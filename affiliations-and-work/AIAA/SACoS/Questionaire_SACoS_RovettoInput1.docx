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EF8C8" w14:textId="77777777" w:rsidR="006A0B11" w:rsidRPr="006A0B11" w:rsidRDefault="006A0B11" w:rsidP="006A0B11">
      <w:pPr>
        <w:pStyle w:val="yiv9711910769msonormal"/>
      </w:pPr>
      <w:r w:rsidRPr="006A0B11">
        <w:t>Questionnaire draft:</w:t>
      </w:r>
    </w:p>
    <w:p w14:paraId="686AEA58" w14:textId="77777777" w:rsidR="006A0B11" w:rsidRPr="006A0B11" w:rsidRDefault="006A0B11" w:rsidP="006A0B11">
      <w:pPr>
        <w:pStyle w:val="yiv9711910769msonormal"/>
      </w:pPr>
      <w:r w:rsidRPr="006A0B11">
        <w:t> </w:t>
      </w:r>
    </w:p>
    <w:p w14:paraId="68AD1C11" w14:textId="2364F89E" w:rsidR="006A0B11" w:rsidRPr="006A0B11" w:rsidRDefault="006A0B11" w:rsidP="006A0B11">
      <w:pPr>
        <w:pStyle w:val="yiv9711910769msonormal"/>
      </w:pPr>
      <w:r w:rsidRPr="006A0B11">
        <w:t>Due to the disciplinary</w:t>
      </w:r>
      <w:r>
        <w:t>,</w:t>
      </w:r>
      <w:r w:rsidRPr="006A0B11">
        <w:t xml:space="preserve"> </w:t>
      </w:r>
      <w:ins w:id="0" w:author="robert rovetto" w:date="2020-01-14T10:33:00Z">
        <w:r>
          <w:t xml:space="preserve">conceptual, terminological </w:t>
        </w:r>
      </w:ins>
      <w:r w:rsidRPr="006A0B11">
        <w:t xml:space="preserve">and ontological discrepancy of the term </w:t>
      </w:r>
      <w:ins w:id="1" w:author="robert rovetto" w:date="2020-01-14T10:30:00Z">
        <w:r>
          <w:t>‘</w:t>
        </w:r>
      </w:ins>
      <w:r w:rsidRPr="006A0B11">
        <w:t>Space Architecture</w:t>
      </w:r>
      <w:ins w:id="2" w:author="robert rovetto" w:date="2020-01-14T10:30:00Z">
        <w:r>
          <w:t>’</w:t>
        </w:r>
      </w:ins>
      <w:r w:rsidRPr="006A0B11">
        <w:t xml:space="preserve">, the SACoS members identified options to replace this term in the professional environment. </w:t>
      </w:r>
      <w:ins w:id="3" w:author="robert rovetto" w:date="2020-01-14T11:19:00Z">
        <w:r w:rsidR="003B0751">
          <w:t xml:space="preserve">This </w:t>
        </w:r>
      </w:ins>
      <w:ins w:id="4" w:author="robert rovetto" w:date="2020-01-14T11:32:00Z">
        <w:r w:rsidR="00856B31">
          <w:t xml:space="preserve">goal is </w:t>
        </w:r>
      </w:ins>
      <w:ins w:id="5" w:author="robert rovetto" w:date="2020-01-14T11:19:00Z">
        <w:r w:rsidR="003B0751">
          <w:t>to reduce ambiguity</w:t>
        </w:r>
      </w:ins>
      <w:ins w:id="6" w:author="robert rovetto" w:date="2020-01-14T11:32:00Z">
        <w:r w:rsidR="00856B31">
          <w:t>,</w:t>
        </w:r>
      </w:ins>
      <w:ins w:id="7" w:author="robert rovetto" w:date="2020-01-14T11:19:00Z">
        <w:r w:rsidR="003B0751">
          <w:t xml:space="preserve"> and provide a precise term and definition for the </w:t>
        </w:r>
      </w:ins>
      <w:ins w:id="8" w:author="robert rovetto" w:date="2020-01-14T11:32:00Z">
        <w:r w:rsidR="00856B31">
          <w:t xml:space="preserve">relevant </w:t>
        </w:r>
      </w:ins>
      <w:ins w:id="9" w:author="robert rovetto" w:date="2020-01-14T11:19:00Z">
        <w:r w:rsidR="003B0751">
          <w:t>di</w:t>
        </w:r>
      </w:ins>
      <w:ins w:id="10" w:author="robert rovetto" w:date="2020-01-14T11:20:00Z">
        <w:r w:rsidR="003B0751">
          <w:t>scipline</w:t>
        </w:r>
      </w:ins>
      <w:ins w:id="11" w:author="robert rovetto" w:date="2020-01-14T11:32:00Z">
        <w:r w:rsidR="00856B31">
          <w:t>(s)</w:t>
        </w:r>
      </w:ins>
      <w:ins w:id="12" w:author="robert rovetto" w:date="2020-01-14T11:20:00Z">
        <w:r w:rsidR="003B0751">
          <w:t xml:space="preserve">. </w:t>
        </w:r>
      </w:ins>
      <w:ins w:id="13" w:author="robert rovetto" w:date="2020-01-14T11:07:00Z">
        <w:r w:rsidR="002C463A">
          <w:t xml:space="preserve">Please provide your opinion </w:t>
        </w:r>
      </w:ins>
      <w:ins w:id="14" w:author="robert rovetto" w:date="2020-01-14T11:33:00Z">
        <w:r w:rsidR="0022494E">
          <w:t xml:space="preserve">as to </w:t>
        </w:r>
      </w:ins>
      <w:ins w:id="15" w:author="robert rovetto" w:date="2020-01-14T11:20:00Z">
        <w:r w:rsidR="003B0751">
          <w:t xml:space="preserve">what should be </w:t>
        </w:r>
      </w:ins>
      <w:ins w:id="16" w:author="robert rovetto" w:date="2020-01-14T11:07:00Z">
        <w:r w:rsidR="002C463A">
          <w:t xml:space="preserve">the intended meaning of </w:t>
        </w:r>
      </w:ins>
      <w:ins w:id="17" w:author="robert rovetto" w:date="2020-01-14T11:20:00Z">
        <w:r w:rsidR="003B0751">
          <w:t xml:space="preserve">such a </w:t>
        </w:r>
      </w:ins>
      <w:ins w:id="18" w:author="robert rovetto" w:date="2020-01-14T11:07:00Z">
        <w:r w:rsidR="002C463A">
          <w:t xml:space="preserve">term. </w:t>
        </w:r>
      </w:ins>
      <w:r w:rsidRPr="006A0B11">
        <w:t xml:space="preserve">Please </w:t>
      </w:r>
      <w:ins w:id="19" w:author="robert rovetto" w:date="2020-01-14T11:07:00Z">
        <w:r w:rsidR="002C463A">
          <w:t xml:space="preserve">also </w:t>
        </w:r>
      </w:ins>
      <w:r w:rsidRPr="006A0B11">
        <w:t xml:space="preserve">review and select the most suitable option </w:t>
      </w:r>
      <w:ins w:id="20" w:author="robert rovetto" w:date="2020-01-14T11:20:00Z">
        <w:r w:rsidR="003B0751">
          <w:t xml:space="preserve">for a term </w:t>
        </w:r>
      </w:ins>
      <w:r w:rsidRPr="006A0B11">
        <w:t>and provide written explanation for your agreement or disagreement with the other terms:</w:t>
      </w:r>
    </w:p>
    <w:p w14:paraId="541A99CE" w14:textId="49DE42D2" w:rsidR="006A0B11" w:rsidRDefault="006A0B11" w:rsidP="006A0B11">
      <w:pPr>
        <w:pStyle w:val="yiv9711910769msonormal"/>
        <w:rPr>
          <w:ins w:id="21" w:author="robert rovetto" w:date="2020-01-14T11:20:00Z"/>
        </w:rPr>
      </w:pPr>
      <w:r w:rsidRPr="006A0B11">
        <w:t> </w:t>
      </w:r>
      <w:ins w:id="22" w:author="robert rovetto" w:date="2020-01-14T11:05:00Z">
        <w:r w:rsidR="002C463A">
          <w:t xml:space="preserve">Question: </w:t>
        </w:r>
      </w:ins>
      <w:ins w:id="23" w:author="robert rovetto" w:date="2020-01-14T11:20:00Z">
        <w:r w:rsidR="00B65894">
          <w:t xml:space="preserve"> W</w:t>
        </w:r>
      </w:ins>
      <w:ins w:id="24" w:author="robert rovetto" w:date="2020-01-14T11:05:00Z">
        <w:r w:rsidR="002C463A">
          <w:t xml:space="preserve">hat should be the </w:t>
        </w:r>
      </w:ins>
      <w:ins w:id="25" w:author="robert rovetto" w:date="2020-01-14T11:06:00Z">
        <w:r w:rsidR="002C463A">
          <w:t xml:space="preserve">intended meaning of the concept of </w:t>
        </w:r>
        <w:r w:rsidR="002C463A" w:rsidRPr="002C463A">
          <w:rPr>
            <w:i/>
            <w:iCs/>
            <w:rPrChange w:id="26" w:author="robert rovetto" w:date="2020-01-14T11:06:00Z">
              <w:rPr/>
            </w:rPrChange>
          </w:rPr>
          <w:t>space architecture</w:t>
        </w:r>
        <w:r w:rsidR="002C463A">
          <w:t xml:space="preserve">? </w:t>
        </w:r>
      </w:ins>
      <w:ins w:id="27" w:author="robert rovetto" w:date="2020-01-14T11:21:00Z">
        <w:r w:rsidR="00B65894">
          <w:t xml:space="preserve">That is, what idea should a corresponding term </w:t>
        </w:r>
      </w:ins>
      <w:ins w:id="28" w:author="robert rovetto" w:date="2020-01-14T11:07:00Z">
        <w:r w:rsidR="002C463A">
          <w:t>communicate?</w:t>
        </w:r>
      </w:ins>
      <w:ins w:id="29" w:author="robert rovetto" w:date="2020-01-14T11:21:00Z">
        <w:r w:rsidR="00B65894">
          <w:t xml:space="preserve"> </w:t>
        </w:r>
      </w:ins>
      <w:ins w:id="30" w:author="robert rovetto" w:date="2020-01-14T11:22:00Z">
        <w:r w:rsidR="00B65894">
          <w:t>This will inform the formation of a more precise definition.</w:t>
        </w:r>
      </w:ins>
    </w:p>
    <w:p w14:paraId="524F710C" w14:textId="38D9D24F" w:rsidR="00B65894" w:rsidRPr="002C463A" w:rsidRDefault="00B65894" w:rsidP="006A0B11">
      <w:pPr>
        <w:pStyle w:val="yiv9711910769msonormal"/>
      </w:pPr>
      <w:ins w:id="31" w:author="robert rovetto" w:date="2020-01-14T11:21:00Z">
        <w:r>
          <w:rPr>
            <w:i/>
            <w:iCs/>
          </w:rPr>
          <w:t xml:space="preserve">Answer </w:t>
        </w:r>
      </w:ins>
      <w:ins w:id="32" w:author="robert rovetto" w:date="2020-01-14T11:20:00Z">
        <w:r w:rsidRPr="006A0B11">
          <w:rPr>
            <w:i/>
            <w:iCs/>
          </w:rPr>
          <w:t>here</w:t>
        </w:r>
      </w:ins>
      <w:ins w:id="33" w:author="robert rovetto" w:date="2020-01-14T11:21:00Z">
        <w:r>
          <w:rPr>
            <w:i/>
            <w:iCs/>
          </w:rPr>
          <w:t xml:space="preserve">. </w:t>
        </w:r>
      </w:ins>
    </w:p>
    <w:p w14:paraId="3C48CC6F" w14:textId="77777777" w:rsidR="0022494E" w:rsidRDefault="0022494E" w:rsidP="006A0B11">
      <w:pPr>
        <w:pStyle w:val="yiv9711910769msonormal"/>
        <w:rPr>
          <w:ins w:id="34" w:author="robert rovetto" w:date="2020-01-14T11:34:00Z"/>
        </w:rPr>
      </w:pPr>
    </w:p>
    <w:p w14:paraId="1B8B67AD" w14:textId="73A28157" w:rsidR="006A0B11" w:rsidRPr="006A0B11" w:rsidRDefault="006A0B11" w:rsidP="006A0B11">
      <w:pPr>
        <w:pStyle w:val="yiv9711910769msonormal"/>
      </w:pPr>
      <w:r w:rsidRPr="006A0B11">
        <w:t>Option A:</w:t>
      </w:r>
    </w:p>
    <w:p w14:paraId="4E152AA5" w14:textId="77777777" w:rsidR="006A0B11" w:rsidRPr="006A0B11" w:rsidRDefault="006A0B11" w:rsidP="006A0B11">
      <w:pPr>
        <w:pStyle w:val="yiv9711910769msonormal"/>
      </w:pPr>
      <w:r w:rsidRPr="006A0B11">
        <w:t>Space Architecture</w:t>
      </w:r>
    </w:p>
    <w:p w14:paraId="1D11CAC5" w14:textId="77777777" w:rsidR="006A0B11" w:rsidRPr="006A0B11" w:rsidRDefault="006A0B11" w:rsidP="006A0B11">
      <w:pPr>
        <w:pStyle w:val="yiv9711910769msolistparagraph"/>
        <w:numPr>
          <w:ilvl w:val="0"/>
          <w:numId w:val="1"/>
        </w:numPr>
      </w:pPr>
      <w:commentRangeStart w:id="35"/>
      <w:commentRangeStart w:id="36"/>
      <w:r w:rsidRPr="006A0B11">
        <w:t xml:space="preserve">Disciplinary explanation </w:t>
      </w:r>
      <w:commentRangeEnd w:id="35"/>
      <w:r w:rsidR="00C00116">
        <w:rPr>
          <w:rStyle w:val="CommentReference"/>
          <w:rFonts w:asciiTheme="minorHAnsi" w:eastAsiaTheme="minorHAnsi" w:hAnsiTheme="minorHAnsi" w:cstheme="minorBidi"/>
        </w:rPr>
        <w:commentReference w:id="35"/>
      </w:r>
      <w:commentRangeStart w:id="37"/>
      <w:r w:rsidRPr="006A0B11">
        <w:t xml:space="preserve">(discrepancy in this case) </w:t>
      </w:r>
      <w:commentRangeEnd w:id="37"/>
      <w:r>
        <w:rPr>
          <w:rStyle w:val="CommentReference"/>
          <w:rFonts w:asciiTheme="minorHAnsi" w:eastAsiaTheme="minorHAnsi" w:hAnsiTheme="minorHAnsi" w:cstheme="minorBidi"/>
        </w:rPr>
        <w:commentReference w:id="37"/>
      </w:r>
      <w:r w:rsidRPr="006A0B11">
        <w:t>– FYI inherently includes HSF</w:t>
      </w:r>
    </w:p>
    <w:p w14:paraId="4E9C9E57" w14:textId="20CABC43" w:rsidR="006A0B11" w:rsidRPr="006A0B11" w:rsidRDefault="006A0B11" w:rsidP="006A0B11">
      <w:pPr>
        <w:pStyle w:val="yiv9711910769msolistparagraph"/>
        <w:numPr>
          <w:ilvl w:val="0"/>
          <w:numId w:val="1"/>
        </w:numPr>
      </w:pPr>
      <w:r w:rsidRPr="006A0B11">
        <w:t xml:space="preserve">Ontological </w:t>
      </w:r>
      <w:commentRangeEnd w:id="36"/>
      <w:r w:rsidR="004A60C8">
        <w:rPr>
          <w:rStyle w:val="CommentReference"/>
          <w:rFonts w:asciiTheme="minorHAnsi" w:eastAsiaTheme="minorHAnsi" w:hAnsiTheme="minorHAnsi" w:cstheme="minorBidi"/>
        </w:rPr>
        <w:commentReference w:id="36"/>
      </w:r>
      <w:del w:id="38" w:author="robert rovetto" w:date="2020-01-14T11:34:00Z">
        <w:r w:rsidRPr="006A0B11" w:rsidDel="0022494E">
          <w:delText xml:space="preserve">discrepancy </w:delText>
        </w:r>
      </w:del>
      <w:ins w:id="39" w:author="robert rovetto" w:date="2020-01-14T11:34:00Z">
        <w:r w:rsidR="0022494E">
          <w:t>explanation</w:t>
        </w:r>
        <w:bookmarkStart w:id="40" w:name="_GoBack"/>
        <w:bookmarkEnd w:id="40"/>
        <w:r w:rsidR="0022494E" w:rsidRPr="006A0B11">
          <w:t xml:space="preserve"> </w:t>
        </w:r>
      </w:ins>
      <w:r w:rsidRPr="006A0B11">
        <w:t>(discrepancy in this case)</w:t>
      </w:r>
    </w:p>
    <w:p w14:paraId="697340FA" w14:textId="77777777" w:rsidR="006A0B11" w:rsidRPr="006A0B11" w:rsidRDefault="006A0B11" w:rsidP="006A0B11">
      <w:pPr>
        <w:pStyle w:val="yiv9711910769msolistparagraph"/>
      </w:pPr>
      <w:r w:rsidRPr="006A0B11">
        <w:rPr>
          <w:i/>
          <w:iCs/>
        </w:rPr>
        <w:t>Comment here: 300 characters</w:t>
      </w:r>
    </w:p>
    <w:p w14:paraId="05909AB4" w14:textId="77777777" w:rsidR="006A0B11" w:rsidRPr="006A0B11" w:rsidRDefault="006A0B11" w:rsidP="006A0B11">
      <w:pPr>
        <w:pStyle w:val="yiv9711910769msonormal"/>
        <w:ind w:left="360"/>
      </w:pPr>
      <w:r w:rsidRPr="006A0B11">
        <w:t> </w:t>
      </w:r>
    </w:p>
    <w:p w14:paraId="178BA3BD" w14:textId="77777777" w:rsidR="006A0B11" w:rsidRPr="006A0B11" w:rsidRDefault="006A0B11" w:rsidP="006A0B11">
      <w:pPr>
        <w:pStyle w:val="yiv9711910769msonormal"/>
      </w:pPr>
      <w:r w:rsidRPr="006A0B11">
        <w:t>Option B:</w:t>
      </w:r>
    </w:p>
    <w:p w14:paraId="631553EA" w14:textId="77777777" w:rsidR="006A0B11" w:rsidRPr="006A0B11" w:rsidRDefault="006A0B11" w:rsidP="006A0B11">
      <w:pPr>
        <w:pStyle w:val="yiv9711910769msonormal"/>
      </w:pPr>
      <w:commentRangeStart w:id="41"/>
      <w:r w:rsidRPr="006A0B11">
        <w:t>Aeronautical Architecture</w:t>
      </w:r>
      <w:commentRangeEnd w:id="41"/>
      <w:r>
        <w:rPr>
          <w:rStyle w:val="CommentReference"/>
          <w:rFonts w:asciiTheme="minorHAnsi" w:eastAsiaTheme="minorHAnsi" w:hAnsiTheme="minorHAnsi" w:cstheme="minorBidi"/>
        </w:rPr>
        <w:commentReference w:id="41"/>
      </w:r>
    </w:p>
    <w:p w14:paraId="44411212" w14:textId="77777777" w:rsidR="006A0B11" w:rsidRPr="006A0B11" w:rsidRDefault="006A0B11" w:rsidP="006A0B11">
      <w:pPr>
        <w:pStyle w:val="yiv9711910769msolistparagraph"/>
        <w:numPr>
          <w:ilvl w:val="0"/>
          <w:numId w:val="2"/>
        </w:numPr>
      </w:pPr>
      <w:r w:rsidRPr="006A0B11">
        <w:t>Disciplinary explanation – FYI inherently does not include HSF</w:t>
      </w:r>
    </w:p>
    <w:p w14:paraId="0F5F231F" w14:textId="77777777" w:rsidR="006A0B11" w:rsidRPr="006A0B11" w:rsidRDefault="006A0B11" w:rsidP="006A0B11">
      <w:pPr>
        <w:pStyle w:val="yiv9711910769msolistparagraph"/>
        <w:numPr>
          <w:ilvl w:val="0"/>
          <w:numId w:val="2"/>
        </w:numPr>
      </w:pPr>
      <w:r w:rsidRPr="006A0B11">
        <w:t>Ontological explanation</w:t>
      </w:r>
    </w:p>
    <w:p w14:paraId="4FD302ED" w14:textId="77777777" w:rsidR="006A0B11" w:rsidRPr="006A0B11" w:rsidRDefault="006A0B11" w:rsidP="006A0B11">
      <w:pPr>
        <w:pStyle w:val="yiv9711910769msolistparagraph"/>
      </w:pPr>
      <w:r w:rsidRPr="006A0B11">
        <w:rPr>
          <w:i/>
          <w:iCs/>
        </w:rPr>
        <w:t>Comment here: 300 characters</w:t>
      </w:r>
    </w:p>
    <w:p w14:paraId="6D240D72" w14:textId="77777777" w:rsidR="006A0B11" w:rsidRPr="006A0B11" w:rsidRDefault="006A0B11" w:rsidP="006A0B11">
      <w:pPr>
        <w:pStyle w:val="yiv9711910769msonormal"/>
      </w:pPr>
      <w:r w:rsidRPr="006A0B11">
        <w:t> </w:t>
      </w:r>
    </w:p>
    <w:p w14:paraId="1B24B5F8" w14:textId="77777777" w:rsidR="006A0B11" w:rsidRPr="006A0B11" w:rsidRDefault="006A0B11" w:rsidP="006A0B11">
      <w:pPr>
        <w:pStyle w:val="yiv9711910769msonormal"/>
      </w:pPr>
      <w:r w:rsidRPr="006A0B11">
        <w:t>Option C:</w:t>
      </w:r>
    </w:p>
    <w:p w14:paraId="6A659FC4" w14:textId="77777777" w:rsidR="006A0B11" w:rsidRPr="006A0B11" w:rsidRDefault="006A0B11" w:rsidP="006A0B11">
      <w:pPr>
        <w:pStyle w:val="yiv9711910769msonormal"/>
      </w:pPr>
      <w:r w:rsidRPr="006A0B11">
        <w:t>Human Spaceflight Architecture</w:t>
      </w:r>
    </w:p>
    <w:p w14:paraId="57AF16A4" w14:textId="77777777" w:rsidR="006A0B11" w:rsidRPr="006A0B11" w:rsidRDefault="006A0B11" w:rsidP="006A0B11">
      <w:pPr>
        <w:pStyle w:val="yiv9711910769msolistparagraph"/>
        <w:numPr>
          <w:ilvl w:val="0"/>
          <w:numId w:val="3"/>
        </w:numPr>
      </w:pPr>
      <w:commentRangeStart w:id="42"/>
      <w:r w:rsidRPr="006A0B11">
        <w:t xml:space="preserve">Disciplinary explanation </w:t>
      </w:r>
      <w:commentRangeEnd w:id="42"/>
      <w:r w:rsidR="002B2F72">
        <w:rPr>
          <w:rStyle w:val="CommentReference"/>
          <w:rFonts w:asciiTheme="minorHAnsi" w:eastAsiaTheme="minorHAnsi" w:hAnsiTheme="minorHAnsi" w:cstheme="minorBidi"/>
        </w:rPr>
        <w:commentReference w:id="42"/>
      </w:r>
      <w:r w:rsidRPr="006A0B11">
        <w:t xml:space="preserve">– FYI inherently does </w:t>
      </w:r>
      <w:commentRangeStart w:id="43"/>
      <w:r w:rsidRPr="006A0B11">
        <w:t xml:space="preserve">not </w:t>
      </w:r>
      <w:commentRangeEnd w:id="43"/>
      <w:r w:rsidR="00C00116">
        <w:rPr>
          <w:rStyle w:val="CommentReference"/>
          <w:rFonts w:asciiTheme="minorHAnsi" w:eastAsiaTheme="minorHAnsi" w:hAnsiTheme="minorHAnsi" w:cstheme="minorBidi"/>
        </w:rPr>
        <w:commentReference w:id="43"/>
      </w:r>
      <w:r w:rsidRPr="006A0B11">
        <w:t>include HSF</w:t>
      </w:r>
    </w:p>
    <w:p w14:paraId="730475C1" w14:textId="77777777" w:rsidR="006A0B11" w:rsidRPr="006A0B11" w:rsidRDefault="006A0B11" w:rsidP="006A0B11">
      <w:pPr>
        <w:pStyle w:val="yiv9711910769msolistparagraph"/>
        <w:numPr>
          <w:ilvl w:val="0"/>
          <w:numId w:val="3"/>
        </w:numPr>
      </w:pPr>
      <w:r w:rsidRPr="006A0B11">
        <w:lastRenderedPageBreak/>
        <w:t>Ontological explanation</w:t>
      </w:r>
    </w:p>
    <w:p w14:paraId="0D2667B3" w14:textId="77777777" w:rsidR="006A0B11" w:rsidRPr="006A0B11" w:rsidRDefault="006A0B11" w:rsidP="006A0B11">
      <w:pPr>
        <w:pStyle w:val="yiv9711910769msolistparagraph"/>
      </w:pPr>
      <w:r w:rsidRPr="006A0B11">
        <w:rPr>
          <w:i/>
          <w:iCs/>
        </w:rPr>
        <w:t>Comment here: 300 characters</w:t>
      </w:r>
    </w:p>
    <w:p w14:paraId="4BA2D023" w14:textId="7134DA01" w:rsidR="00C22FE3" w:rsidRPr="00C00116" w:rsidRDefault="006A0B11">
      <w:pPr>
        <w:rPr>
          <w:ins w:id="44" w:author="robert rovetto" w:date="2020-01-14T10:32:00Z"/>
          <w:rFonts w:ascii="Times New Roman" w:hAnsi="Times New Roman" w:cs="Times New Roman"/>
          <w:sz w:val="24"/>
          <w:szCs w:val="24"/>
          <w:rPrChange w:id="45" w:author="robert rovetto" w:date="2020-01-14T11:01:00Z">
            <w:rPr>
              <w:ins w:id="46" w:author="robert rovetto" w:date="2020-01-14T10:32:00Z"/>
            </w:rPr>
          </w:rPrChange>
        </w:rPr>
      </w:pPr>
      <w:ins w:id="47" w:author="robert rovetto" w:date="2020-01-14T10:32:00Z">
        <w:r w:rsidRPr="00C00116">
          <w:rPr>
            <w:rFonts w:ascii="Times New Roman" w:hAnsi="Times New Roman" w:cs="Times New Roman"/>
            <w:sz w:val="24"/>
            <w:szCs w:val="24"/>
            <w:rPrChange w:id="48" w:author="robert rovetto" w:date="2020-01-14T11:01:00Z">
              <w:rPr/>
            </w:rPrChange>
          </w:rPr>
          <w:t>Option D:</w:t>
        </w:r>
      </w:ins>
    </w:p>
    <w:p w14:paraId="139C3C8C" w14:textId="2E209BA9" w:rsidR="006A0B11" w:rsidRPr="00C00116" w:rsidRDefault="002825A5">
      <w:pPr>
        <w:rPr>
          <w:ins w:id="49" w:author="robert rovetto" w:date="2020-01-14T10:37:00Z"/>
          <w:rFonts w:ascii="Times New Roman" w:hAnsi="Times New Roman" w:cs="Times New Roman"/>
          <w:sz w:val="24"/>
          <w:szCs w:val="24"/>
          <w:rPrChange w:id="50" w:author="robert rovetto" w:date="2020-01-14T11:01:00Z">
            <w:rPr>
              <w:ins w:id="51" w:author="robert rovetto" w:date="2020-01-14T10:37:00Z"/>
            </w:rPr>
          </w:rPrChange>
        </w:rPr>
      </w:pPr>
      <w:ins w:id="52" w:author="robert rovetto" w:date="2020-01-14T10:46:00Z">
        <w:r w:rsidRPr="00C00116">
          <w:rPr>
            <w:rFonts w:ascii="Times New Roman" w:hAnsi="Times New Roman" w:cs="Times New Roman"/>
            <w:sz w:val="24"/>
            <w:szCs w:val="24"/>
            <w:rPrChange w:id="53" w:author="robert rovetto" w:date="2020-01-14T11:01:00Z">
              <w:rPr/>
            </w:rPrChange>
          </w:rPr>
          <w:t>Spacecraft</w:t>
        </w:r>
      </w:ins>
      <w:ins w:id="54" w:author="robert rovetto" w:date="2020-01-14T10:32:00Z">
        <w:r w:rsidR="006A0B11" w:rsidRPr="00C00116">
          <w:rPr>
            <w:rFonts w:ascii="Times New Roman" w:hAnsi="Times New Roman" w:cs="Times New Roman"/>
            <w:sz w:val="24"/>
            <w:szCs w:val="24"/>
            <w:rPrChange w:id="55" w:author="robert rovetto" w:date="2020-01-14T11:01:00Z">
              <w:rPr/>
            </w:rPrChange>
          </w:rPr>
          <w:t xml:space="preserve"> Architecture</w:t>
        </w:r>
      </w:ins>
      <w:ins w:id="56" w:author="robert rovetto" w:date="2020-01-14T10:47:00Z">
        <w:r w:rsidR="0073509E" w:rsidRPr="00C00116">
          <w:rPr>
            <w:rFonts w:ascii="Times New Roman" w:hAnsi="Times New Roman" w:cs="Times New Roman"/>
            <w:sz w:val="24"/>
            <w:szCs w:val="24"/>
            <w:rPrChange w:id="57" w:author="robert rovetto" w:date="2020-01-14T11:01:00Z">
              <w:rPr/>
            </w:rPrChange>
          </w:rPr>
          <w:t xml:space="preserve"> (</w:t>
        </w:r>
      </w:ins>
      <w:ins w:id="58" w:author="robert rovetto" w:date="2020-01-14T10:48:00Z">
        <w:r w:rsidR="0073509E" w:rsidRPr="00C00116">
          <w:rPr>
            <w:rFonts w:ascii="Times New Roman" w:hAnsi="Times New Roman" w:cs="Times New Roman"/>
            <w:sz w:val="24"/>
            <w:szCs w:val="24"/>
            <w:rPrChange w:id="59" w:author="robert rovetto" w:date="2020-01-14T11:01:00Z">
              <w:rPr/>
            </w:rPrChange>
          </w:rPr>
          <w:t xml:space="preserve">or </w:t>
        </w:r>
      </w:ins>
      <w:ins w:id="60" w:author="robert rovetto" w:date="2020-01-14T10:47:00Z">
        <w:r w:rsidR="0073509E" w:rsidRPr="00C00116">
          <w:rPr>
            <w:rFonts w:ascii="Times New Roman" w:hAnsi="Times New Roman" w:cs="Times New Roman"/>
            <w:sz w:val="24"/>
            <w:szCs w:val="24"/>
            <w:rPrChange w:id="61" w:author="robert rovetto" w:date="2020-01-14T11:01:00Z">
              <w:rPr/>
            </w:rPrChange>
          </w:rPr>
          <w:t>alternative: Space Vehicle Architecture)</w:t>
        </w:r>
      </w:ins>
    </w:p>
    <w:p w14:paraId="2C514EA2" w14:textId="7EA5264C" w:rsidR="002825A5" w:rsidRPr="00C00116" w:rsidRDefault="002825A5" w:rsidP="002825A5">
      <w:pPr>
        <w:pStyle w:val="yiv9711910769msolistparagraph"/>
        <w:numPr>
          <w:ilvl w:val="0"/>
          <w:numId w:val="3"/>
        </w:numPr>
        <w:rPr>
          <w:ins w:id="62" w:author="robert rovetto" w:date="2020-01-14T10:37:00Z"/>
        </w:rPr>
      </w:pPr>
      <w:ins w:id="63" w:author="robert rovetto" w:date="2020-01-14T10:37:00Z">
        <w:r w:rsidRPr="00C00116">
          <w:t xml:space="preserve">Disciplinary explanation </w:t>
        </w:r>
        <w:bookmarkStart w:id="64" w:name="_Hlk29890663"/>
        <w:r w:rsidRPr="00C00116">
          <w:t xml:space="preserve">– </w:t>
        </w:r>
        <w:bookmarkEnd w:id="64"/>
      </w:ins>
    </w:p>
    <w:p w14:paraId="46427591" w14:textId="6E63BC3D" w:rsidR="002825A5" w:rsidRPr="00B65894" w:rsidRDefault="002825A5" w:rsidP="002825A5">
      <w:pPr>
        <w:pStyle w:val="yiv9711910769msolistparagraph"/>
        <w:numPr>
          <w:ilvl w:val="0"/>
          <w:numId w:val="3"/>
        </w:numPr>
        <w:rPr>
          <w:ins w:id="65" w:author="robert rovetto" w:date="2020-01-14T10:37:00Z"/>
        </w:rPr>
      </w:pPr>
      <w:ins w:id="66" w:author="robert rovetto" w:date="2020-01-14T10:37:00Z">
        <w:r w:rsidRPr="00C00116">
          <w:t xml:space="preserve">Ontological </w:t>
        </w:r>
      </w:ins>
      <w:ins w:id="67" w:author="robert rovetto" w:date="2020-01-14T10:46:00Z">
        <w:r w:rsidRPr="00C00116">
          <w:t xml:space="preserve">&amp; Terminological </w:t>
        </w:r>
      </w:ins>
      <w:ins w:id="68" w:author="robert rovetto" w:date="2020-01-14T10:37:00Z">
        <w:r w:rsidRPr="002B2F72">
          <w:t>explanation</w:t>
        </w:r>
        <w:r w:rsidRPr="002B2F72">
          <w:t xml:space="preserve"> </w:t>
        </w:r>
        <w:r w:rsidRPr="002B2F72">
          <w:t>–</w:t>
        </w:r>
      </w:ins>
      <w:ins w:id="69" w:author="robert rovetto" w:date="2020-01-14T10:46:00Z">
        <w:r w:rsidRPr="002C463A">
          <w:t xml:space="preserve"> </w:t>
        </w:r>
      </w:ins>
      <w:ins w:id="70" w:author="robert rovetto" w:date="2020-01-14T10:47:00Z">
        <w:r w:rsidRPr="002C463A">
          <w:t xml:space="preserve">the term </w:t>
        </w:r>
      </w:ins>
      <w:ins w:id="71" w:author="robert rovetto" w:date="2020-01-14T11:23:00Z">
        <w:r w:rsidR="003514AF">
          <w:t xml:space="preserve">is intended to connote </w:t>
        </w:r>
      </w:ins>
      <w:ins w:id="72" w:author="robert rovetto" w:date="2020-01-14T10:47:00Z">
        <w:r w:rsidR="0073509E" w:rsidRPr="002C463A">
          <w:t xml:space="preserve">a scope </w:t>
        </w:r>
      </w:ins>
      <w:ins w:id="73" w:author="robert rovetto" w:date="2020-01-14T10:48:00Z">
        <w:r w:rsidR="0073509E" w:rsidRPr="002C463A">
          <w:t xml:space="preserve">restricted to </w:t>
        </w:r>
      </w:ins>
      <w:ins w:id="74" w:author="robert rovetto" w:date="2020-01-14T10:47:00Z">
        <w:r w:rsidR="0073509E" w:rsidRPr="00D27D1A">
          <w:t>spacecraft</w:t>
        </w:r>
      </w:ins>
    </w:p>
    <w:p w14:paraId="00287D08" w14:textId="7AB0EE2A" w:rsidR="002825A5" w:rsidRPr="00C00116" w:rsidRDefault="002825A5">
      <w:pPr>
        <w:rPr>
          <w:ins w:id="75" w:author="robert rovetto" w:date="2020-01-14T10:48:00Z"/>
          <w:rFonts w:ascii="Times New Roman" w:hAnsi="Times New Roman" w:cs="Times New Roman"/>
          <w:sz w:val="24"/>
          <w:szCs w:val="24"/>
          <w:rPrChange w:id="76" w:author="robert rovetto" w:date="2020-01-14T11:01:00Z">
            <w:rPr>
              <w:ins w:id="77" w:author="robert rovetto" w:date="2020-01-14T10:48:00Z"/>
            </w:rPr>
          </w:rPrChange>
        </w:rPr>
      </w:pPr>
    </w:p>
    <w:p w14:paraId="52097E76" w14:textId="14BC1FB0" w:rsidR="0073509E" w:rsidRPr="00C00116" w:rsidRDefault="0073509E" w:rsidP="0073509E">
      <w:pPr>
        <w:rPr>
          <w:ins w:id="78" w:author="robert rovetto" w:date="2020-01-14T10:48:00Z"/>
          <w:rFonts w:ascii="Times New Roman" w:hAnsi="Times New Roman" w:cs="Times New Roman"/>
          <w:sz w:val="24"/>
          <w:szCs w:val="24"/>
          <w:rPrChange w:id="79" w:author="robert rovetto" w:date="2020-01-14T11:01:00Z">
            <w:rPr>
              <w:ins w:id="80" w:author="robert rovetto" w:date="2020-01-14T10:48:00Z"/>
            </w:rPr>
          </w:rPrChange>
        </w:rPr>
      </w:pPr>
      <w:ins w:id="81" w:author="robert rovetto" w:date="2020-01-14T10:48:00Z">
        <w:r w:rsidRPr="00C00116">
          <w:rPr>
            <w:rFonts w:ascii="Times New Roman" w:hAnsi="Times New Roman" w:cs="Times New Roman"/>
            <w:sz w:val="24"/>
            <w:szCs w:val="24"/>
            <w:rPrChange w:id="82" w:author="robert rovetto" w:date="2020-01-14T11:01:00Z">
              <w:rPr/>
            </w:rPrChange>
          </w:rPr>
          <w:t xml:space="preserve">Option </w:t>
        </w:r>
        <w:r w:rsidRPr="00C00116">
          <w:rPr>
            <w:rFonts w:ascii="Times New Roman" w:hAnsi="Times New Roman" w:cs="Times New Roman"/>
            <w:sz w:val="24"/>
            <w:szCs w:val="24"/>
            <w:rPrChange w:id="83" w:author="robert rovetto" w:date="2020-01-14T11:01:00Z">
              <w:rPr/>
            </w:rPrChange>
          </w:rPr>
          <w:t>E</w:t>
        </w:r>
        <w:r w:rsidRPr="00C00116">
          <w:rPr>
            <w:rFonts w:ascii="Times New Roman" w:hAnsi="Times New Roman" w:cs="Times New Roman"/>
            <w:sz w:val="24"/>
            <w:szCs w:val="24"/>
            <w:rPrChange w:id="84" w:author="robert rovetto" w:date="2020-01-14T11:01:00Z">
              <w:rPr/>
            </w:rPrChange>
          </w:rPr>
          <w:t>:</w:t>
        </w:r>
      </w:ins>
    </w:p>
    <w:p w14:paraId="5145603D" w14:textId="79D936BB" w:rsidR="0073509E" w:rsidRPr="00C00116" w:rsidRDefault="0073509E" w:rsidP="0073509E">
      <w:pPr>
        <w:rPr>
          <w:ins w:id="85" w:author="robert rovetto" w:date="2020-01-14T10:48:00Z"/>
          <w:rFonts w:ascii="Times New Roman" w:hAnsi="Times New Roman" w:cs="Times New Roman"/>
          <w:sz w:val="24"/>
          <w:szCs w:val="24"/>
          <w:rPrChange w:id="86" w:author="robert rovetto" w:date="2020-01-14T11:01:00Z">
            <w:rPr>
              <w:ins w:id="87" w:author="robert rovetto" w:date="2020-01-14T10:48:00Z"/>
            </w:rPr>
          </w:rPrChange>
        </w:rPr>
      </w:pPr>
      <w:ins w:id="88" w:author="robert rovetto" w:date="2020-01-14T10:48:00Z">
        <w:r w:rsidRPr="00C00116">
          <w:rPr>
            <w:rFonts w:ascii="Times New Roman" w:hAnsi="Times New Roman" w:cs="Times New Roman"/>
            <w:sz w:val="24"/>
            <w:szCs w:val="24"/>
            <w:rPrChange w:id="89" w:author="robert rovetto" w:date="2020-01-14T11:01:00Z">
              <w:rPr/>
            </w:rPrChange>
          </w:rPr>
          <w:t xml:space="preserve">Astronautical Mission </w:t>
        </w:r>
        <w:r w:rsidRPr="00C00116">
          <w:rPr>
            <w:rFonts w:ascii="Times New Roman" w:hAnsi="Times New Roman" w:cs="Times New Roman"/>
            <w:sz w:val="24"/>
            <w:szCs w:val="24"/>
            <w:rPrChange w:id="90" w:author="robert rovetto" w:date="2020-01-14T11:01:00Z">
              <w:rPr/>
            </w:rPrChange>
          </w:rPr>
          <w:t>Architecture</w:t>
        </w:r>
      </w:ins>
    </w:p>
    <w:p w14:paraId="6D89E929" w14:textId="77777777" w:rsidR="0073509E" w:rsidRPr="00C00116" w:rsidRDefault="0073509E" w:rsidP="0073509E">
      <w:pPr>
        <w:pStyle w:val="yiv9711910769msolistparagraph"/>
        <w:numPr>
          <w:ilvl w:val="0"/>
          <w:numId w:val="3"/>
        </w:numPr>
        <w:rPr>
          <w:ins w:id="91" w:author="robert rovetto" w:date="2020-01-14T10:48:00Z"/>
        </w:rPr>
      </w:pPr>
      <w:ins w:id="92" w:author="robert rovetto" w:date="2020-01-14T10:48:00Z">
        <w:r w:rsidRPr="00C00116">
          <w:t xml:space="preserve">Disciplinary explanation – </w:t>
        </w:r>
      </w:ins>
    </w:p>
    <w:p w14:paraId="5EC2C467" w14:textId="5449A8F8" w:rsidR="0073509E" w:rsidRPr="003514AF" w:rsidRDefault="0073509E" w:rsidP="0073509E">
      <w:pPr>
        <w:pStyle w:val="yiv9711910769msolistparagraph"/>
        <w:numPr>
          <w:ilvl w:val="0"/>
          <w:numId w:val="3"/>
        </w:numPr>
        <w:rPr>
          <w:ins w:id="93" w:author="robert rovetto" w:date="2020-01-14T10:48:00Z"/>
        </w:rPr>
      </w:pPr>
      <w:ins w:id="94" w:author="robert rovetto" w:date="2020-01-14T10:48:00Z">
        <w:r w:rsidRPr="00C00116">
          <w:t xml:space="preserve">Ontological &amp; Terminological </w:t>
        </w:r>
        <w:r w:rsidRPr="002B2F72">
          <w:t>explanation –</w:t>
        </w:r>
        <w:r w:rsidRPr="002C463A">
          <w:t xml:space="preserve"> </w:t>
        </w:r>
      </w:ins>
      <w:ins w:id="95" w:author="robert rovetto" w:date="2020-01-14T10:49:00Z">
        <w:r w:rsidRPr="002C463A">
          <w:t xml:space="preserve">including </w:t>
        </w:r>
      </w:ins>
      <w:ins w:id="96" w:author="robert rovetto" w:date="2020-01-14T10:48:00Z">
        <w:r w:rsidRPr="002C463A">
          <w:t xml:space="preserve">the term </w:t>
        </w:r>
      </w:ins>
      <w:ins w:id="97" w:author="robert rovetto" w:date="2020-01-14T10:49:00Z">
        <w:r w:rsidRPr="002C463A">
          <w:t>‘</w:t>
        </w:r>
        <w:r w:rsidRPr="00D27D1A">
          <w:t>mission</w:t>
        </w:r>
        <w:r w:rsidRPr="00B65894">
          <w:t xml:space="preserve">’ </w:t>
        </w:r>
      </w:ins>
      <w:ins w:id="98" w:author="robert rovetto" w:date="2020-01-14T10:56:00Z">
        <w:r w:rsidR="00A331AF" w:rsidRPr="00B65894">
          <w:t xml:space="preserve">arguably </w:t>
        </w:r>
      </w:ins>
      <w:ins w:id="99" w:author="robert rovetto" w:date="2020-01-14T10:49:00Z">
        <w:r w:rsidRPr="00B65894">
          <w:t xml:space="preserve">provides </w:t>
        </w:r>
      </w:ins>
      <w:ins w:id="100" w:author="robert rovetto" w:date="2020-01-14T10:48:00Z">
        <w:r w:rsidRPr="00B65894">
          <w:t xml:space="preserve">a </w:t>
        </w:r>
        <w:r w:rsidRPr="00B65894">
          <w:t xml:space="preserve">wider </w:t>
        </w:r>
        <w:r w:rsidRPr="00B65894">
          <w:t xml:space="preserve">scope </w:t>
        </w:r>
        <w:r w:rsidRPr="00BD35A0">
          <w:t xml:space="preserve">to encompass all aspects of </w:t>
        </w:r>
      </w:ins>
      <w:ins w:id="101" w:author="robert rovetto" w:date="2020-01-14T10:49:00Z">
        <w:r w:rsidRPr="003514AF">
          <w:t>a space mission, including both ground-based and space-based segments</w:t>
        </w:r>
      </w:ins>
      <w:ins w:id="102" w:author="robert rovetto" w:date="2020-01-14T10:56:00Z">
        <w:r w:rsidR="00A331AF" w:rsidRPr="003514AF">
          <w:t>, not simply the spacecraft.</w:t>
        </w:r>
      </w:ins>
    </w:p>
    <w:p w14:paraId="70ADAE6D" w14:textId="77777777" w:rsidR="0073509E" w:rsidRPr="00C00116" w:rsidRDefault="0073509E">
      <w:pPr>
        <w:rPr>
          <w:ins w:id="103" w:author="robert rovetto" w:date="2020-01-14T10:32:00Z"/>
          <w:rFonts w:ascii="Times New Roman" w:hAnsi="Times New Roman" w:cs="Times New Roman"/>
          <w:sz w:val="24"/>
          <w:szCs w:val="24"/>
          <w:rPrChange w:id="104" w:author="robert rovetto" w:date="2020-01-14T11:01:00Z">
            <w:rPr>
              <w:ins w:id="105" w:author="robert rovetto" w:date="2020-01-14T10:32:00Z"/>
            </w:rPr>
          </w:rPrChange>
        </w:rPr>
      </w:pPr>
    </w:p>
    <w:p w14:paraId="5585D806" w14:textId="77777777" w:rsidR="006A0B11" w:rsidRPr="006A0B11" w:rsidRDefault="006A0B11"/>
    <w:sectPr w:rsidR="006A0B11" w:rsidRPr="006A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5" w:author="robert rovetto" w:date="2020-01-14T11:03:00Z" w:initials="rr">
    <w:p w14:paraId="1176572F" w14:textId="753B00E6" w:rsidR="00C00116" w:rsidRDefault="00C00116">
      <w:pPr>
        <w:pStyle w:val="CommentText"/>
      </w:pPr>
      <w:r>
        <w:rPr>
          <w:rStyle w:val="CommentReference"/>
        </w:rPr>
        <w:annotationRef/>
      </w:r>
      <w:r>
        <w:t>If this means a source document of the discipline of space architecture design, then it would be helpful to include the source so the reader can lookup where the discrepancy is.</w:t>
      </w:r>
    </w:p>
  </w:comment>
  <w:comment w:id="37" w:author="robert rovetto" w:date="2020-01-14T10:34:00Z" w:initials="rr">
    <w:p w14:paraId="36FA70C9" w14:textId="77777777" w:rsidR="006A0B11" w:rsidRDefault="006A0B11">
      <w:pPr>
        <w:pStyle w:val="CommentText"/>
      </w:pPr>
      <w:r>
        <w:t xml:space="preserve">What is the discrepancy exactly? </w:t>
      </w:r>
    </w:p>
    <w:p w14:paraId="5A9D0DA9" w14:textId="264B6F52" w:rsidR="006A0B11" w:rsidRDefault="006A0B11">
      <w:pPr>
        <w:pStyle w:val="CommentText"/>
      </w:pPr>
      <w:r>
        <w:t xml:space="preserve">It should be written explicitly so the readers understand what the discrepancy is. </w:t>
      </w:r>
    </w:p>
  </w:comment>
  <w:comment w:id="36" w:author="robert rovetto" w:date="2020-01-14T11:23:00Z" w:initials="rr">
    <w:p w14:paraId="0187F9AB" w14:textId="77777777" w:rsidR="004A60C8" w:rsidRDefault="004A60C8">
      <w:pPr>
        <w:pStyle w:val="CommentText"/>
      </w:pPr>
      <w:r>
        <w:rPr>
          <w:rStyle w:val="CommentReference"/>
        </w:rPr>
        <w:annotationRef/>
      </w:r>
      <w:r>
        <w:t xml:space="preserve"> What is the meaning of the two bullet points?</w:t>
      </w:r>
    </w:p>
    <w:p w14:paraId="31310C9C" w14:textId="18A80B4A" w:rsidR="00973FC2" w:rsidRDefault="00034EE8">
      <w:pPr>
        <w:pStyle w:val="CommentText"/>
      </w:pPr>
      <w:r>
        <w:t>Are you trying to tell the reader to provide an explanation from each perspective (disc. and onto.)?</w:t>
      </w:r>
    </w:p>
  </w:comment>
  <w:comment w:id="41" w:author="robert rovetto" w:date="2020-01-14T10:31:00Z" w:initials="rr">
    <w:p w14:paraId="2E7CDBFC" w14:textId="23E32811" w:rsidR="006A0B11" w:rsidRDefault="006A0B11">
      <w:pPr>
        <w:pStyle w:val="CommentText"/>
      </w:pPr>
      <w:r>
        <w:rPr>
          <w:rStyle w:val="CommentReference"/>
        </w:rPr>
        <w:annotationRef/>
      </w:r>
      <w:r>
        <w:t>Why include this? It restricts it to the atmosphere.</w:t>
      </w:r>
    </w:p>
  </w:comment>
  <w:comment w:id="42" w:author="robert rovetto" w:date="2020-01-14T11:04:00Z" w:initials="rr">
    <w:p w14:paraId="58D78AA9" w14:textId="67F3D50D" w:rsidR="002B2F72" w:rsidRDefault="002B2F72">
      <w:pPr>
        <w:pStyle w:val="CommentText"/>
      </w:pPr>
      <w:r>
        <w:rPr>
          <w:rStyle w:val="CommentReference"/>
        </w:rPr>
        <w:annotationRef/>
      </w:r>
      <w:r>
        <w:t>Include the source of the explanation demonstrating that it does not include HSF. (seem unusual for a HSF term not including HSF. Is that right?)</w:t>
      </w:r>
    </w:p>
  </w:comment>
  <w:comment w:id="43" w:author="robert rovetto" w:date="2020-01-14T11:02:00Z" w:initials="rr">
    <w:p w14:paraId="4DEDE62F" w14:textId="6753B5E7" w:rsidR="00C00116" w:rsidRDefault="00C00116">
      <w:pPr>
        <w:pStyle w:val="CommentText"/>
      </w:pPr>
      <w:r>
        <w:rPr>
          <w:rStyle w:val="CommentReference"/>
        </w:rPr>
        <w:annotationRef/>
      </w:r>
      <w:r>
        <w:t>It does not?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76572F" w15:done="0"/>
  <w15:commentEx w15:paraId="5A9D0DA9" w15:done="0"/>
  <w15:commentEx w15:paraId="31310C9C" w15:done="0"/>
  <w15:commentEx w15:paraId="2E7CDBFC" w15:done="0"/>
  <w15:commentEx w15:paraId="58D78AA9" w15:done="0"/>
  <w15:commentEx w15:paraId="4DEDE6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76572F" w16cid:durableId="21C81E73"/>
  <w16cid:commentId w16cid:paraId="5A9D0DA9" w16cid:durableId="21C8179B"/>
  <w16cid:commentId w16cid:paraId="31310C9C" w16cid:durableId="21C8234B"/>
  <w16cid:commentId w16cid:paraId="2E7CDBFC" w16cid:durableId="21C816F7"/>
  <w16cid:commentId w16cid:paraId="58D78AA9" w16cid:durableId="21C81EC0"/>
  <w16cid:commentId w16cid:paraId="4DEDE62F" w16cid:durableId="21C81E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2394"/>
    <w:multiLevelType w:val="multilevel"/>
    <w:tmpl w:val="405A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A27A4"/>
    <w:multiLevelType w:val="multilevel"/>
    <w:tmpl w:val="DA62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786688"/>
    <w:multiLevelType w:val="multilevel"/>
    <w:tmpl w:val="733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rovetto">
    <w15:presenceInfo w15:providerId="None" w15:userId="robert rovet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0B11"/>
    <w:rsid w:val="00034EE8"/>
    <w:rsid w:val="001E1C59"/>
    <w:rsid w:val="0022494E"/>
    <w:rsid w:val="002825A5"/>
    <w:rsid w:val="002B2F72"/>
    <w:rsid w:val="002C463A"/>
    <w:rsid w:val="003514AF"/>
    <w:rsid w:val="0039160A"/>
    <w:rsid w:val="003B0751"/>
    <w:rsid w:val="004A60C8"/>
    <w:rsid w:val="005D09A4"/>
    <w:rsid w:val="0060453F"/>
    <w:rsid w:val="006A0B11"/>
    <w:rsid w:val="00700D78"/>
    <w:rsid w:val="0073509E"/>
    <w:rsid w:val="008569E3"/>
    <w:rsid w:val="00856B31"/>
    <w:rsid w:val="00973FC2"/>
    <w:rsid w:val="00A331AF"/>
    <w:rsid w:val="00B65894"/>
    <w:rsid w:val="00BD35A0"/>
    <w:rsid w:val="00C00116"/>
    <w:rsid w:val="00D27D1A"/>
    <w:rsid w:val="00F02E85"/>
    <w:rsid w:val="00F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A0AC"/>
  <w15:chartTrackingRefBased/>
  <w15:docId w15:val="{B2073E51-8590-4BF9-9807-ED2EAD94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711910769msonormal">
    <w:name w:val="yiv9711910769msonormal"/>
    <w:basedOn w:val="Normal"/>
    <w:rsid w:val="006A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711910769msolistparagraph">
    <w:name w:val="yiv9711910769msolistparagraph"/>
    <w:basedOn w:val="Normal"/>
    <w:rsid w:val="006A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0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B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rovetto</dc:creator>
  <cp:keywords/>
  <dc:description/>
  <cp:lastModifiedBy>robert rovetto</cp:lastModifiedBy>
  <cp:revision>19</cp:revision>
  <dcterms:created xsi:type="dcterms:W3CDTF">2020-01-14T15:28:00Z</dcterms:created>
  <dcterms:modified xsi:type="dcterms:W3CDTF">2020-01-14T16:34:00Z</dcterms:modified>
</cp:coreProperties>
</file>