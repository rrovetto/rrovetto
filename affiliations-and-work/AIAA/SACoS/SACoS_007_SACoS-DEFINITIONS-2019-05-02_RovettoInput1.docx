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8EA8" w14:textId="701B9970" w:rsidR="00E33D4D" w:rsidRPr="00FF2084" w:rsidRDefault="00344277" w:rsidP="00E33D4D">
      <w:pPr>
        <w:jc w:val="both"/>
        <w:rPr>
          <w:b/>
          <w:i/>
        </w:rPr>
      </w:pPr>
      <w:r w:rsidRPr="00FF2084">
        <w:rPr>
          <w:b/>
          <w:i/>
        </w:rPr>
        <w:t>Acronyms</w:t>
      </w:r>
      <w:r w:rsidR="00E33D4D" w:rsidRPr="00FF2084">
        <w:rPr>
          <w:b/>
          <w:i/>
        </w:rPr>
        <w:t>:</w:t>
      </w:r>
    </w:p>
    <w:p w14:paraId="0E16F5A5" w14:textId="0E3A2EAE" w:rsidR="000269BC" w:rsidRPr="00FF2084" w:rsidRDefault="000269BC" w:rsidP="00E33D4D">
      <w:pPr>
        <w:jc w:val="both"/>
        <w:rPr>
          <w:i/>
        </w:rPr>
      </w:pPr>
      <w:r w:rsidRPr="00FF2084">
        <w:rPr>
          <w:i/>
        </w:rPr>
        <w:t>AIAA: American Institute of Aeronautics and Astronautics</w:t>
      </w:r>
    </w:p>
    <w:p w14:paraId="203DDAC1" w14:textId="2E5DACF1" w:rsidR="000269BC" w:rsidRDefault="000269BC" w:rsidP="00E33D4D">
      <w:pPr>
        <w:jc w:val="both"/>
        <w:rPr>
          <w:i/>
        </w:rPr>
      </w:pPr>
      <w:r w:rsidRPr="00FF2084">
        <w:rPr>
          <w:i/>
        </w:rPr>
        <w:t>CoS: Committee on Standard</w:t>
      </w:r>
      <w:r w:rsidR="00FF2084">
        <w:rPr>
          <w:i/>
        </w:rPr>
        <w:t>s</w:t>
      </w:r>
    </w:p>
    <w:p w14:paraId="5AC07723" w14:textId="2947F803" w:rsidR="00FF2084" w:rsidRPr="00FF2084" w:rsidRDefault="00FF2084" w:rsidP="00E33D4D">
      <w:pPr>
        <w:jc w:val="both"/>
        <w:rPr>
          <w:i/>
        </w:rPr>
      </w:pPr>
      <w:r>
        <w:rPr>
          <w:i/>
        </w:rPr>
        <w:t>DISA JTA: Defense Information Systems Agency Joined Technical Architecture</w:t>
      </w:r>
    </w:p>
    <w:p w14:paraId="379383B1" w14:textId="3D32D927" w:rsidR="00FF2084" w:rsidRDefault="00FF2084" w:rsidP="00E33D4D">
      <w:pPr>
        <w:jc w:val="both"/>
        <w:rPr>
          <w:i/>
        </w:rPr>
      </w:pPr>
      <w:r>
        <w:rPr>
          <w:i/>
        </w:rPr>
        <w:t>EIA: Electronics Industries Alliance</w:t>
      </w:r>
    </w:p>
    <w:p w14:paraId="03BD38E6" w14:textId="699FEEA8" w:rsidR="00E33D4D" w:rsidRPr="00FF2084" w:rsidRDefault="00E33D4D" w:rsidP="00E33D4D">
      <w:pPr>
        <w:jc w:val="both"/>
        <w:rPr>
          <w:i/>
        </w:rPr>
      </w:pPr>
      <w:r w:rsidRPr="00FF2084">
        <w:rPr>
          <w:i/>
        </w:rPr>
        <w:t>HSF: Human Spaceflight</w:t>
      </w:r>
    </w:p>
    <w:p w14:paraId="24197032" w14:textId="62D10DE5" w:rsidR="0027219B" w:rsidRPr="00FF2084" w:rsidRDefault="0027219B" w:rsidP="00E33D4D">
      <w:pPr>
        <w:jc w:val="both"/>
        <w:rPr>
          <w:i/>
        </w:rPr>
      </w:pPr>
      <w:r w:rsidRPr="00FF2084">
        <w:rPr>
          <w:i/>
        </w:rPr>
        <w:t>IEC:</w:t>
      </w:r>
      <w:r w:rsidR="00A709A8" w:rsidRPr="00FF2084">
        <w:rPr>
          <w:i/>
        </w:rPr>
        <w:t xml:space="preserve"> International Electrotechnical Commission</w:t>
      </w:r>
    </w:p>
    <w:p w14:paraId="733E26B9" w14:textId="60701A65" w:rsidR="00A709A8" w:rsidRPr="00FF2084" w:rsidRDefault="00A709A8" w:rsidP="00E33D4D">
      <w:pPr>
        <w:jc w:val="both"/>
        <w:rPr>
          <w:i/>
        </w:rPr>
      </w:pPr>
      <w:r w:rsidRPr="00FF2084">
        <w:rPr>
          <w:i/>
        </w:rPr>
        <w:t>IEEE: Institute of Electrical and Electronics Engineers</w:t>
      </w:r>
    </w:p>
    <w:p w14:paraId="6B500B1D" w14:textId="51FBCC49" w:rsidR="0027219B" w:rsidRDefault="0027219B" w:rsidP="00E33D4D">
      <w:pPr>
        <w:jc w:val="both"/>
        <w:rPr>
          <w:ins w:id="0" w:author="Alex" w:date="2019-04-16T16:49:00Z"/>
          <w:i/>
        </w:rPr>
      </w:pPr>
      <w:r w:rsidRPr="00FF2084">
        <w:rPr>
          <w:i/>
        </w:rPr>
        <w:t>ISO:</w:t>
      </w:r>
      <w:r w:rsidR="00A709A8" w:rsidRPr="00FF2084">
        <w:rPr>
          <w:i/>
        </w:rPr>
        <w:t xml:space="preserve"> International Standardization Organization</w:t>
      </w:r>
    </w:p>
    <w:p w14:paraId="0BA1A042" w14:textId="47A7988D" w:rsidR="00BF0458" w:rsidRPr="00FF2084" w:rsidRDefault="00BF0458" w:rsidP="00E33D4D">
      <w:pPr>
        <w:jc w:val="both"/>
        <w:rPr>
          <w:i/>
        </w:rPr>
      </w:pPr>
      <w:ins w:id="1" w:author="Alex" w:date="2019-04-16T16:49:00Z">
        <w:r>
          <w:rPr>
            <w:i/>
          </w:rPr>
          <w:t>PHM: Prognostics and Health Management</w:t>
        </w:r>
      </w:ins>
    </w:p>
    <w:p w14:paraId="106AE273" w14:textId="77777777" w:rsidR="000269BC" w:rsidRPr="00FF2084" w:rsidRDefault="000269BC" w:rsidP="000269BC">
      <w:pPr>
        <w:jc w:val="both"/>
        <w:rPr>
          <w:i/>
        </w:rPr>
      </w:pPr>
      <w:r w:rsidRPr="00FF2084">
        <w:rPr>
          <w:i/>
        </w:rPr>
        <w:t>SACoS: Space Architecture Committee on Standards</w:t>
      </w:r>
    </w:p>
    <w:p w14:paraId="64B25D1D" w14:textId="77777777" w:rsidR="000269BC" w:rsidRPr="00FF2084" w:rsidRDefault="000269BC" w:rsidP="000269BC">
      <w:pPr>
        <w:jc w:val="both"/>
        <w:rPr>
          <w:i/>
        </w:rPr>
      </w:pPr>
      <w:r w:rsidRPr="00FF2084">
        <w:rPr>
          <w:i/>
        </w:rPr>
        <w:t>SDO: Standard Development Organizations</w:t>
      </w:r>
    </w:p>
    <w:p w14:paraId="57797288" w14:textId="6747FACD" w:rsidR="00E33D4D" w:rsidRDefault="00E33D4D" w:rsidP="00E33D4D">
      <w:pPr>
        <w:jc w:val="both"/>
        <w:rPr>
          <w:i/>
        </w:rPr>
      </w:pPr>
      <w:r w:rsidRPr="00FF2084">
        <w:rPr>
          <w:i/>
        </w:rPr>
        <w:t>SATC: Space Architecture Technical Committee</w:t>
      </w:r>
    </w:p>
    <w:p w14:paraId="07FD3216" w14:textId="50877D63" w:rsidR="00FA6F2F" w:rsidRPr="00FF2084" w:rsidRDefault="00FA6F2F" w:rsidP="00E33D4D">
      <w:pPr>
        <w:jc w:val="both"/>
        <w:rPr>
          <w:i/>
        </w:rPr>
      </w:pPr>
      <w:ins w:id="2" w:author="Alex" w:date="2019-04-16T16:13:00Z">
        <w:r>
          <w:rPr>
            <w:i/>
          </w:rPr>
          <w:t>SETC: Systems Engineering Technical Committee</w:t>
        </w:r>
      </w:ins>
    </w:p>
    <w:p w14:paraId="177BFDFA" w14:textId="1A00A1F9" w:rsidR="00E33D4D" w:rsidRPr="00FF2084" w:rsidRDefault="00E33D4D" w:rsidP="00E33D4D">
      <w:pPr>
        <w:pBdr>
          <w:bottom w:val="single" w:sz="6" w:space="1" w:color="auto"/>
        </w:pBdr>
        <w:jc w:val="both"/>
        <w:rPr>
          <w:b/>
        </w:rPr>
      </w:pPr>
    </w:p>
    <w:p w14:paraId="25529F81" w14:textId="77777777" w:rsidR="00C35280" w:rsidRPr="00FF2084" w:rsidRDefault="00C35280" w:rsidP="00E33D4D">
      <w:pPr>
        <w:pBdr>
          <w:bottom w:val="single" w:sz="6" w:space="1" w:color="auto"/>
        </w:pBdr>
        <w:jc w:val="both"/>
        <w:rPr>
          <w:b/>
        </w:rPr>
      </w:pPr>
    </w:p>
    <w:p w14:paraId="14EEA845" w14:textId="22BA2846" w:rsidR="0027219B" w:rsidRPr="00FF2084" w:rsidRDefault="004E36D9" w:rsidP="00F4327F">
      <w:pPr>
        <w:jc w:val="both"/>
      </w:pPr>
      <w:commentRangeStart w:id="3"/>
      <w:r w:rsidRPr="00FF2084">
        <w:t>Definitions</w:t>
      </w:r>
      <w:commentRangeEnd w:id="3"/>
      <w:r w:rsidR="00D64C34">
        <w:rPr>
          <w:rStyle w:val="CommentReference"/>
        </w:rPr>
        <w:commentReference w:id="3"/>
      </w:r>
      <w:del w:id="4" w:author="robert rovetto" w:date="2019-05-30T08:22:00Z">
        <w:r w:rsidR="0027219B" w:rsidRPr="00FF2084" w:rsidDel="00AA1890">
          <w:delText>:</w:delText>
        </w:r>
      </w:del>
    </w:p>
    <w:p w14:paraId="58ED93E8" w14:textId="77777777" w:rsidR="00D66299" w:rsidRPr="00FF2084" w:rsidRDefault="00D66299" w:rsidP="00E33D4D">
      <w:pPr>
        <w:jc w:val="both"/>
        <w:rPr>
          <w:b/>
        </w:rPr>
      </w:pPr>
    </w:p>
    <w:p w14:paraId="2800695A" w14:textId="082B8D20" w:rsidR="00E12942" w:rsidRPr="00FF2084" w:rsidRDefault="00C35280" w:rsidP="00E33D4D">
      <w:pPr>
        <w:jc w:val="both"/>
      </w:pPr>
      <w:r w:rsidRPr="00FF2084">
        <w:rPr>
          <w:b/>
        </w:rPr>
        <w:t xml:space="preserve">ARCHITECTURE </w:t>
      </w:r>
      <w:r w:rsidR="004D50AB" w:rsidRPr="00FF2084">
        <w:rPr>
          <w:b/>
        </w:rPr>
        <w:t>(</w:t>
      </w:r>
      <w:commentRangeStart w:id="5"/>
      <w:r w:rsidR="004D50AB" w:rsidRPr="00FF2084">
        <w:rPr>
          <w:b/>
        </w:rPr>
        <w:t xml:space="preserve">identical with </w:t>
      </w:r>
      <w:commentRangeStart w:id="6"/>
      <w:r w:rsidR="004D50AB" w:rsidRPr="00FF2084">
        <w:rPr>
          <w:b/>
        </w:rPr>
        <w:t>SYSTEM ARCHITECTURE</w:t>
      </w:r>
      <w:commentRangeEnd w:id="5"/>
      <w:r w:rsidR="00017F95">
        <w:rPr>
          <w:rStyle w:val="CommentReference"/>
        </w:rPr>
        <w:commentReference w:id="5"/>
      </w:r>
      <w:commentRangeEnd w:id="6"/>
      <w:r w:rsidR="00EE16F2">
        <w:rPr>
          <w:rStyle w:val="CommentReference"/>
        </w:rPr>
        <w:commentReference w:id="6"/>
      </w:r>
      <w:r w:rsidR="004D50AB" w:rsidRPr="00FF2084">
        <w:rPr>
          <w:b/>
        </w:rPr>
        <w:t xml:space="preserve">) </w:t>
      </w:r>
      <w:r w:rsidRPr="00FF2084">
        <w:rPr>
          <w:b/>
        </w:rPr>
        <w:t>–</w:t>
      </w:r>
      <w:r w:rsidR="0017687D" w:rsidRPr="00FF2084">
        <w:rPr>
          <w:b/>
        </w:rPr>
        <w:t xml:space="preserve"> </w:t>
      </w:r>
      <w:r w:rsidR="00966064" w:rsidRPr="00FF2084">
        <w:rPr>
          <w:b/>
          <w:u w:val="single"/>
        </w:rPr>
        <w:t xml:space="preserve">ANSI/IEEE 1471-2000, </w:t>
      </w:r>
      <w:r w:rsidRPr="00FF2084">
        <w:rPr>
          <w:b/>
          <w:u w:val="single"/>
        </w:rPr>
        <w:t>IS</w:t>
      </w:r>
      <w:r w:rsidR="00707E25" w:rsidRPr="00FF2084">
        <w:rPr>
          <w:b/>
          <w:u w:val="single"/>
        </w:rPr>
        <w:t>O</w:t>
      </w:r>
      <w:r w:rsidRPr="00FF2084">
        <w:rPr>
          <w:b/>
          <w:u w:val="single"/>
        </w:rPr>
        <w:t>/IEC/IEEE 42010</w:t>
      </w:r>
      <w:r w:rsidR="00707E25" w:rsidRPr="00FF2084">
        <w:rPr>
          <w:b/>
          <w:u w:val="single"/>
        </w:rPr>
        <w:t xml:space="preserve"> (E)</w:t>
      </w:r>
      <w:r w:rsidR="00707E25" w:rsidRPr="00FF2084">
        <w:t xml:space="preserve"> </w:t>
      </w:r>
      <w:r w:rsidR="00FF2084" w:rsidRPr="00FF2084">
        <w:t>(</w:t>
      </w:r>
      <w:r w:rsidR="0017687D" w:rsidRPr="00FF2084">
        <w:t>Architecture of s</w:t>
      </w:r>
      <w:r w:rsidRPr="00FF2084">
        <w:t xml:space="preserve">ystems </w:t>
      </w:r>
      <w:r w:rsidR="004D50AB" w:rsidRPr="00FF2084">
        <w:t xml:space="preserve">of artificial or natural </w:t>
      </w:r>
      <w:r w:rsidR="00FF2084" w:rsidRPr="00FF2084">
        <w:t>nature)</w:t>
      </w:r>
      <w:r w:rsidRPr="00FF2084">
        <w:t xml:space="preserve"> </w:t>
      </w:r>
      <w:r w:rsidR="00E12942" w:rsidRPr="00FF2084">
        <w:t>- A</w:t>
      </w:r>
      <w:r w:rsidR="00707E25" w:rsidRPr="00FF2084">
        <w:t>rchitecture is</w:t>
      </w:r>
      <w:r w:rsidR="007B6A07" w:rsidRPr="00FF2084">
        <w:t xml:space="preserve"> an </w:t>
      </w:r>
      <w:commentRangeStart w:id="7"/>
      <w:r w:rsidR="007B6A07" w:rsidRPr="00FF2084">
        <w:rPr>
          <w:u w:val="single"/>
        </w:rPr>
        <w:t>abstract</w:t>
      </w:r>
      <w:r w:rsidR="007B6A07" w:rsidRPr="00FF2084">
        <w:t xml:space="preserve"> </w:t>
      </w:r>
      <w:commentRangeEnd w:id="7"/>
      <w:r w:rsidR="006A72CE">
        <w:rPr>
          <w:rStyle w:val="CommentReference"/>
        </w:rPr>
        <w:commentReference w:id="7"/>
      </w:r>
      <w:r w:rsidR="007B6A07" w:rsidRPr="00FF2084">
        <w:t xml:space="preserve">consisting of </w:t>
      </w:r>
      <w:r w:rsidR="00E12942" w:rsidRPr="00FF2084">
        <w:t>fundamental concepts or properties of a system in its environment embodied in its elements, relationships, and in the principles of its design and evolution</w:t>
      </w:r>
      <w:r w:rsidR="00A709A8" w:rsidRPr="00FF2084">
        <w:t>.</w:t>
      </w:r>
    </w:p>
    <w:p w14:paraId="23C05949" w14:textId="77777777" w:rsidR="00E12942" w:rsidRPr="00FF2084" w:rsidRDefault="00E12942" w:rsidP="00E33D4D">
      <w:pPr>
        <w:jc w:val="both"/>
      </w:pPr>
    </w:p>
    <w:p w14:paraId="5165CF95" w14:textId="1480947C" w:rsidR="00C35280" w:rsidRPr="00AA1890" w:rsidRDefault="00A709A8" w:rsidP="00E33D4D">
      <w:pPr>
        <w:jc w:val="both"/>
        <w:rPr>
          <w:bCs/>
          <w:rPrChange w:id="8" w:author="robert rovetto" w:date="2019-05-30T08:23:00Z">
            <w:rPr>
              <w:b/>
            </w:rPr>
          </w:rPrChange>
        </w:rPr>
      </w:pPr>
      <w:del w:id="9" w:author="robert rovetto" w:date="2019-05-30T08:18:00Z">
        <w:r w:rsidRPr="00AA1890" w:rsidDel="00D43224">
          <w:rPr>
            <w:bCs/>
            <w:rPrChange w:id="10" w:author="robert rovetto" w:date="2019-05-30T08:23:00Z">
              <w:rPr>
                <w:b/>
              </w:rPr>
            </w:rPrChange>
          </w:rPr>
          <w:delText>It can be described as</w:delText>
        </w:r>
        <w:r w:rsidR="004112C3" w:rsidRPr="00AA1890" w:rsidDel="00D43224">
          <w:rPr>
            <w:bCs/>
            <w:rPrChange w:id="11" w:author="robert rovetto" w:date="2019-05-30T08:23:00Z">
              <w:rPr>
                <w:b/>
              </w:rPr>
            </w:rPrChange>
          </w:rPr>
          <w:delText>:</w:delText>
        </w:r>
      </w:del>
      <w:ins w:id="12" w:author="robert rovetto" w:date="2019-05-30T08:18:00Z">
        <w:r w:rsidR="00D43224" w:rsidRPr="00AA1890">
          <w:rPr>
            <w:bCs/>
            <w:rPrChange w:id="13" w:author="robert rovetto" w:date="2019-05-30T08:23:00Z">
              <w:rPr>
                <w:b/>
              </w:rPr>
            </w:rPrChange>
          </w:rPr>
          <w:t>An architecture describes, at an abstract level, the following:</w:t>
        </w:r>
      </w:ins>
    </w:p>
    <w:p w14:paraId="0F430527" w14:textId="5EE83073" w:rsidR="004112C3" w:rsidRPr="00FF2084" w:rsidRDefault="004112C3" w:rsidP="00E33D4D">
      <w:pPr>
        <w:jc w:val="both"/>
      </w:pPr>
      <w:r w:rsidRPr="00FF2084">
        <w:rPr>
          <w:b/>
          <w:noProof/>
          <w:lang w:val="en-CA" w:eastAsia="en-CA"/>
        </w:rPr>
        <mc:AlternateContent>
          <mc:Choice Requires="wps">
            <w:drawing>
              <wp:anchor distT="0" distB="0" distL="114300" distR="114300" simplePos="0" relativeHeight="251659264" behindDoc="0" locked="0" layoutInCell="1" allowOverlap="1" wp14:anchorId="0C97888B" wp14:editId="59C6F210">
                <wp:simplePos x="0" y="0"/>
                <wp:positionH relativeFrom="column">
                  <wp:posOffset>1828800</wp:posOffset>
                </wp:positionH>
                <wp:positionV relativeFrom="paragraph">
                  <wp:posOffset>122081</wp:posOffset>
                </wp:positionV>
                <wp:extent cx="85725" cy="666750"/>
                <wp:effectExtent l="0" t="0" r="47625" b="19050"/>
                <wp:wrapNone/>
                <wp:docPr id="2" name="Right Brace 2"/>
                <wp:cNvGraphicFramePr/>
                <a:graphic xmlns:a="http://schemas.openxmlformats.org/drawingml/2006/main">
                  <a:graphicData uri="http://schemas.microsoft.com/office/word/2010/wordprocessingShape">
                    <wps:wsp>
                      <wps:cNvSpPr/>
                      <wps:spPr>
                        <a:xfrm>
                          <a:off x="0" y="0"/>
                          <a:ext cx="85725" cy="6667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9D2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in;margin-top:9.6pt;width:6.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" adj="231" strokecolor="black [3200]" strokeweight=".5pt">
                <v:stroke joinstyle="miter"/>
              </v:shape>
            </w:pict>
          </mc:Fallback>
        </mc:AlternateContent>
      </w:r>
      <w:r w:rsidRPr="00FF2084">
        <w:rPr>
          <w:b/>
          <w:noProof/>
          <w:lang w:val="en-CA" w:eastAsia="en-CA"/>
        </w:rPr>
        <mc:AlternateContent>
          <mc:Choice Requires="wps">
            <w:drawing>
              <wp:anchor distT="45720" distB="45720" distL="114300" distR="114300" simplePos="0" relativeHeight="251658240" behindDoc="0" locked="0" layoutInCell="1" allowOverlap="1" wp14:anchorId="0E261955" wp14:editId="4041424E">
                <wp:simplePos x="0" y="0"/>
                <wp:positionH relativeFrom="column">
                  <wp:posOffset>2324100</wp:posOffset>
                </wp:positionH>
                <wp:positionV relativeFrom="paragraph">
                  <wp:posOffset>36830</wp:posOffset>
                </wp:positionV>
                <wp:extent cx="2360930" cy="1404620"/>
                <wp:effectExtent l="0" t="0" r="2286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EB985A" w14:textId="775E4E27" w:rsidR="004112C3" w:rsidRPr="00FF2084" w:rsidRDefault="004112C3">
                            <w:r w:rsidRPr="00FF2084">
                              <w:t>in its environment, embodied in its elements, relationships, and in the principles of its design and evolution [ISO/IEC/IEEE 42010:2011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261955" id="_x0000_t202" coordsize="21600,21600" o:spt="202" path="m,l,21600r21600,l21600,xe">
                <v:stroke joinstyle="miter"/>
                <v:path gradientshapeok="t" o:connecttype="rect"/>
              </v:shapetype>
              <v:shape id="Text Box 2" o:spid="_x0000_s1026" type="#_x0000_t202" style="position:absolute;left:0;text-align:left;margin-left:183pt;margin-top:2.9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">
                <v:textbox style="mso-fit-shape-to-text:t">
                  <w:txbxContent>
                    <w:p w14:paraId="1DEB985A" w14:textId="775E4E27" w:rsidR="004112C3" w:rsidRPr="00FF2084" w:rsidRDefault="004112C3">
                      <w:r w:rsidRPr="00FF2084">
                        <w:t>in its environment, embodied in its elements, relationships, and in the principles of its design and evolution [ISO/IEC/IEEE 42010:2011 (E)]</w:t>
                      </w:r>
                    </w:p>
                  </w:txbxContent>
                </v:textbox>
              </v:shape>
            </w:pict>
          </mc:Fallback>
        </mc:AlternateContent>
      </w:r>
    </w:p>
    <w:p w14:paraId="0EDEEBC7" w14:textId="41A54399" w:rsidR="004112C3" w:rsidRPr="00FF2084" w:rsidRDefault="004112C3" w:rsidP="00037BFA">
      <w:pPr>
        <w:pStyle w:val="ListParagraph"/>
        <w:numPr>
          <w:ilvl w:val="0"/>
          <w:numId w:val="8"/>
        </w:numPr>
        <w:jc w:val="both"/>
      </w:pPr>
      <w:r w:rsidRPr="00FF2084">
        <w:t>System</w:t>
      </w:r>
    </w:p>
    <w:p w14:paraId="1BEF32A9" w14:textId="0D8A1127" w:rsidR="004112C3" w:rsidRPr="00FF2084" w:rsidRDefault="004112C3" w:rsidP="00037BFA">
      <w:pPr>
        <w:pStyle w:val="ListParagraph"/>
        <w:numPr>
          <w:ilvl w:val="0"/>
          <w:numId w:val="8"/>
        </w:numPr>
        <w:jc w:val="both"/>
      </w:pPr>
      <w:r w:rsidRPr="00FF2084">
        <w:rPr>
          <w:noProof/>
          <w:lang w:val="en-CA" w:eastAsia="en-CA"/>
        </w:rPr>
        <mc:AlternateContent>
          <mc:Choice Requires="wps">
            <w:drawing>
              <wp:anchor distT="0" distB="0" distL="114300" distR="114300" simplePos="0" relativeHeight="251660288" behindDoc="0" locked="0" layoutInCell="1" allowOverlap="1" wp14:anchorId="04C0BF51" wp14:editId="229972CB">
                <wp:simplePos x="0" y="0"/>
                <wp:positionH relativeFrom="column">
                  <wp:posOffset>1962150</wp:posOffset>
                </wp:positionH>
                <wp:positionV relativeFrom="paragraph">
                  <wp:posOffset>95250</wp:posOffset>
                </wp:positionV>
                <wp:extent cx="371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34E6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4.5pt,7.5pt" to="183.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" strokecolor="black [3200]" strokeweight=".5pt">
                <v:stroke joinstyle="miter"/>
              </v:line>
            </w:pict>
          </mc:Fallback>
        </mc:AlternateContent>
      </w:r>
      <w:r w:rsidRPr="00FF2084">
        <w:t>Fundamental concepts</w:t>
      </w:r>
    </w:p>
    <w:p w14:paraId="3D5AE93B" w14:textId="03285A16" w:rsidR="004112C3" w:rsidRPr="00FF2084" w:rsidRDefault="004112C3" w:rsidP="00037BFA">
      <w:pPr>
        <w:pStyle w:val="ListParagraph"/>
        <w:numPr>
          <w:ilvl w:val="0"/>
          <w:numId w:val="8"/>
        </w:numPr>
        <w:jc w:val="both"/>
      </w:pPr>
      <w:r w:rsidRPr="00FF2084">
        <w:t xml:space="preserve">Properties of system </w:t>
      </w:r>
    </w:p>
    <w:p w14:paraId="657B8418" w14:textId="6AE4979B" w:rsidR="0066025F" w:rsidRPr="00FF2084" w:rsidRDefault="0066025F" w:rsidP="0066025F">
      <w:pPr>
        <w:jc w:val="both"/>
      </w:pPr>
      <w:r w:rsidRPr="00FF2084">
        <w:t xml:space="preserve">The architecture of a system constitutes what is </w:t>
      </w:r>
      <w:r w:rsidR="00667D27" w:rsidRPr="00FF2084">
        <w:t>essential</w:t>
      </w:r>
      <w:r w:rsidRPr="00FF2084">
        <w:t xml:space="preserve"> about the system considered in relation to its environment. </w:t>
      </w:r>
      <w:r w:rsidR="00667D27" w:rsidRPr="00FF2084">
        <w:t>There’s</w:t>
      </w:r>
      <w:r w:rsidRPr="00FF2084">
        <w:t xml:space="preserve"> no single characterization of what is essential or fundamental to a system and can include:</w:t>
      </w:r>
    </w:p>
    <w:p w14:paraId="586F5E91" w14:textId="77777777" w:rsidR="0066025F" w:rsidRPr="00AA1890" w:rsidRDefault="0066025F" w:rsidP="0066025F">
      <w:pPr>
        <w:pStyle w:val="ListParagraph"/>
        <w:numPr>
          <w:ilvl w:val="0"/>
          <w:numId w:val="7"/>
        </w:numPr>
        <w:jc w:val="both"/>
        <w:rPr>
          <w:iCs/>
          <w:rPrChange w:id="14" w:author="robert rovetto" w:date="2019-05-30T08:27:00Z">
            <w:rPr>
              <w:i/>
            </w:rPr>
          </w:rPrChange>
        </w:rPr>
      </w:pPr>
      <w:r w:rsidRPr="00AA1890">
        <w:rPr>
          <w:iCs/>
          <w:rPrChange w:id="15" w:author="robert rovetto" w:date="2019-05-30T08:27:00Z">
            <w:rPr>
              <w:i/>
            </w:rPr>
          </w:rPrChange>
        </w:rPr>
        <w:t xml:space="preserve">System </w:t>
      </w:r>
      <w:commentRangeStart w:id="16"/>
      <w:r w:rsidRPr="00AA1890">
        <w:rPr>
          <w:iCs/>
          <w:rPrChange w:id="17" w:author="robert rovetto" w:date="2019-05-30T08:27:00Z">
            <w:rPr>
              <w:i/>
            </w:rPr>
          </w:rPrChange>
        </w:rPr>
        <w:t>elements</w:t>
      </w:r>
      <w:commentRangeEnd w:id="16"/>
      <w:r w:rsidR="00D43224" w:rsidRPr="00F4327F">
        <w:rPr>
          <w:rStyle w:val="CommentReference"/>
          <w:rFonts w:ascii="Calibri" w:hAnsi="Calibri" w:cs="Calibri"/>
          <w:iCs/>
        </w:rPr>
        <w:commentReference w:id="16"/>
      </w:r>
    </w:p>
    <w:p w14:paraId="1E136055" w14:textId="27D99CAA" w:rsidR="0066025F" w:rsidRPr="00AA1890" w:rsidRDefault="0066025F" w:rsidP="0066025F">
      <w:pPr>
        <w:pStyle w:val="ListParagraph"/>
        <w:numPr>
          <w:ilvl w:val="0"/>
          <w:numId w:val="7"/>
        </w:numPr>
        <w:jc w:val="both"/>
        <w:rPr>
          <w:iCs/>
          <w:rPrChange w:id="18" w:author="robert rovetto" w:date="2019-05-30T08:27:00Z">
            <w:rPr>
              <w:i/>
            </w:rPr>
          </w:rPrChange>
        </w:rPr>
      </w:pPr>
      <w:del w:id="19" w:author="robert rovetto" w:date="2019-05-30T08:20:00Z">
        <w:r w:rsidRPr="00AA1890" w:rsidDel="00995815">
          <w:rPr>
            <w:iCs/>
            <w:rPrChange w:id="20" w:author="robert rovetto" w:date="2019-05-30T08:27:00Z">
              <w:rPr>
                <w:i/>
              </w:rPr>
            </w:rPrChange>
          </w:rPr>
          <w:delText>Elements arrangement</w:delText>
        </w:r>
      </w:del>
      <w:ins w:id="21" w:author="robert rovetto" w:date="2019-05-30T08:20:00Z">
        <w:r w:rsidR="00995815" w:rsidRPr="00AA1890">
          <w:rPr>
            <w:iCs/>
            <w:rPrChange w:id="22" w:author="robert rovetto" w:date="2019-05-30T08:27:00Z">
              <w:rPr>
                <w:i/>
              </w:rPr>
            </w:rPrChange>
          </w:rPr>
          <w:t xml:space="preserve">Arrangement of the elements, and the </w:t>
        </w:r>
      </w:ins>
      <w:del w:id="23" w:author="robert rovetto" w:date="2019-05-30T08:20:00Z">
        <w:r w:rsidRPr="00AA1890" w:rsidDel="00995815">
          <w:rPr>
            <w:iCs/>
            <w:rPrChange w:id="24" w:author="robert rovetto" w:date="2019-05-30T08:27:00Z">
              <w:rPr>
                <w:i/>
              </w:rPr>
            </w:rPrChange>
          </w:rPr>
          <w:delText xml:space="preserve"> or </w:delText>
        </w:r>
      </w:del>
      <w:r w:rsidRPr="00AA1890">
        <w:rPr>
          <w:iCs/>
          <w:rPrChange w:id="25" w:author="robert rovetto" w:date="2019-05-30T08:27:00Z">
            <w:rPr>
              <w:i/>
            </w:rPr>
          </w:rPrChange>
        </w:rPr>
        <w:t>relations</w:t>
      </w:r>
      <w:ins w:id="26" w:author="robert rovetto" w:date="2019-05-30T08:20:00Z">
        <w:r w:rsidR="00995815" w:rsidRPr="00AA1890">
          <w:rPr>
            <w:iCs/>
            <w:rPrChange w:id="27" w:author="robert rovetto" w:date="2019-05-30T08:27:00Z">
              <w:rPr>
                <w:i/>
              </w:rPr>
            </w:rPrChange>
          </w:rPr>
          <w:t xml:space="preserve"> between the elements</w:t>
        </w:r>
      </w:ins>
    </w:p>
    <w:p w14:paraId="76196B77" w14:textId="77777777" w:rsidR="0066025F" w:rsidRPr="00AA1890" w:rsidRDefault="0066025F" w:rsidP="0066025F">
      <w:pPr>
        <w:pStyle w:val="ListParagraph"/>
        <w:numPr>
          <w:ilvl w:val="0"/>
          <w:numId w:val="7"/>
        </w:numPr>
        <w:jc w:val="both"/>
        <w:rPr>
          <w:iCs/>
          <w:rPrChange w:id="28" w:author="robert rovetto" w:date="2019-05-30T08:27:00Z">
            <w:rPr>
              <w:i/>
            </w:rPr>
          </w:rPrChange>
        </w:rPr>
      </w:pPr>
      <w:commentRangeStart w:id="29"/>
      <w:r w:rsidRPr="00AA1890">
        <w:rPr>
          <w:iCs/>
          <w:rPrChange w:id="30" w:author="robert rovetto" w:date="2019-05-30T08:27:00Z">
            <w:rPr>
              <w:i/>
            </w:rPr>
          </w:rPrChange>
        </w:rPr>
        <w:t xml:space="preserve">Principles </w:t>
      </w:r>
      <w:commentRangeEnd w:id="29"/>
      <w:r w:rsidR="00995815" w:rsidRPr="00F4327F">
        <w:rPr>
          <w:rStyle w:val="CommentReference"/>
          <w:rFonts w:ascii="Calibri" w:hAnsi="Calibri" w:cs="Calibri"/>
          <w:iCs/>
        </w:rPr>
        <w:commentReference w:id="29"/>
      </w:r>
      <w:r w:rsidRPr="00AA1890">
        <w:rPr>
          <w:iCs/>
          <w:rPrChange w:id="31" w:author="robert rovetto" w:date="2019-05-30T08:27:00Z">
            <w:rPr>
              <w:i/>
            </w:rPr>
          </w:rPrChange>
        </w:rPr>
        <w:t>of the system’s organization or design</w:t>
      </w:r>
    </w:p>
    <w:p w14:paraId="6DA5501C" w14:textId="5E9906F9" w:rsidR="0066025F" w:rsidRPr="00AA1890" w:rsidRDefault="0066025F" w:rsidP="0066025F">
      <w:pPr>
        <w:pStyle w:val="ListParagraph"/>
        <w:numPr>
          <w:ilvl w:val="0"/>
          <w:numId w:val="7"/>
        </w:numPr>
        <w:jc w:val="both"/>
        <w:rPr>
          <w:iCs/>
          <w:rPrChange w:id="32" w:author="robert rovetto" w:date="2019-05-30T08:27:00Z">
            <w:rPr>
              <w:i/>
            </w:rPr>
          </w:rPrChange>
        </w:rPr>
      </w:pPr>
      <w:r w:rsidRPr="00AA1890">
        <w:rPr>
          <w:iCs/>
          <w:rPrChange w:id="33" w:author="robert rovetto" w:date="2019-05-30T08:27:00Z">
            <w:rPr>
              <w:i/>
            </w:rPr>
          </w:rPrChange>
        </w:rPr>
        <w:t>Principles governing the evolution of the system over its life cycle</w:t>
      </w:r>
    </w:p>
    <w:p w14:paraId="2FAD6D6D" w14:textId="2FD6133A" w:rsidR="00966064" w:rsidRPr="00AA1890" w:rsidRDefault="00966064" w:rsidP="0066025F">
      <w:pPr>
        <w:pStyle w:val="ListParagraph"/>
        <w:numPr>
          <w:ilvl w:val="0"/>
          <w:numId w:val="7"/>
        </w:numPr>
        <w:jc w:val="both"/>
        <w:rPr>
          <w:iCs/>
          <w:rPrChange w:id="34" w:author="robert rovetto" w:date="2019-05-30T08:27:00Z">
            <w:rPr>
              <w:i/>
            </w:rPr>
          </w:rPrChange>
        </w:rPr>
      </w:pPr>
      <w:r w:rsidRPr="00AA1890">
        <w:rPr>
          <w:iCs/>
          <w:rPrChange w:id="35" w:author="robert rovetto" w:date="2019-05-30T08:27:00Z">
            <w:rPr>
              <w:i/>
            </w:rPr>
          </w:rPrChange>
        </w:rPr>
        <w:t>Etc.</w:t>
      </w:r>
    </w:p>
    <w:p w14:paraId="46848ABE" w14:textId="0FF49D35" w:rsidR="00966064" w:rsidRPr="00FF2084" w:rsidRDefault="00696DB3" w:rsidP="00667D27">
      <w:pPr>
        <w:jc w:val="both"/>
        <w:rPr>
          <w:b/>
        </w:rPr>
      </w:pPr>
      <w:r w:rsidRPr="00FF2084">
        <w:rPr>
          <w:b/>
        </w:rPr>
        <w:t>Rationale:</w:t>
      </w:r>
    </w:p>
    <w:p w14:paraId="2BF6FFA5" w14:textId="72B9CAE1" w:rsidR="0030327E" w:rsidRPr="00FF2084" w:rsidRDefault="00AA1890" w:rsidP="00667D27">
      <w:pPr>
        <w:jc w:val="both"/>
      </w:pPr>
      <w:ins w:id="36" w:author="robert rovetto" w:date="2019-05-30T08:23:00Z">
        <w:r>
          <w:t xml:space="preserve">The </w:t>
        </w:r>
      </w:ins>
      <w:del w:id="37" w:author="robert rovetto" w:date="2019-05-30T08:23:00Z">
        <w:r w:rsidR="0030327E" w:rsidRPr="00FF2084" w:rsidDel="00AA1890">
          <w:delText xml:space="preserve">Architecture </w:delText>
        </w:r>
      </w:del>
      <w:ins w:id="38" w:author="robert rovetto" w:date="2019-05-30T08:23:00Z">
        <w:r>
          <w:t>a</w:t>
        </w:r>
        <w:r w:rsidRPr="00FF2084">
          <w:t xml:space="preserve">rchitecture </w:t>
        </w:r>
      </w:ins>
      <w:r w:rsidR="0030327E" w:rsidRPr="00FF2084">
        <w:t xml:space="preserve">rationale </w:t>
      </w:r>
      <w:del w:id="39" w:author="robert rovetto" w:date="2019-05-30T08:23:00Z">
        <w:r w:rsidR="0030327E" w:rsidRPr="00FF2084" w:rsidDel="00AA1890">
          <w:delText xml:space="preserve">records </w:delText>
        </w:r>
      </w:del>
      <w:ins w:id="40" w:author="robert rovetto" w:date="2019-05-30T08:23:00Z">
        <w:r>
          <w:t xml:space="preserve">is an </w:t>
        </w:r>
      </w:ins>
      <w:r w:rsidR="0030327E" w:rsidRPr="00FF2084">
        <w:t>explanation, justification or reasoning about architecture decision</w:t>
      </w:r>
      <w:ins w:id="41" w:author="robert rovetto" w:date="2019-05-30T08:23:00Z">
        <w:r>
          <w:t>s</w:t>
        </w:r>
      </w:ins>
      <w:r w:rsidR="0030327E" w:rsidRPr="00FF2084">
        <w:t xml:space="preserve"> that have been made</w:t>
      </w:r>
      <w:ins w:id="42" w:author="robert rovetto" w:date="2019-05-30T08:23:00Z">
        <w:r>
          <w:t>.</w:t>
        </w:r>
      </w:ins>
    </w:p>
    <w:p w14:paraId="0EFC530A" w14:textId="010A5551" w:rsidR="0027219B" w:rsidRPr="00FF2084" w:rsidRDefault="0027219B" w:rsidP="00667D27">
      <w:pPr>
        <w:jc w:val="both"/>
      </w:pPr>
    </w:p>
    <w:p w14:paraId="2E85A006" w14:textId="52472F76" w:rsidR="00966064" w:rsidRPr="00FF2084" w:rsidRDefault="00696DB3" w:rsidP="00667D27">
      <w:pPr>
        <w:jc w:val="both"/>
        <w:rPr>
          <w:b/>
        </w:rPr>
      </w:pPr>
      <w:r w:rsidRPr="00FF2084">
        <w:rPr>
          <w:b/>
        </w:rPr>
        <w:t>Interpretation:</w:t>
      </w:r>
    </w:p>
    <w:p w14:paraId="0477BE20" w14:textId="4D4E0377" w:rsidR="0027219B" w:rsidRPr="00FF2084" w:rsidRDefault="0027219B" w:rsidP="00667D27">
      <w:pPr>
        <w:jc w:val="both"/>
      </w:pPr>
      <w:r w:rsidRPr="00FF2084">
        <w:t>In summary</w:t>
      </w:r>
      <w:r w:rsidR="00A709A8" w:rsidRPr="00FF2084">
        <w:t>, and</w:t>
      </w:r>
      <w:r w:rsidRPr="00FF2084">
        <w:t xml:space="preserve"> </w:t>
      </w:r>
      <w:r w:rsidR="00966064" w:rsidRPr="00FF2084">
        <w:t>u</w:t>
      </w:r>
      <w:r w:rsidRPr="00FF2084">
        <w:t>sing a metaphor, ARCHITECTURE can be seen as</w:t>
      </w:r>
      <w:ins w:id="43" w:author="robert rovetto" w:date="2019-05-30T08:24:00Z">
        <w:r w:rsidR="00AA1890">
          <w:t xml:space="preserve"> involving the following</w:t>
        </w:r>
      </w:ins>
      <w:r w:rsidRPr="00FF2084">
        <w:t>:</w:t>
      </w:r>
    </w:p>
    <w:p w14:paraId="3E7045F8" w14:textId="50B55190" w:rsidR="0027219B" w:rsidRPr="00FF2084" w:rsidRDefault="0027219B" w:rsidP="0027219B">
      <w:pPr>
        <w:pStyle w:val="ListParagraph"/>
        <w:numPr>
          <w:ilvl w:val="0"/>
          <w:numId w:val="7"/>
        </w:numPr>
        <w:jc w:val="both"/>
      </w:pPr>
      <w:r w:rsidRPr="00FF2084">
        <w:t>Blueprint</w:t>
      </w:r>
      <w:r w:rsidR="00966064" w:rsidRPr="00FF2084">
        <w:t>s</w:t>
      </w:r>
    </w:p>
    <w:p w14:paraId="684971A8" w14:textId="51B937A0" w:rsidR="0027219B" w:rsidRPr="00FF2084" w:rsidRDefault="0027219B" w:rsidP="0027219B">
      <w:pPr>
        <w:pStyle w:val="ListParagraph"/>
        <w:numPr>
          <w:ilvl w:val="0"/>
          <w:numId w:val="7"/>
        </w:numPr>
        <w:jc w:val="both"/>
      </w:pPr>
      <w:commentRangeStart w:id="44"/>
      <w:r w:rsidRPr="00FF2084">
        <w:t>Literature</w:t>
      </w:r>
    </w:p>
    <w:p w14:paraId="5E43D279" w14:textId="7FF72FBC" w:rsidR="0027219B" w:rsidRPr="00FF2084" w:rsidRDefault="0027219B" w:rsidP="0027219B">
      <w:pPr>
        <w:pStyle w:val="ListParagraph"/>
        <w:numPr>
          <w:ilvl w:val="0"/>
          <w:numId w:val="7"/>
        </w:numPr>
        <w:jc w:val="both"/>
      </w:pPr>
      <w:r w:rsidRPr="00FF2084">
        <w:t>Language</w:t>
      </w:r>
    </w:p>
    <w:p w14:paraId="48EF323D" w14:textId="032506BA" w:rsidR="0027219B" w:rsidRPr="00FF2084" w:rsidRDefault="0027219B" w:rsidP="0027219B">
      <w:pPr>
        <w:pStyle w:val="ListParagraph"/>
        <w:numPr>
          <w:ilvl w:val="0"/>
          <w:numId w:val="7"/>
        </w:numPr>
        <w:jc w:val="both"/>
      </w:pPr>
      <w:r w:rsidRPr="00FF2084">
        <w:t>Decision</w:t>
      </w:r>
      <w:commentRangeEnd w:id="44"/>
      <w:r w:rsidR="00AA1890">
        <w:rPr>
          <w:rStyle w:val="CommentReference"/>
          <w:rFonts w:ascii="Calibri" w:hAnsi="Calibri" w:cs="Calibri"/>
        </w:rPr>
        <w:commentReference w:id="44"/>
      </w:r>
    </w:p>
    <w:p w14:paraId="7EB7836D" w14:textId="7D2321B7" w:rsidR="00696DB3" w:rsidRPr="00FF2084" w:rsidRDefault="00966064" w:rsidP="00696DB3">
      <w:pPr>
        <w:jc w:val="both"/>
      </w:pPr>
      <w:r w:rsidRPr="00FF2084">
        <w:lastRenderedPageBreak/>
        <w:t xml:space="preserve">Architecture is </w:t>
      </w:r>
      <w:commentRangeStart w:id="45"/>
      <w:commentRangeStart w:id="46"/>
      <w:r w:rsidRPr="00FF2084">
        <w:t>an abstract</w:t>
      </w:r>
      <w:commentRangeEnd w:id="45"/>
      <w:r w:rsidR="00AA1890">
        <w:rPr>
          <w:rStyle w:val="CommentReference"/>
        </w:rPr>
        <w:commentReference w:id="45"/>
      </w:r>
      <w:commentRangeEnd w:id="46"/>
      <w:r w:rsidR="00874FBA">
        <w:rPr>
          <w:rStyle w:val="CommentReference"/>
        </w:rPr>
        <w:commentReference w:id="46"/>
      </w:r>
      <w:r w:rsidRPr="00FF2084">
        <w:t xml:space="preserve"> that is shared with the stakeholders through an </w:t>
      </w:r>
      <w:r w:rsidRPr="00FF2084">
        <w:rPr>
          <w:b/>
        </w:rPr>
        <w:t>Architecture Description</w:t>
      </w:r>
      <w:r w:rsidRPr="00FF2084">
        <w:t xml:space="preserve">, which is created by </w:t>
      </w:r>
      <w:r w:rsidRPr="00FF2084">
        <w:rPr>
          <w:b/>
        </w:rPr>
        <w:t xml:space="preserve">Architecting </w:t>
      </w:r>
      <w:r w:rsidRPr="00FF2084">
        <w:t xml:space="preserve">using </w:t>
      </w:r>
      <w:r w:rsidRPr="00FF2084">
        <w:rPr>
          <w:b/>
        </w:rPr>
        <w:t>Architecting Methods</w:t>
      </w:r>
      <w:r w:rsidR="00696DB3" w:rsidRPr="00FF2084">
        <w:rPr>
          <w:b/>
        </w:rPr>
        <w:t xml:space="preserve"> </w:t>
      </w:r>
      <w:r w:rsidR="00696DB3" w:rsidRPr="0054288D">
        <w:rPr>
          <w:bCs/>
          <w:rPrChange w:id="47" w:author="robert rovetto" w:date="2019-05-21T15:07:00Z">
            <w:rPr>
              <w:b/>
            </w:rPr>
          </w:rPrChange>
        </w:rPr>
        <w:t>and</w:t>
      </w:r>
      <w:r w:rsidR="00696DB3" w:rsidRPr="00FF2084">
        <w:rPr>
          <w:b/>
        </w:rPr>
        <w:t xml:space="preserve"> </w:t>
      </w:r>
      <w:r w:rsidR="00696DB3" w:rsidRPr="00FF2084">
        <w:t>is developed for the architected system for the entire life cycle.</w:t>
      </w:r>
      <w:r w:rsidR="002C0F38" w:rsidRPr="00FF2084">
        <w:t xml:space="preserve"> Architecture and Architecture Description can be used interchangeably due to domain different definitions. See ARCHITECTURE DESCRIPTION</w:t>
      </w:r>
    </w:p>
    <w:p w14:paraId="579C3AEF" w14:textId="120902A7" w:rsidR="00966064" w:rsidRPr="00FF2084" w:rsidRDefault="00966064" w:rsidP="00966064">
      <w:pPr>
        <w:jc w:val="both"/>
        <w:rPr>
          <w:b/>
          <w:highlight w:val="yellow"/>
        </w:rPr>
      </w:pPr>
    </w:p>
    <w:p w14:paraId="3DBEB115" w14:textId="77777777" w:rsidR="00966064" w:rsidRPr="00FF2084" w:rsidRDefault="00966064" w:rsidP="00667D27">
      <w:pPr>
        <w:jc w:val="both"/>
      </w:pPr>
    </w:p>
    <w:p w14:paraId="7FB7511D" w14:textId="77777777" w:rsidR="00037BFA" w:rsidRPr="00FF2084" w:rsidRDefault="00037BFA" w:rsidP="00667D27">
      <w:pPr>
        <w:jc w:val="both"/>
      </w:pPr>
    </w:p>
    <w:p w14:paraId="755A6790" w14:textId="77777777" w:rsidR="0066025F" w:rsidRPr="00FF2084" w:rsidRDefault="0066025F" w:rsidP="0066025F">
      <w:pPr>
        <w:keepNext/>
        <w:jc w:val="center"/>
      </w:pPr>
      <w:r w:rsidRPr="00FF2084">
        <w:rPr>
          <w:b/>
          <w:i/>
          <w:noProof/>
          <w:lang w:val="en-CA" w:eastAsia="en-CA"/>
        </w:rPr>
        <w:drawing>
          <wp:inline distT="0" distB="0" distL="0" distR="0" wp14:anchorId="77410C35" wp14:editId="73D5A205">
            <wp:extent cx="4619625" cy="38690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869055"/>
                    </a:xfrm>
                    <a:prstGeom prst="rect">
                      <a:avLst/>
                    </a:prstGeom>
                    <a:noFill/>
                    <a:ln>
                      <a:noFill/>
                    </a:ln>
                  </pic:spPr>
                </pic:pic>
              </a:graphicData>
            </a:graphic>
          </wp:inline>
        </w:drawing>
      </w:r>
    </w:p>
    <w:p w14:paraId="2843E9DD" w14:textId="552F083E" w:rsidR="0066025F" w:rsidRPr="00FF2084" w:rsidRDefault="0066025F" w:rsidP="0066025F">
      <w:pPr>
        <w:pStyle w:val="Caption"/>
        <w:jc w:val="center"/>
        <w:rPr>
          <w:color w:val="auto"/>
        </w:rPr>
      </w:pPr>
      <w:r w:rsidRPr="00FF2084">
        <w:rPr>
          <w:color w:val="auto"/>
        </w:rPr>
        <w:t xml:space="preserve">Figure </w:t>
      </w:r>
      <w:r w:rsidR="00C813B8" w:rsidRPr="00FF2084">
        <w:rPr>
          <w:noProof/>
          <w:color w:val="auto"/>
        </w:rPr>
        <w:fldChar w:fldCharType="begin"/>
      </w:r>
      <w:r w:rsidR="00C813B8" w:rsidRPr="00FF2084">
        <w:rPr>
          <w:noProof/>
          <w:color w:val="auto"/>
        </w:rPr>
        <w:instrText xml:space="preserve"> SEQ Figure \* ARABIC </w:instrText>
      </w:r>
      <w:r w:rsidR="00C813B8" w:rsidRPr="00FF2084">
        <w:rPr>
          <w:noProof/>
          <w:color w:val="auto"/>
        </w:rPr>
        <w:fldChar w:fldCharType="separate"/>
      </w:r>
      <w:r w:rsidR="00037BFA" w:rsidRPr="00FF2084">
        <w:rPr>
          <w:noProof/>
          <w:color w:val="auto"/>
        </w:rPr>
        <w:t>1</w:t>
      </w:r>
      <w:r w:rsidR="00C813B8" w:rsidRPr="00FF2084">
        <w:rPr>
          <w:noProof/>
          <w:color w:val="auto"/>
        </w:rPr>
        <w:fldChar w:fldCharType="end"/>
      </w:r>
      <w:r w:rsidRPr="00FF2084">
        <w:rPr>
          <w:color w:val="auto"/>
        </w:rPr>
        <w:t>: Architecture description [ISO-IEC-42010-2011]</w:t>
      </w:r>
    </w:p>
    <w:p w14:paraId="26A4AA68" w14:textId="77777777" w:rsidR="0030327E" w:rsidRPr="00FF2084" w:rsidRDefault="00C5296A" w:rsidP="0030327E">
      <w:pPr>
        <w:keepNext/>
        <w:jc w:val="center"/>
      </w:pPr>
      <w:r w:rsidRPr="00FF2084">
        <w:rPr>
          <w:b/>
          <w:i/>
        </w:rPr>
        <w:lastRenderedPageBreak/>
        <w:br/>
      </w:r>
      <w:r w:rsidR="0030327E" w:rsidRPr="00FF2084">
        <w:rPr>
          <w:b/>
          <w:noProof/>
          <w:lang w:val="en-CA" w:eastAsia="en-CA"/>
        </w:rPr>
        <w:drawing>
          <wp:inline distT="0" distB="0" distL="0" distR="0" wp14:anchorId="3271C8BA" wp14:editId="65B59692">
            <wp:extent cx="4872355" cy="26339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355" cy="2633980"/>
                    </a:xfrm>
                    <a:prstGeom prst="rect">
                      <a:avLst/>
                    </a:prstGeom>
                    <a:noFill/>
                    <a:ln>
                      <a:noFill/>
                    </a:ln>
                  </pic:spPr>
                </pic:pic>
              </a:graphicData>
            </a:graphic>
          </wp:inline>
        </w:drawing>
      </w:r>
    </w:p>
    <w:p w14:paraId="79DFB35D" w14:textId="6F18EB14" w:rsidR="00C35280" w:rsidRPr="00FF2084" w:rsidRDefault="0030327E" w:rsidP="0030327E">
      <w:pPr>
        <w:pStyle w:val="Caption"/>
        <w:jc w:val="center"/>
        <w:rPr>
          <w:color w:val="auto"/>
        </w:rPr>
      </w:pPr>
      <w:r w:rsidRPr="00FF2084">
        <w:rPr>
          <w:color w:val="auto"/>
        </w:rPr>
        <w:t xml:space="preserve">Figure </w:t>
      </w:r>
      <w:r w:rsidR="00C813B8" w:rsidRPr="00FF2084">
        <w:rPr>
          <w:noProof/>
          <w:color w:val="auto"/>
        </w:rPr>
        <w:fldChar w:fldCharType="begin"/>
      </w:r>
      <w:r w:rsidR="00C813B8" w:rsidRPr="00FF2084">
        <w:rPr>
          <w:noProof/>
          <w:color w:val="auto"/>
        </w:rPr>
        <w:instrText xml:space="preserve"> SEQ Figure \* ARABIC </w:instrText>
      </w:r>
      <w:r w:rsidR="00C813B8" w:rsidRPr="00FF2084">
        <w:rPr>
          <w:noProof/>
          <w:color w:val="auto"/>
        </w:rPr>
        <w:fldChar w:fldCharType="separate"/>
      </w:r>
      <w:r w:rsidR="00037BFA" w:rsidRPr="00FF2084">
        <w:rPr>
          <w:noProof/>
          <w:color w:val="auto"/>
        </w:rPr>
        <w:t>2</w:t>
      </w:r>
      <w:r w:rsidR="00C813B8" w:rsidRPr="00FF2084">
        <w:rPr>
          <w:noProof/>
          <w:color w:val="auto"/>
        </w:rPr>
        <w:fldChar w:fldCharType="end"/>
      </w:r>
      <w:r w:rsidRPr="00FF2084">
        <w:rPr>
          <w:color w:val="auto"/>
        </w:rPr>
        <w:t>: Architecture rationalization [ISO-IEC42010-2011]</w:t>
      </w:r>
    </w:p>
    <w:p w14:paraId="3A0F3C15" w14:textId="692440C8" w:rsidR="00F61BBB" w:rsidRPr="00FF2084" w:rsidRDefault="00D224D1" w:rsidP="002233D1">
      <w:r w:rsidRPr="00FF2084">
        <w:rPr>
          <w:b/>
        </w:rPr>
        <w:t xml:space="preserve">ARCHITECTURE </w:t>
      </w:r>
      <w:r w:rsidR="004D50AB" w:rsidRPr="00FF2084">
        <w:rPr>
          <w:b/>
        </w:rPr>
        <w:t>CLASSIFICATION</w:t>
      </w:r>
      <w:r w:rsidR="004D50AB" w:rsidRPr="00FF2084">
        <w:t xml:space="preserve"> </w:t>
      </w:r>
      <w:r w:rsidRPr="00FF2084">
        <w:t xml:space="preserve">– </w:t>
      </w:r>
      <w:r w:rsidRPr="00FF2084">
        <w:rPr>
          <w:b/>
          <w:u w:val="single"/>
        </w:rPr>
        <w:t>IEEE 610.12</w:t>
      </w:r>
      <w:r w:rsidR="002C0F38" w:rsidRPr="00FF2084">
        <w:rPr>
          <w:b/>
          <w:u w:val="single"/>
        </w:rPr>
        <w:t>, DISA JTA</w:t>
      </w:r>
      <w:r w:rsidR="004D50AB" w:rsidRPr="00FF2084">
        <w:rPr>
          <w:rStyle w:val="FootnoteReference"/>
        </w:rPr>
        <w:footnoteReference w:id="1"/>
      </w:r>
      <w:r w:rsidRPr="00FF2084">
        <w:t xml:space="preserve"> – </w:t>
      </w:r>
      <w:r w:rsidR="002C0F38" w:rsidRPr="00FF2084">
        <w:t>Architecture as a</w:t>
      </w:r>
      <w:r w:rsidRPr="00FF2084">
        <w:t xml:space="preserve"> structure of components, </w:t>
      </w:r>
      <w:commentRangeStart w:id="48"/>
      <w:r w:rsidRPr="00FF2084">
        <w:t>their relationships</w:t>
      </w:r>
      <w:commentRangeEnd w:id="48"/>
      <w:r w:rsidR="00EB7246">
        <w:rPr>
          <w:rStyle w:val="CommentReference"/>
        </w:rPr>
        <w:commentReference w:id="48"/>
      </w:r>
      <w:r w:rsidRPr="00FF2084">
        <w:t>, and the principles and guidelines their design and evolution over time</w:t>
      </w:r>
      <w:r w:rsidR="002C0F38" w:rsidRPr="00FF2084">
        <w:t xml:space="preserve"> can be </w:t>
      </w:r>
      <w:r w:rsidR="002233D1" w:rsidRPr="00FF2084">
        <w:t>defined on various extensional levels</w:t>
      </w:r>
      <w:r w:rsidRPr="00FF2084">
        <w:t>. There are three types of architectures</w:t>
      </w:r>
      <w:r w:rsidR="00F61BBB" w:rsidRPr="00FF2084">
        <w:t xml:space="preserve"> by DISA (</w:t>
      </w:r>
      <w:r w:rsidR="002233D1" w:rsidRPr="00FF2084">
        <w:t>3</w:t>
      </w:r>
      <w:r w:rsidR="00F61BBB" w:rsidRPr="00FF2084">
        <w:t>-</w:t>
      </w:r>
      <w:r w:rsidR="002233D1" w:rsidRPr="00FF2084">
        <w:t>5</w:t>
      </w:r>
      <w:r w:rsidR="00F61BBB" w:rsidRPr="00FF2084">
        <w:t xml:space="preserve">) and </w:t>
      </w:r>
      <w:r w:rsidR="002233D1" w:rsidRPr="00FF2084">
        <w:t>two</w:t>
      </w:r>
      <w:r w:rsidR="00F61BBB" w:rsidRPr="00FF2084">
        <w:t xml:space="preserve"> defined by SACoS (1</w:t>
      </w:r>
      <w:r w:rsidR="002233D1" w:rsidRPr="00FF2084">
        <w:t>-2</w:t>
      </w:r>
      <w:r w:rsidR="00F61BBB" w:rsidRPr="00FF2084">
        <w:t>)</w:t>
      </w:r>
      <w:r w:rsidR="002233D1" w:rsidRPr="00FF2084">
        <w:t xml:space="preserve"> to encompass all possible phenomena and entities</w:t>
      </w:r>
      <w:r w:rsidRPr="00FF2084">
        <w:t>:</w:t>
      </w:r>
    </w:p>
    <w:p w14:paraId="67FC586C" w14:textId="77777777" w:rsidR="00F61BBB" w:rsidRPr="00FF2084" w:rsidRDefault="00F61BBB" w:rsidP="00F61BBB">
      <w:pPr>
        <w:pStyle w:val="ListParagraph"/>
      </w:pPr>
    </w:p>
    <w:p w14:paraId="5E8981E2" w14:textId="5341C7AC" w:rsidR="00F61BBB" w:rsidRPr="00FF2084" w:rsidRDefault="00F61BBB" w:rsidP="00D224D1">
      <w:pPr>
        <w:pStyle w:val="ListParagraph"/>
        <w:numPr>
          <w:ilvl w:val="0"/>
          <w:numId w:val="7"/>
        </w:numPr>
      </w:pPr>
      <w:r w:rsidRPr="00FF2084">
        <w:rPr>
          <w:b/>
        </w:rPr>
        <w:t>Fundamental</w:t>
      </w:r>
      <w:r w:rsidRPr="00FF2084">
        <w:t xml:space="preserve"> </w:t>
      </w:r>
      <w:ins w:id="49" w:author="robert rovetto" w:date="2019-05-30T08:45:00Z">
        <w:r w:rsidR="00606EE2" w:rsidRPr="00606EE2">
          <w:rPr>
            <w:b/>
            <w:bCs/>
            <w:rPrChange w:id="50" w:author="robert rovetto" w:date="2019-05-30T08:45:00Z">
              <w:rPr/>
            </w:rPrChange>
          </w:rPr>
          <w:t>Architecture</w:t>
        </w:r>
        <w:r w:rsidR="00606EE2">
          <w:t xml:space="preserve"> </w:t>
        </w:r>
      </w:ins>
      <w:r w:rsidRPr="00FF2084">
        <w:t>– A description of the natural or artificial system purpose and relationship</w:t>
      </w:r>
      <w:ins w:id="51" w:author="robert rovetto" w:date="2019-05-30T08:45:00Z">
        <w:r w:rsidR="00606EE2">
          <w:t>s</w:t>
        </w:r>
      </w:ins>
      <w:r w:rsidR="00966064" w:rsidRPr="00FF2084">
        <w:t xml:space="preserve"> </w:t>
      </w:r>
      <w:r w:rsidR="004D50AB" w:rsidRPr="00FF2084">
        <w:t>including</w:t>
      </w:r>
      <w:r w:rsidR="00966064" w:rsidRPr="00FF2084">
        <w:t xml:space="preserve"> ideological values</w:t>
      </w:r>
      <w:r w:rsidRPr="00FF2084">
        <w:t xml:space="preserve"> </w:t>
      </w:r>
      <w:r w:rsidR="002233D1" w:rsidRPr="00FF2084">
        <w:t>regarding</w:t>
      </w:r>
      <w:r w:rsidRPr="00FF2084">
        <w:t xml:space="preserve"> its environments (natural, artificial, physical, mental, social)</w:t>
      </w:r>
      <w:r w:rsidR="004D50AB" w:rsidRPr="00FF2084">
        <w:t xml:space="preserve"> to enable formation of the Enterprise Architecture</w:t>
      </w:r>
    </w:p>
    <w:p w14:paraId="6C461CD8" w14:textId="5871FBEC" w:rsidR="002233D1" w:rsidRPr="00FF2084" w:rsidRDefault="002233D1" w:rsidP="002233D1">
      <w:pPr>
        <w:pStyle w:val="ListParagraph"/>
        <w:numPr>
          <w:ilvl w:val="1"/>
          <w:numId w:val="7"/>
        </w:numPr>
      </w:pPr>
      <w:r w:rsidRPr="00FF2084">
        <w:t>Example:</w:t>
      </w:r>
    </w:p>
    <w:p w14:paraId="27DA7782" w14:textId="4E056C4A" w:rsidR="002233D1" w:rsidRPr="00FF2084" w:rsidRDefault="002233D1" w:rsidP="002233D1">
      <w:pPr>
        <w:pStyle w:val="ListParagraph"/>
        <w:numPr>
          <w:ilvl w:val="2"/>
          <w:numId w:val="7"/>
        </w:numPr>
      </w:pPr>
      <w:r w:rsidRPr="00FF2084">
        <w:t>Societal rules and culture</w:t>
      </w:r>
      <w:r w:rsidR="002A3A67" w:rsidRPr="00FF2084">
        <w:t xml:space="preserve">s </w:t>
      </w:r>
    </w:p>
    <w:p w14:paraId="53FDFA94" w14:textId="48D3928E" w:rsidR="002233D1" w:rsidRPr="00FF2084" w:rsidRDefault="002233D1" w:rsidP="002233D1">
      <w:pPr>
        <w:pStyle w:val="ListParagraph"/>
        <w:numPr>
          <w:ilvl w:val="2"/>
          <w:numId w:val="7"/>
        </w:numPr>
      </w:pPr>
      <w:r w:rsidRPr="00FF2084">
        <w:t>State</w:t>
      </w:r>
      <w:r w:rsidR="002A3A67" w:rsidRPr="00FF2084">
        <w:t>, federal</w:t>
      </w:r>
      <w:r w:rsidRPr="00FF2084">
        <w:t xml:space="preserve"> framework</w:t>
      </w:r>
      <w:r w:rsidR="002A3A67" w:rsidRPr="00FF2084">
        <w:t>s</w:t>
      </w:r>
    </w:p>
    <w:p w14:paraId="5CE7722C" w14:textId="3B479DFD" w:rsidR="002233D1" w:rsidRPr="00FF2084" w:rsidRDefault="00921483" w:rsidP="002233D1">
      <w:pPr>
        <w:pStyle w:val="ListParagraph"/>
        <w:numPr>
          <w:ilvl w:val="2"/>
          <w:numId w:val="7"/>
        </w:numPr>
      </w:pPr>
      <w:r w:rsidRPr="00FF2084">
        <w:t>(</w:t>
      </w:r>
      <w:r w:rsidR="002A3A67" w:rsidRPr="00FF2084">
        <w:t>Co</w:t>
      </w:r>
      <w:r w:rsidRPr="00FF2084">
        <w:t>)</w:t>
      </w:r>
      <w:r w:rsidR="002A3A67" w:rsidRPr="00FF2084">
        <w:t>existential</w:t>
      </w:r>
      <w:r w:rsidR="002233D1" w:rsidRPr="00FF2084">
        <w:t xml:space="preserve"> </w:t>
      </w:r>
      <w:r w:rsidR="002A3A67" w:rsidRPr="00FF2084">
        <w:t>motivations</w:t>
      </w:r>
      <w:r w:rsidR="002233D1" w:rsidRPr="00FF2084">
        <w:t xml:space="preserve"> </w:t>
      </w:r>
    </w:p>
    <w:p w14:paraId="0C0AEE27" w14:textId="18D63FBD" w:rsidR="00F61BBB" w:rsidRPr="00FF2084" w:rsidRDefault="00F61BBB" w:rsidP="00D224D1">
      <w:pPr>
        <w:pStyle w:val="ListParagraph"/>
        <w:numPr>
          <w:ilvl w:val="0"/>
          <w:numId w:val="7"/>
        </w:numPr>
      </w:pPr>
      <w:r w:rsidRPr="00FF2084">
        <w:rPr>
          <w:b/>
        </w:rPr>
        <w:t>Enterprise</w:t>
      </w:r>
      <w:r w:rsidRPr="00FF2084">
        <w:t xml:space="preserve"> </w:t>
      </w:r>
      <w:ins w:id="52" w:author="robert rovetto" w:date="2019-05-30T08:45:00Z">
        <w:r w:rsidR="00606EE2" w:rsidRPr="00606EE2">
          <w:rPr>
            <w:b/>
            <w:bCs/>
            <w:rPrChange w:id="53" w:author="robert rovetto" w:date="2019-05-30T08:45:00Z">
              <w:rPr/>
            </w:rPrChange>
          </w:rPr>
          <w:t>Architecture</w:t>
        </w:r>
        <w:r w:rsidR="00606EE2">
          <w:t xml:space="preserve"> </w:t>
        </w:r>
      </w:ins>
      <w:r w:rsidRPr="00FF2084">
        <w:t>– A description of</w:t>
      </w:r>
      <w:r w:rsidR="002233D1" w:rsidRPr="00FF2084">
        <w:t xml:space="preserve"> all components of</w:t>
      </w:r>
      <w:r w:rsidRPr="00FF2084">
        <w:t xml:space="preserve"> an economically productive human-organizational environment designated to definition of goals, strategy, products, services and required infrastructure in current and future states </w:t>
      </w:r>
      <w:r w:rsidR="00966064" w:rsidRPr="00FF2084">
        <w:t xml:space="preserve">based on the input form the Fundamental Architectures </w:t>
      </w:r>
      <w:r w:rsidRPr="00FF2084">
        <w:t>to enable Operational, System and Technical Architectures.</w:t>
      </w:r>
    </w:p>
    <w:p w14:paraId="02ADCC88" w14:textId="1603DD17" w:rsidR="002233D1" w:rsidRPr="00FF2084" w:rsidRDefault="002233D1" w:rsidP="002233D1">
      <w:pPr>
        <w:pStyle w:val="ListParagraph"/>
        <w:numPr>
          <w:ilvl w:val="1"/>
          <w:numId w:val="7"/>
        </w:numPr>
      </w:pPr>
      <w:r w:rsidRPr="00FF2084">
        <w:t>Example:</w:t>
      </w:r>
    </w:p>
    <w:p w14:paraId="2D4584DD" w14:textId="112E2E5E" w:rsidR="002233D1" w:rsidRPr="00FF2084" w:rsidRDefault="002233D1" w:rsidP="002233D1">
      <w:pPr>
        <w:pStyle w:val="ListParagraph"/>
        <w:numPr>
          <w:ilvl w:val="2"/>
          <w:numId w:val="7"/>
        </w:numPr>
      </w:pPr>
      <w:r w:rsidRPr="00FF2084">
        <w:t>Corporations</w:t>
      </w:r>
    </w:p>
    <w:p w14:paraId="33B574E9" w14:textId="0E30245C" w:rsidR="002233D1" w:rsidRPr="00FF2084" w:rsidRDefault="002233D1" w:rsidP="002233D1">
      <w:pPr>
        <w:pStyle w:val="ListParagraph"/>
        <w:numPr>
          <w:ilvl w:val="2"/>
          <w:numId w:val="7"/>
        </w:numPr>
      </w:pPr>
      <w:r w:rsidRPr="00FF2084">
        <w:t>Governmental entities</w:t>
      </w:r>
    </w:p>
    <w:p w14:paraId="60BED53D" w14:textId="2BD12ACB" w:rsidR="002233D1" w:rsidRPr="00FF2084" w:rsidRDefault="002233D1" w:rsidP="002233D1">
      <w:pPr>
        <w:pStyle w:val="ListParagraph"/>
        <w:numPr>
          <w:ilvl w:val="2"/>
          <w:numId w:val="7"/>
        </w:numPr>
      </w:pPr>
      <w:r w:rsidRPr="00FF2084">
        <w:t>International organizations</w:t>
      </w:r>
    </w:p>
    <w:p w14:paraId="31BFA8EA" w14:textId="3660700D" w:rsidR="00D224D1" w:rsidRPr="00FF2084" w:rsidRDefault="00D224D1" w:rsidP="00D224D1">
      <w:pPr>
        <w:pStyle w:val="ListParagraph"/>
        <w:numPr>
          <w:ilvl w:val="0"/>
          <w:numId w:val="7"/>
        </w:numPr>
      </w:pPr>
      <w:r w:rsidRPr="00FF2084">
        <w:rPr>
          <w:b/>
        </w:rPr>
        <w:t>Operational</w:t>
      </w:r>
      <w:r w:rsidRPr="00FF2084">
        <w:t xml:space="preserve"> </w:t>
      </w:r>
      <w:ins w:id="54" w:author="robert rovetto" w:date="2019-05-30T08:46:00Z">
        <w:r w:rsidR="00F25A51" w:rsidRPr="00F25A51">
          <w:rPr>
            <w:b/>
            <w:bCs/>
            <w:rPrChange w:id="55" w:author="robert rovetto" w:date="2019-05-30T08:46:00Z">
              <w:rPr/>
            </w:rPrChange>
          </w:rPr>
          <w:t>Architecture</w:t>
        </w:r>
        <w:r w:rsidR="00F25A51">
          <w:t xml:space="preserve"> </w:t>
        </w:r>
      </w:ins>
      <w:r w:rsidRPr="00FF2084">
        <w:t xml:space="preserve">– Description of the operational elements, assigned tasks, and information flows required to accomplish or support the </w:t>
      </w:r>
      <w:del w:id="56" w:author="Ondrej Doule" w:date="2019-05-02T10:28:00Z">
        <w:r w:rsidRPr="00FD6A5A" w:rsidDel="00FD6A5A">
          <w:rPr>
            <w:b/>
            <w:rPrChange w:id="57" w:author="Ondrej Doule" w:date="2019-05-02T10:28:00Z">
              <w:rPr/>
            </w:rPrChange>
          </w:rPr>
          <w:delText>warfighting</w:delText>
        </w:r>
        <w:r w:rsidRPr="00FF2084" w:rsidDel="00FD6A5A">
          <w:delText xml:space="preserve"> </w:delText>
        </w:r>
      </w:del>
      <w:ins w:id="58" w:author="Ondrej Doule" w:date="2019-05-02T10:28:00Z">
        <w:r w:rsidR="00FD6A5A">
          <w:rPr>
            <w:b/>
          </w:rPr>
          <w:t>Enterprise</w:t>
        </w:r>
        <w:r w:rsidR="00FD6A5A" w:rsidRPr="00FF2084">
          <w:t xml:space="preserve"> </w:t>
        </w:r>
      </w:ins>
      <w:r w:rsidRPr="00FF2084">
        <w:t>function. It defines the type of information, the frequency of exchange, and what tasks are supported by these information exchanges</w:t>
      </w:r>
    </w:p>
    <w:p w14:paraId="1EFE9781" w14:textId="77777777" w:rsidR="002233D1" w:rsidRPr="00FF2084" w:rsidRDefault="002233D1" w:rsidP="002233D1">
      <w:pPr>
        <w:pStyle w:val="ListParagraph"/>
        <w:numPr>
          <w:ilvl w:val="1"/>
          <w:numId w:val="7"/>
        </w:numPr>
      </w:pPr>
      <w:r w:rsidRPr="00FF2084">
        <w:t xml:space="preserve">Example: </w:t>
      </w:r>
    </w:p>
    <w:p w14:paraId="371DC741" w14:textId="72CE9E6A" w:rsidR="002233D1" w:rsidRPr="00FF2084" w:rsidRDefault="002233D1" w:rsidP="002233D1">
      <w:pPr>
        <w:pStyle w:val="ListParagraph"/>
        <w:numPr>
          <w:ilvl w:val="2"/>
          <w:numId w:val="7"/>
        </w:numPr>
      </w:pPr>
      <w:r w:rsidRPr="00FF2084">
        <w:lastRenderedPageBreak/>
        <w:t>Space Mission Architecture</w:t>
      </w:r>
      <w:ins w:id="59" w:author="Ondrej Doule" w:date="2019-05-02T10:27:00Z">
        <w:r w:rsidR="00FD6A5A">
          <w:t xml:space="preserve"> </w:t>
        </w:r>
      </w:ins>
      <w:ins w:id="60" w:author="Ondrej Doule" w:date="2019-05-02T10:28:00Z">
        <w:r w:rsidR="00FD6A5A">
          <w:t>(</w:t>
        </w:r>
      </w:ins>
      <w:ins w:id="61" w:author="Ondrej Doule" w:date="2019-05-02T10:27:00Z">
        <w:r w:rsidR="00FD6A5A">
          <w:t>describing specific f</w:t>
        </w:r>
      </w:ins>
      <w:ins w:id="62" w:author="Ondrej Doule" w:date="2019-05-02T10:28:00Z">
        <w:r w:rsidR="00FD6A5A">
          <w:t>unctions of the mission as a line of business or a vertical silo of an Enterprise Architecture)</w:t>
        </w:r>
      </w:ins>
    </w:p>
    <w:p w14:paraId="2DD8D4EC" w14:textId="0B52B7D1" w:rsidR="002233D1" w:rsidRPr="00FF2084" w:rsidRDefault="002233D1" w:rsidP="002233D1">
      <w:pPr>
        <w:pStyle w:val="ListParagraph"/>
        <w:numPr>
          <w:ilvl w:val="2"/>
          <w:numId w:val="7"/>
        </w:numPr>
      </w:pPr>
      <w:r w:rsidRPr="00FF2084">
        <w:t>Group of activities or a program</w:t>
      </w:r>
    </w:p>
    <w:p w14:paraId="0927F0CA" w14:textId="4CBDE8F2" w:rsidR="00D224D1" w:rsidRPr="00FF2084" w:rsidRDefault="00D224D1" w:rsidP="00D224D1">
      <w:pPr>
        <w:pStyle w:val="ListParagraph"/>
        <w:numPr>
          <w:ilvl w:val="0"/>
          <w:numId w:val="7"/>
        </w:numPr>
      </w:pPr>
      <w:r w:rsidRPr="00FF2084">
        <w:rPr>
          <w:b/>
        </w:rPr>
        <w:t xml:space="preserve">System </w:t>
      </w:r>
      <w:ins w:id="63" w:author="robert rovetto" w:date="2019-05-30T08:46:00Z">
        <w:r w:rsidR="00F25A51">
          <w:rPr>
            <w:b/>
          </w:rPr>
          <w:t xml:space="preserve">Architecture </w:t>
        </w:r>
      </w:ins>
      <w:r w:rsidRPr="00FF2084">
        <w:t xml:space="preserve">– A description of the system and interconnections providing for or supporting functions. This </w:t>
      </w:r>
      <w:r w:rsidR="00966064" w:rsidRPr="00FF2084">
        <w:t>architecture</w:t>
      </w:r>
      <w:r w:rsidRPr="00FF2084">
        <w:t xml:space="preserve"> defines the physical connection, location and identification of the key nodes, circuits, </w:t>
      </w:r>
      <w:r w:rsidR="00966064" w:rsidRPr="00FF2084">
        <w:t>siteworks</w:t>
      </w:r>
      <w:r w:rsidRPr="00FF2084">
        <w:t xml:space="preserve">, </w:t>
      </w:r>
      <w:r w:rsidR="00966064" w:rsidRPr="00FF2084">
        <w:t>platforms</w:t>
      </w:r>
      <w:r w:rsidRPr="00FF2084">
        <w:t xml:space="preserve"> and specifies its performance parameters. It is constructed to satisfy the operational architecture requirements per standards defined in the technical </w:t>
      </w:r>
      <w:r w:rsidR="00966064" w:rsidRPr="00FF2084">
        <w:t>architecture</w:t>
      </w:r>
      <w:r w:rsidRPr="00FF2084">
        <w:t>. It shows how multiple systems within a subject are</w:t>
      </w:r>
      <w:r w:rsidR="00966064" w:rsidRPr="00FF2084">
        <w:t xml:space="preserve"> </w:t>
      </w:r>
      <w:r w:rsidRPr="00FF2084">
        <w:t>link</w:t>
      </w:r>
      <w:r w:rsidR="00966064" w:rsidRPr="00FF2084">
        <w:t>ed</w:t>
      </w:r>
      <w:r w:rsidRPr="00FF2084">
        <w:t xml:space="preserve"> and interoperate.</w:t>
      </w:r>
    </w:p>
    <w:p w14:paraId="59E84AD0" w14:textId="095FB00D" w:rsidR="002A3A67" w:rsidRPr="00FF2084" w:rsidRDefault="002A3A67" w:rsidP="002A3A67">
      <w:pPr>
        <w:pStyle w:val="ListParagraph"/>
        <w:numPr>
          <w:ilvl w:val="1"/>
          <w:numId w:val="7"/>
        </w:numPr>
        <w:rPr>
          <w:b/>
        </w:rPr>
      </w:pPr>
      <w:r w:rsidRPr="00D73FF1">
        <w:rPr>
          <w:bCs/>
          <w:rPrChange w:id="64" w:author="robert rovetto" w:date="2019-05-30T08:46:00Z">
            <w:rPr>
              <w:b/>
            </w:rPr>
          </w:rPrChange>
        </w:rPr>
        <w:t>Example</w:t>
      </w:r>
      <w:r w:rsidRPr="00FF2084">
        <w:t>:</w:t>
      </w:r>
    </w:p>
    <w:p w14:paraId="2DBD16B9" w14:textId="4F6BDECC" w:rsidR="002A3A67" w:rsidRPr="00FF2084" w:rsidRDefault="002A3A67" w:rsidP="002A3A67">
      <w:pPr>
        <w:pStyle w:val="ListParagraph"/>
        <w:numPr>
          <w:ilvl w:val="2"/>
          <w:numId w:val="7"/>
        </w:numPr>
      </w:pPr>
      <w:r w:rsidRPr="00FF2084">
        <w:t>Vehicle</w:t>
      </w:r>
    </w:p>
    <w:p w14:paraId="36F1A2F0" w14:textId="784F10F9" w:rsidR="002A3A67" w:rsidRPr="00FF2084" w:rsidRDefault="002A3A67" w:rsidP="002A3A67">
      <w:pPr>
        <w:pStyle w:val="ListParagraph"/>
        <w:numPr>
          <w:ilvl w:val="2"/>
          <w:numId w:val="7"/>
        </w:numPr>
      </w:pPr>
      <w:r w:rsidRPr="00FF2084">
        <w:t>Building</w:t>
      </w:r>
    </w:p>
    <w:p w14:paraId="0C4B0AA2" w14:textId="3B0E7B3C" w:rsidR="002A3A67" w:rsidRPr="00FF2084" w:rsidRDefault="002A3A67" w:rsidP="002A3A67">
      <w:pPr>
        <w:pStyle w:val="ListParagraph"/>
        <w:numPr>
          <w:ilvl w:val="2"/>
          <w:numId w:val="7"/>
        </w:numPr>
      </w:pPr>
      <w:r w:rsidRPr="00FF2084">
        <w:t>Product</w:t>
      </w:r>
    </w:p>
    <w:p w14:paraId="29FF4B4A" w14:textId="6D0BC122" w:rsidR="0087265A" w:rsidRPr="00FF2084" w:rsidRDefault="00D224D1" w:rsidP="00D224D1">
      <w:pPr>
        <w:pStyle w:val="ListParagraph"/>
        <w:numPr>
          <w:ilvl w:val="0"/>
          <w:numId w:val="7"/>
        </w:numPr>
      </w:pPr>
      <w:r w:rsidRPr="00FF2084">
        <w:rPr>
          <w:b/>
        </w:rPr>
        <w:t xml:space="preserve">Technical </w:t>
      </w:r>
      <w:ins w:id="65" w:author="robert rovetto" w:date="2019-05-30T08:46:00Z">
        <w:r w:rsidR="00D73FF1">
          <w:rPr>
            <w:b/>
          </w:rPr>
          <w:t xml:space="preserve">Architecture </w:t>
        </w:r>
      </w:ins>
      <w:r w:rsidRPr="00FF2084">
        <w:t>– set of rules governing the arrangement, interaction, and interdependence of the parts or elements whose purpose is to ensure that a conformant system satisfies and specified set of requirements. T</w:t>
      </w:r>
      <w:r w:rsidR="00966064" w:rsidRPr="00FF2084">
        <w:t>h</w:t>
      </w:r>
      <w:r w:rsidRPr="00FF2084">
        <w:t>e technical architecture identifies the services, interfaces, standards, and their relationships.”</w:t>
      </w:r>
    </w:p>
    <w:p w14:paraId="038AF422" w14:textId="31C40741" w:rsidR="002A3A67" w:rsidRPr="00FF2084" w:rsidRDefault="002A3A67" w:rsidP="002A3A67">
      <w:pPr>
        <w:pStyle w:val="ListParagraph"/>
        <w:numPr>
          <w:ilvl w:val="1"/>
          <w:numId w:val="7"/>
        </w:numPr>
      </w:pPr>
      <w:r w:rsidRPr="00FF2084">
        <w:t>Example:</w:t>
      </w:r>
    </w:p>
    <w:p w14:paraId="4857284C" w14:textId="353C9C0E" w:rsidR="002A3A67" w:rsidRPr="00FF2084" w:rsidRDefault="002A3A67" w:rsidP="002A3A67">
      <w:pPr>
        <w:pStyle w:val="ListParagraph"/>
        <w:numPr>
          <w:ilvl w:val="2"/>
          <w:numId w:val="7"/>
        </w:numPr>
      </w:pPr>
      <w:r w:rsidRPr="00FF2084">
        <w:t xml:space="preserve">Vehicle, building or products types specified by the configuration </w:t>
      </w:r>
      <w:r w:rsidR="00921483" w:rsidRPr="00FF2084">
        <w:t xml:space="preserve">and types </w:t>
      </w:r>
      <w:r w:rsidRPr="00FF2084">
        <w:t xml:space="preserve">of </w:t>
      </w:r>
      <w:r w:rsidR="00921483" w:rsidRPr="00FF2084">
        <w:t>their</w:t>
      </w:r>
      <w:r w:rsidRPr="00FF2084">
        <w:t xml:space="preserve"> subsystems</w:t>
      </w:r>
    </w:p>
    <w:p w14:paraId="0FC3FF3D" w14:textId="77777777" w:rsidR="00C5296A" w:rsidRPr="00FF2084" w:rsidRDefault="00C5296A" w:rsidP="00E33D4D">
      <w:pPr>
        <w:jc w:val="both"/>
        <w:rPr>
          <w:b/>
          <w:i/>
        </w:rPr>
      </w:pPr>
    </w:p>
    <w:p w14:paraId="33939908" w14:textId="52FCC4ED" w:rsidR="004112C3" w:rsidRPr="00FF2084" w:rsidRDefault="004112C3" w:rsidP="00E33D4D">
      <w:pPr>
        <w:jc w:val="both"/>
      </w:pPr>
      <w:r w:rsidRPr="00FF2084">
        <w:rPr>
          <w:b/>
        </w:rPr>
        <w:t xml:space="preserve">ARCHITECTING – </w:t>
      </w:r>
      <w:r w:rsidRPr="00FF2084">
        <w:rPr>
          <w:b/>
          <w:u w:val="single"/>
        </w:rPr>
        <w:t>ISO/IEC 12207, ISO/IEC 15288</w:t>
      </w:r>
      <w:r w:rsidRPr="00FF2084">
        <w:t xml:space="preserve"> – </w:t>
      </w:r>
      <w:r w:rsidR="00667D27" w:rsidRPr="00FF2084">
        <w:t xml:space="preserve">Is </w:t>
      </w:r>
      <w:commentRangeStart w:id="66"/>
      <w:r w:rsidR="00667D27" w:rsidRPr="00FF2084">
        <w:t>a process of an architecture creation</w:t>
      </w:r>
      <w:commentRangeEnd w:id="66"/>
      <w:r w:rsidR="0016753F">
        <w:rPr>
          <w:rStyle w:val="CommentReference"/>
        </w:rPr>
        <w:commentReference w:id="66"/>
      </w:r>
      <w:r w:rsidR="00667D27" w:rsidRPr="00FF2084">
        <w:t xml:space="preserve">. </w:t>
      </w:r>
      <w:r w:rsidR="00C5296A" w:rsidRPr="00FF2084">
        <w:t>“</w:t>
      </w:r>
      <w:r w:rsidRPr="00FF2084">
        <w:t>Architecting takes place in the context of:</w:t>
      </w:r>
    </w:p>
    <w:p w14:paraId="02C0B4CE" w14:textId="35E50260" w:rsidR="004112C3" w:rsidRPr="00FF2084" w:rsidRDefault="004112C3" w:rsidP="004112C3">
      <w:pPr>
        <w:pStyle w:val="ListParagraph"/>
        <w:numPr>
          <w:ilvl w:val="0"/>
          <w:numId w:val="3"/>
        </w:numPr>
        <w:jc w:val="both"/>
        <w:rPr>
          <w:u w:val="single"/>
        </w:rPr>
      </w:pPr>
      <w:r w:rsidRPr="00FF2084">
        <w:t xml:space="preserve">An </w:t>
      </w:r>
      <w:r w:rsidRPr="00FF2084">
        <w:rPr>
          <w:u w:val="single"/>
        </w:rPr>
        <w:t>organization:</w:t>
      </w:r>
    </w:p>
    <w:p w14:paraId="09D5CE7B" w14:textId="76888034" w:rsidR="004112C3" w:rsidRPr="00FF2084" w:rsidRDefault="004112C3" w:rsidP="004112C3">
      <w:pPr>
        <w:pStyle w:val="ListParagraph"/>
        <w:numPr>
          <w:ilvl w:val="1"/>
          <w:numId w:val="5"/>
        </w:numPr>
        <w:jc w:val="both"/>
      </w:pPr>
      <w:r w:rsidRPr="00FF2084">
        <w:t>person or a group of people and facilities with and arrangement of responsibilities, authorities and relationships</w:t>
      </w:r>
    </w:p>
    <w:p w14:paraId="6DAB3596" w14:textId="616B3E9C" w:rsidR="004112C3" w:rsidRPr="00FF2084" w:rsidRDefault="004112C3" w:rsidP="004112C3">
      <w:pPr>
        <w:pStyle w:val="ListParagraph"/>
        <w:numPr>
          <w:ilvl w:val="0"/>
          <w:numId w:val="3"/>
        </w:numPr>
        <w:jc w:val="both"/>
        <w:rPr>
          <w:u w:val="single"/>
        </w:rPr>
      </w:pPr>
      <w:r w:rsidRPr="00FF2084">
        <w:rPr>
          <w:u w:val="single"/>
        </w:rPr>
        <w:t>A project:</w:t>
      </w:r>
    </w:p>
    <w:p w14:paraId="6A4DC5FA" w14:textId="14A60F08" w:rsidR="004112C3" w:rsidRPr="00FF2084" w:rsidRDefault="004112C3" w:rsidP="004112C3">
      <w:pPr>
        <w:pStyle w:val="ListParagraph"/>
        <w:numPr>
          <w:ilvl w:val="1"/>
          <w:numId w:val="4"/>
        </w:numPr>
        <w:jc w:val="both"/>
      </w:pPr>
      <w:r w:rsidRPr="00FF2084">
        <w:t>Endeavor with defined start and finish criteria undertaken to create a product or service in accordance with specified resources and requirements</w:t>
      </w:r>
      <w:r w:rsidR="00C5296A" w:rsidRPr="00FF2084">
        <w:t>”</w:t>
      </w:r>
    </w:p>
    <w:p w14:paraId="1C6A22E0" w14:textId="70983CA0" w:rsidR="00667D27" w:rsidRPr="00FF2084" w:rsidRDefault="00667D27" w:rsidP="00E33D4D">
      <w:pPr>
        <w:jc w:val="both"/>
      </w:pPr>
      <w:commentRangeStart w:id="67"/>
      <w:r w:rsidRPr="00FF2084">
        <w:rPr>
          <w:b/>
        </w:rPr>
        <w:t xml:space="preserve">ARCHITECTURE DESCRIPTION </w:t>
      </w:r>
      <w:commentRangeEnd w:id="67"/>
      <w:r w:rsidR="00016A6B">
        <w:rPr>
          <w:rStyle w:val="CommentReference"/>
        </w:rPr>
        <w:commentReference w:id="67"/>
      </w:r>
      <w:r w:rsidRPr="00FF2084">
        <w:rPr>
          <w:b/>
        </w:rPr>
        <w:t xml:space="preserve">- </w:t>
      </w:r>
      <w:r w:rsidRPr="00FF2084">
        <w:rPr>
          <w:b/>
          <w:u w:val="single"/>
        </w:rPr>
        <w:t>ISO/IEC/IEEE 42010 (E</w:t>
      </w:r>
      <w:r w:rsidRPr="00FF2084">
        <w:rPr>
          <w:b/>
        </w:rPr>
        <w:t xml:space="preserve">) – </w:t>
      </w:r>
      <w:r w:rsidRPr="00FF2084">
        <w:t>A work product to be usable for architecting.</w:t>
      </w:r>
      <w:r w:rsidRPr="00FF2084">
        <w:rPr>
          <w:b/>
        </w:rPr>
        <w:t xml:space="preserve"> </w:t>
      </w:r>
      <w:r w:rsidRPr="00FF2084">
        <w:t>Description methods are document-centric, model-based, and repository based.</w:t>
      </w:r>
      <w:r w:rsidRPr="00FF2084">
        <w:rPr>
          <w:b/>
        </w:rPr>
        <w:t xml:space="preserve"> </w:t>
      </w:r>
      <w:r w:rsidR="007F1891" w:rsidRPr="00FF2084">
        <w:t>Description includes one or more architecture views.</w:t>
      </w:r>
      <w:r w:rsidR="00037BFA" w:rsidRPr="00FF2084">
        <w:t xml:space="preserve"> They are used for documenting essential aspects of the system and their rationalization. They are used for communicating amongst stakeholders for development, production, deployment, operation, maintenance etc.</w:t>
      </w:r>
      <w:r w:rsidR="002B4B25" w:rsidRPr="00FF2084">
        <w:t xml:space="preserve"> Description includes rational for each architecture viewpoint and address stakeholders, concerns providing evidence of the consideration of alternatives and the rational for the choices made.</w:t>
      </w:r>
    </w:p>
    <w:p w14:paraId="141A4C77" w14:textId="77777777" w:rsidR="002C0F38" w:rsidRPr="00FF2084" w:rsidRDefault="002C0F38" w:rsidP="002C0F38">
      <w:pPr>
        <w:jc w:val="both"/>
        <w:rPr>
          <w:b/>
        </w:rPr>
      </w:pPr>
    </w:p>
    <w:p w14:paraId="1EC37AE7" w14:textId="69DB212C" w:rsidR="002C0F38" w:rsidRPr="00FF2084" w:rsidRDefault="002C0F38" w:rsidP="002C0F38">
      <w:pPr>
        <w:jc w:val="both"/>
      </w:pPr>
      <w:r w:rsidRPr="00FF2084">
        <w:t>“Architecture” (</w:t>
      </w:r>
      <w:r w:rsidR="0022532C" w:rsidRPr="00FF2084">
        <w:t xml:space="preserve">by </w:t>
      </w:r>
      <w:r w:rsidRPr="00FF2084">
        <w:t>TOGAF</w:t>
      </w:r>
      <w:r w:rsidRPr="00FF2084">
        <w:rPr>
          <w:rStyle w:val="FootnoteReference"/>
          <w:b/>
        </w:rPr>
        <w:footnoteReference w:id="2"/>
      </w:r>
      <w:r w:rsidRPr="00FF2084">
        <w:t xml:space="preserve">) may be used as a synonym of “architecture / system description.” “Architecture” designates the structure and principles of the system, independent of its description. Architecture is communicated as a formal </w:t>
      </w:r>
      <w:r w:rsidRPr="00FF2084">
        <w:rPr>
          <w:b/>
        </w:rPr>
        <w:t>description of a system</w:t>
      </w:r>
      <w:r w:rsidRPr="00FF2084">
        <w:t xml:space="preserve"> (ARCHITECTURE DESCRIPTION), i.e., detailed plan of the system at component level, to guide its implementation. Realized architecture exists without its description.</w:t>
      </w:r>
    </w:p>
    <w:p w14:paraId="64872EE2" w14:textId="50C66BCD" w:rsidR="007F1891" w:rsidRPr="00FF2084" w:rsidRDefault="007F1891" w:rsidP="0017687D">
      <w:pPr>
        <w:jc w:val="both"/>
        <w:rPr>
          <w:b/>
        </w:rPr>
      </w:pPr>
    </w:p>
    <w:p w14:paraId="7A9A039F" w14:textId="74D0FED0" w:rsidR="007F1891" w:rsidRPr="00FF2084" w:rsidRDefault="007F1891" w:rsidP="00E33D4D">
      <w:pPr>
        <w:jc w:val="both"/>
      </w:pPr>
      <w:r w:rsidRPr="00FF2084">
        <w:rPr>
          <w:b/>
        </w:rPr>
        <w:t xml:space="preserve">ARCHITECTURE DESCRIPTION ELEMENT = AD ELEMENT = ARTIFACT – </w:t>
      </w:r>
      <w:r w:rsidRPr="00FF2084">
        <w:t>is any construct in an architecture description.</w:t>
      </w:r>
      <w:r w:rsidR="00037BFA" w:rsidRPr="00FF2084">
        <w:t xml:space="preserve"> </w:t>
      </w:r>
    </w:p>
    <w:p w14:paraId="60F04976" w14:textId="77777777" w:rsidR="00667D27" w:rsidRPr="00FF2084" w:rsidRDefault="00667D27" w:rsidP="00E33D4D">
      <w:pPr>
        <w:jc w:val="both"/>
        <w:rPr>
          <w:b/>
        </w:rPr>
      </w:pPr>
    </w:p>
    <w:p w14:paraId="59D2FE03" w14:textId="2EC89B08" w:rsidR="004112C3" w:rsidRPr="00FF2084" w:rsidRDefault="00707E25" w:rsidP="00E33D4D">
      <w:pPr>
        <w:jc w:val="both"/>
      </w:pPr>
      <w:r w:rsidRPr="00FF2084">
        <w:rPr>
          <w:b/>
        </w:rPr>
        <w:t xml:space="preserve">ARCHITECTURE FRAMEWORK - </w:t>
      </w:r>
      <w:r w:rsidRPr="00FF2084">
        <w:rPr>
          <w:b/>
          <w:u w:val="single"/>
        </w:rPr>
        <w:t>ISO/IEC/IEEE 42010 (E)</w:t>
      </w:r>
      <w:r w:rsidRPr="00FF2084">
        <w:rPr>
          <w:b/>
        </w:rPr>
        <w:t xml:space="preserve"> – </w:t>
      </w:r>
      <w:r w:rsidRPr="00FF2084">
        <w:t>Established structure (abstract), principles and practices for the description of architectures within a specific domain of application and/or community of stakeholders:</w:t>
      </w:r>
    </w:p>
    <w:p w14:paraId="0D5DC36A" w14:textId="77777777" w:rsidR="00707E25" w:rsidRPr="00FF2084" w:rsidRDefault="00707E25" w:rsidP="00E33D4D">
      <w:pPr>
        <w:jc w:val="both"/>
      </w:pPr>
      <w:r w:rsidRPr="00FF2084">
        <w:t>Examples:</w:t>
      </w:r>
    </w:p>
    <w:p w14:paraId="28FB965E" w14:textId="61DC87E5" w:rsidR="00707E25" w:rsidRPr="00FF2084" w:rsidRDefault="00707E25" w:rsidP="00E33D4D">
      <w:pPr>
        <w:jc w:val="both"/>
      </w:pPr>
      <w:r w:rsidRPr="00FF2084">
        <w:t>- Enterprise Reference Architecture and Methodologies GERAM [ISO 15704]</w:t>
      </w:r>
    </w:p>
    <w:p w14:paraId="64563F52" w14:textId="257BC471" w:rsidR="00707E25" w:rsidRPr="00FF2084" w:rsidRDefault="006276A7" w:rsidP="00E33D4D">
      <w:pPr>
        <w:jc w:val="both"/>
      </w:pPr>
      <w:r w:rsidRPr="00FF2084">
        <w:t>- Reference Model of Open Distributed Processing [ISO/IEC 10746]</w:t>
      </w:r>
    </w:p>
    <w:p w14:paraId="182BDFBF" w14:textId="7C0D505B" w:rsidR="00037BFA" w:rsidRPr="00FF2084" w:rsidRDefault="00037BFA" w:rsidP="00E33D4D">
      <w:pPr>
        <w:jc w:val="both"/>
      </w:pPr>
      <w:r w:rsidRPr="00FF2084">
        <w:t>Architecture framework facilitates communication and interoperation amongst stakeholders and projects</w:t>
      </w:r>
      <w:r w:rsidR="002B4B25" w:rsidRPr="00FF2084">
        <w:t xml:space="preserve"> and it includes:</w:t>
      </w:r>
    </w:p>
    <w:p w14:paraId="25D0B835" w14:textId="62104555" w:rsidR="002B4B25" w:rsidRPr="00FF2084" w:rsidRDefault="002B4B25" w:rsidP="002B4B25">
      <w:pPr>
        <w:pStyle w:val="ListParagraph"/>
        <w:numPr>
          <w:ilvl w:val="0"/>
          <w:numId w:val="7"/>
        </w:numPr>
        <w:jc w:val="both"/>
      </w:pPr>
      <w:r w:rsidRPr="00FF2084">
        <w:t>Information defining the framework</w:t>
      </w:r>
    </w:p>
    <w:p w14:paraId="2540C28B" w14:textId="490BA89C" w:rsidR="002B4B25" w:rsidRPr="00FF2084" w:rsidRDefault="002B4B25" w:rsidP="002B4B25">
      <w:pPr>
        <w:pStyle w:val="ListParagraph"/>
        <w:numPr>
          <w:ilvl w:val="0"/>
          <w:numId w:val="7"/>
        </w:numPr>
        <w:jc w:val="both"/>
      </w:pPr>
      <w:r w:rsidRPr="00FF2084">
        <w:t>Relationship of concerns and stakeholders to the framework</w:t>
      </w:r>
    </w:p>
    <w:p w14:paraId="750117BE" w14:textId="487BC685" w:rsidR="006276A7" w:rsidRPr="00FF2084" w:rsidRDefault="006276A7" w:rsidP="00E33D4D">
      <w:pPr>
        <w:jc w:val="both"/>
      </w:pPr>
    </w:p>
    <w:p w14:paraId="7D35FF7A" w14:textId="22F1A37A" w:rsidR="00037BFA" w:rsidRPr="00FF2084" w:rsidRDefault="0027219B" w:rsidP="00037BFA">
      <w:pPr>
        <w:keepNext/>
        <w:jc w:val="both"/>
      </w:pPr>
      <w:r w:rsidRPr="00FF2084">
        <w:rPr>
          <w:noProof/>
          <w:lang w:val="en-CA" w:eastAsia="en-CA"/>
        </w:rPr>
        <mc:AlternateContent>
          <mc:Choice Requires="wpg">
            <w:drawing>
              <wp:anchor distT="0" distB="0" distL="114300" distR="114300" simplePos="0" relativeHeight="251665408" behindDoc="0" locked="0" layoutInCell="1" allowOverlap="1" wp14:anchorId="2B194BF9" wp14:editId="23328213">
                <wp:simplePos x="0" y="0"/>
                <wp:positionH relativeFrom="column">
                  <wp:posOffset>982639</wp:posOffset>
                </wp:positionH>
                <wp:positionV relativeFrom="paragraph">
                  <wp:posOffset>480885</wp:posOffset>
                </wp:positionV>
                <wp:extent cx="2320119" cy="1542197"/>
                <wp:effectExtent l="0" t="0" r="23495" b="20320"/>
                <wp:wrapNone/>
                <wp:docPr id="11" name="Group 11"/>
                <wp:cNvGraphicFramePr/>
                <a:graphic xmlns:a="http://schemas.openxmlformats.org/drawingml/2006/main">
                  <a:graphicData uri="http://schemas.microsoft.com/office/word/2010/wordprocessingGroup">
                    <wpg:wgp>
                      <wpg:cNvGrpSpPr/>
                      <wpg:grpSpPr>
                        <a:xfrm>
                          <a:off x="0" y="0"/>
                          <a:ext cx="2320119" cy="1542197"/>
                          <a:chOff x="0" y="0"/>
                          <a:chExt cx="2320119" cy="1542197"/>
                        </a:xfrm>
                      </wpg:grpSpPr>
                      <wps:wsp>
                        <wps:cNvPr id="8" name="Rectangle 8"/>
                        <wps:cNvSpPr/>
                        <wps:spPr>
                          <a:xfrm>
                            <a:off x="1098645" y="873456"/>
                            <a:ext cx="1221474" cy="668741"/>
                          </a:xfrm>
                          <a:prstGeom prst="rect">
                            <a:avLst/>
                          </a:prstGeom>
                          <a:noFill/>
                          <a:ln w="28575">
                            <a:prstDash val="lg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0" y="0"/>
                            <a:ext cx="1098465" cy="8661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40943" y="27295"/>
                            <a:ext cx="423081" cy="286603"/>
                          </a:xfrm>
                          <a:prstGeom prst="rect">
                            <a:avLst/>
                          </a:prstGeom>
                          <a:solidFill>
                            <a:srgbClr val="FFFFFF"/>
                          </a:solidFill>
                          <a:ln w="9525">
                            <a:solidFill>
                              <a:srgbClr val="000000"/>
                            </a:solidFill>
                            <a:miter lim="800000"/>
                            <a:headEnd/>
                            <a:tailEnd/>
                          </a:ln>
                        </wps:spPr>
                        <wps:txbx>
                          <w:txbxContent>
                            <w:p w14:paraId="14E1F1AD" w14:textId="75AE99B4" w:rsidR="0027219B" w:rsidRDefault="0027219B">
                              <w:r>
                                <w:t>has</w:t>
                              </w:r>
                            </w:p>
                          </w:txbxContent>
                        </wps:txbx>
                        <wps:bodyPr rot="0" vert="horz" wrap="square" lIns="91440" tIns="45720" rIns="91440" bIns="45720" anchor="t" anchorCtr="0">
                          <a:noAutofit/>
                        </wps:bodyPr>
                      </wps:wsp>
                    </wpg:wgp>
                  </a:graphicData>
                </a:graphic>
              </wp:anchor>
            </w:drawing>
          </mc:Choice>
          <mc:Fallback>
            <w:pict>
              <v:group w14:anchorId="2B194BF9" id="Group 11" o:spid="_x0000_s1027" style="position:absolute;left:0;text-align:left;margin-left:77.35pt;margin-top:37.85pt;width:182.7pt;height:121.45pt;z-index:251665408" coordsize="23201,15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">
                <v:rect id="Rectangle 8" o:spid="_x0000_s1028" style="position:absolute;left:10986;top:8734;width:12215;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" filled="f" strokecolor="#ed7d31 [3205]" strokeweight="2.25pt">
                  <v:stroke dashstyle="longDash"/>
                </v:rect>
                <v:shapetype id="_x0000_t32" coordsize="21600,21600" o:spt="32" o:oned="t" path="m,l21600,21600e" filled="f">
                  <v:path arrowok="t" fillok="f" o:connecttype="none"/>
                  <o:lock v:ext="edit" shapetype="t"/>
                </v:shapetype>
                <v:shape id="Straight Arrow Connector 9" o:spid="_x0000_s1029" type="#_x0000_t32" style="position:absolute;width:10984;height:8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_x0000_s1030" type="#_x0000_t202" style="position:absolute;left:409;top:272;width:423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4E1F1AD" w14:textId="75AE99B4" w:rsidR="0027219B" w:rsidRDefault="0027219B">
                        <w:r>
                          <w:t>has</w:t>
                        </w:r>
                      </w:p>
                    </w:txbxContent>
                  </v:textbox>
                </v:shape>
              </v:group>
            </w:pict>
          </mc:Fallback>
        </mc:AlternateContent>
      </w:r>
      <w:r w:rsidR="00037BFA" w:rsidRPr="00FF2084">
        <w:rPr>
          <w:noProof/>
          <w:lang w:val="en-CA" w:eastAsia="en-CA"/>
        </w:rPr>
        <w:drawing>
          <wp:inline distT="0" distB="0" distL="0" distR="0" wp14:anchorId="0D177CFB" wp14:editId="4814C403">
            <wp:extent cx="497459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90" cy="2941320"/>
                    </a:xfrm>
                    <a:prstGeom prst="rect">
                      <a:avLst/>
                    </a:prstGeom>
                    <a:noFill/>
                    <a:ln>
                      <a:noFill/>
                    </a:ln>
                  </pic:spPr>
                </pic:pic>
              </a:graphicData>
            </a:graphic>
          </wp:inline>
        </w:drawing>
      </w:r>
    </w:p>
    <w:p w14:paraId="5A5D7541" w14:textId="517F50F4" w:rsidR="00037BFA" w:rsidRPr="00FF2084" w:rsidRDefault="00037BFA" w:rsidP="00037BFA">
      <w:pPr>
        <w:pStyle w:val="Caption"/>
        <w:jc w:val="center"/>
        <w:rPr>
          <w:color w:val="auto"/>
        </w:rPr>
      </w:pPr>
      <w:r w:rsidRPr="00FF2084">
        <w:rPr>
          <w:color w:val="auto"/>
        </w:rPr>
        <w:t xml:space="preserve">Figure </w:t>
      </w:r>
      <w:r w:rsidR="00C813B8" w:rsidRPr="00FF2084">
        <w:rPr>
          <w:noProof/>
          <w:color w:val="auto"/>
        </w:rPr>
        <w:fldChar w:fldCharType="begin"/>
      </w:r>
      <w:r w:rsidR="00C813B8" w:rsidRPr="00FF2084">
        <w:rPr>
          <w:noProof/>
          <w:color w:val="auto"/>
        </w:rPr>
        <w:instrText xml:space="preserve"> SEQ Figure \* ARABIC </w:instrText>
      </w:r>
      <w:r w:rsidR="00C813B8" w:rsidRPr="00FF2084">
        <w:rPr>
          <w:noProof/>
          <w:color w:val="auto"/>
        </w:rPr>
        <w:fldChar w:fldCharType="separate"/>
      </w:r>
      <w:r w:rsidRPr="00FF2084">
        <w:rPr>
          <w:noProof/>
          <w:color w:val="auto"/>
        </w:rPr>
        <w:t>3</w:t>
      </w:r>
      <w:r w:rsidR="00C813B8" w:rsidRPr="00FF2084">
        <w:rPr>
          <w:noProof/>
          <w:color w:val="auto"/>
        </w:rPr>
        <w:fldChar w:fldCharType="end"/>
      </w:r>
      <w:r w:rsidRPr="00FF2084">
        <w:rPr>
          <w:color w:val="auto"/>
        </w:rPr>
        <w:t>: Architecture Framework</w:t>
      </w:r>
    </w:p>
    <w:p w14:paraId="0E8F7D00" w14:textId="77777777" w:rsidR="00037BFA" w:rsidRPr="00FF2084" w:rsidRDefault="00037BFA" w:rsidP="00E33D4D">
      <w:pPr>
        <w:jc w:val="both"/>
      </w:pPr>
    </w:p>
    <w:p w14:paraId="7B6E15E9" w14:textId="1F170D94" w:rsidR="00667D27" w:rsidRPr="00FF2084" w:rsidRDefault="00667D27" w:rsidP="00E33D4D">
      <w:pPr>
        <w:jc w:val="both"/>
      </w:pPr>
      <w:r w:rsidRPr="00FF2084">
        <w:rPr>
          <w:b/>
        </w:rPr>
        <w:t>ARCHITECTING METHOD</w:t>
      </w:r>
      <w:r w:rsidRPr="00FF2084">
        <w:t xml:space="preserve"> – A</w:t>
      </w:r>
      <w:del w:id="68" w:author="robert rovetto" w:date="2019-05-30T08:49:00Z">
        <w:r w:rsidRPr="00FF2084" w:rsidDel="00507F1B">
          <w:delText>n</w:delText>
        </w:r>
      </w:del>
      <w:r w:rsidRPr="00FF2084">
        <w:t xml:space="preserve"> </w:t>
      </w:r>
      <w:ins w:id="69" w:author="robert rovetto" w:date="2019-05-30T08:49:00Z">
        <w:r w:rsidR="00507F1B">
          <w:t xml:space="preserve">systematic </w:t>
        </w:r>
      </w:ins>
      <w:r w:rsidRPr="00FF2084">
        <w:t xml:space="preserve">approach to </w:t>
      </w:r>
      <w:ins w:id="70" w:author="robert rovetto" w:date="2019-05-30T08:50:00Z">
        <w:r w:rsidR="00507F1B">
          <w:t xml:space="preserve">create </w:t>
        </w:r>
      </w:ins>
      <w:del w:id="71" w:author="robert rovetto" w:date="2019-05-30T08:50:00Z">
        <w:r w:rsidRPr="00FF2084" w:rsidDel="00507F1B">
          <w:delText xml:space="preserve">creation of an </w:delText>
        </w:r>
      </w:del>
      <w:ins w:id="72" w:author="robert rovetto" w:date="2019-05-30T08:50:00Z">
        <w:r w:rsidR="00507F1B">
          <w:t xml:space="preserve">an </w:t>
        </w:r>
      </w:ins>
      <w:r w:rsidRPr="00FF2084">
        <w:t>architecture description</w:t>
      </w:r>
      <w:r w:rsidR="00696DB3" w:rsidRPr="00FF2084">
        <w:t xml:space="preserve"> e.g., </w:t>
      </w:r>
      <w:r w:rsidR="007922EE" w:rsidRPr="00FF2084">
        <w:t xml:space="preserve">existing architecture models, via evolution of the models, </w:t>
      </w:r>
      <w:r w:rsidR="00696DB3" w:rsidRPr="00FF2084">
        <w:t>via sketching, digital or physical modeling process flow modeling, 3D, 2D digital or physical modeling or animating</w:t>
      </w:r>
      <w:r w:rsidR="007922EE" w:rsidRPr="00FF2084">
        <w:t xml:space="preserve"> etc.</w:t>
      </w:r>
    </w:p>
    <w:p w14:paraId="70160E9C" w14:textId="77777777" w:rsidR="00667D27" w:rsidRPr="00FF2084" w:rsidRDefault="00667D27" w:rsidP="00E33D4D">
      <w:pPr>
        <w:jc w:val="both"/>
      </w:pPr>
    </w:p>
    <w:p w14:paraId="75432EC7" w14:textId="07B360B9" w:rsidR="006276A7" w:rsidRPr="00FF2084" w:rsidRDefault="006276A7" w:rsidP="00E33D4D">
      <w:pPr>
        <w:jc w:val="both"/>
      </w:pPr>
      <w:r w:rsidRPr="00FF2084">
        <w:rPr>
          <w:b/>
        </w:rPr>
        <w:t xml:space="preserve">ARCHITECTURE VIEW </w:t>
      </w:r>
      <w:r w:rsidR="003B4A3D" w:rsidRPr="00FF2084">
        <w:rPr>
          <w:b/>
        </w:rPr>
        <w:t xml:space="preserve">/ VIEPOINT </w:t>
      </w:r>
      <w:r w:rsidRPr="00FF2084">
        <w:rPr>
          <w:b/>
        </w:rPr>
        <w:t xml:space="preserve">– </w:t>
      </w:r>
      <w:r w:rsidRPr="00FF2084">
        <w:rPr>
          <w:b/>
          <w:u w:val="single"/>
        </w:rPr>
        <w:t>ISO/IEC/IEEE 42010 (E)</w:t>
      </w:r>
      <w:r w:rsidRPr="00FF2084">
        <w:rPr>
          <w:b/>
        </w:rPr>
        <w:t xml:space="preserve"> </w:t>
      </w:r>
      <w:r w:rsidR="00C5296A" w:rsidRPr="00FF2084">
        <w:rPr>
          <w:b/>
        </w:rPr>
        <w:t>“</w:t>
      </w:r>
      <w:r w:rsidR="0036173F" w:rsidRPr="00FF2084">
        <w:rPr>
          <w:b/>
        </w:rPr>
        <w:t xml:space="preserve">Architecture description </w:t>
      </w:r>
      <w:r w:rsidR="0036173F" w:rsidRPr="00507F1B">
        <w:rPr>
          <w:bCs/>
          <w:rPrChange w:id="73" w:author="robert rovetto" w:date="2019-05-30T08:50:00Z">
            <w:rPr>
              <w:b/>
            </w:rPr>
          </w:rPrChange>
        </w:rPr>
        <w:t>(</w:t>
      </w:r>
      <w:r w:rsidRPr="00FF2084">
        <w:t>Work product</w:t>
      </w:r>
      <w:r w:rsidR="0036173F" w:rsidRPr="00FF2084">
        <w:t>)</w:t>
      </w:r>
      <w:r w:rsidRPr="00FF2084">
        <w:t xml:space="preserve"> expressing the architecture of a system for the perspective of specific system</w:t>
      </w:r>
      <w:r w:rsidR="00C5296A" w:rsidRPr="00FF2084">
        <w:t>”</w:t>
      </w:r>
      <w:r w:rsidR="007F1891" w:rsidRPr="00FF2084">
        <w:t>. An architecture viewpoint frames one or more concerns of the stakeholders. Examples:</w:t>
      </w:r>
    </w:p>
    <w:p w14:paraId="61AE1D8F" w14:textId="25A31058" w:rsidR="007F1891" w:rsidRPr="00FF2084" w:rsidRDefault="007F1891" w:rsidP="007F1891">
      <w:pPr>
        <w:pStyle w:val="ListParagraph"/>
        <w:numPr>
          <w:ilvl w:val="0"/>
          <w:numId w:val="7"/>
        </w:numPr>
        <w:jc w:val="both"/>
      </w:pPr>
      <w:r w:rsidRPr="00FF2084">
        <w:t>Technical view of an Architecture</w:t>
      </w:r>
    </w:p>
    <w:p w14:paraId="7BB6CF04" w14:textId="5F6E361B" w:rsidR="007F1891" w:rsidRPr="00FF2084" w:rsidRDefault="007F1891" w:rsidP="007F1891">
      <w:pPr>
        <w:pStyle w:val="ListParagraph"/>
        <w:numPr>
          <w:ilvl w:val="0"/>
          <w:numId w:val="7"/>
        </w:numPr>
        <w:jc w:val="both"/>
      </w:pPr>
      <w:r w:rsidRPr="00FF2084">
        <w:t>Plumbing view of an Architecture</w:t>
      </w:r>
    </w:p>
    <w:p w14:paraId="221E939C" w14:textId="32483321" w:rsidR="007F1891" w:rsidRPr="00FF2084" w:rsidRDefault="007F1891" w:rsidP="007F1891">
      <w:pPr>
        <w:pStyle w:val="ListParagraph"/>
        <w:numPr>
          <w:ilvl w:val="0"/>
          <w:numId w:val="7"/>
        </w:numPr>
        <w:jc w:val="both"/>
      </w:pPr>
      <w:r w:rsidRPr="00FF2084">
        <w:t>Business view of an Architecture</w:t>
      </w:r>
    </w:p>
    <w:p w14:paraId="0A98E59F" w14:textId="2A3E47E0" w:rsidR="00617D55" w:rsidRPr="00FF2084" w:rsidRDefault="00617D55" w:rsidP="00617D55">
      <w:pPr>
        <w:jc w:val="both"/>
      </w:pPr>
      <w:r w:rsidRPr="00FF2084">
        <w:lastRenderedPageBreak/>
        <w:t>View types</w:t>
      </w:r>
      <w:r w:rsidR="007922EE" w:rsidRPr="00FF2084">
        <w:rPr>
          <w:rStyle w:val="FootnoteReference"/>
        </w:rPr>
        <w:footnoteReference w:id="3"/>
      </w:r>
      <w:r w:rsidR="007922EE" w:rsidRPr="00FF2084">
        <w:t>:</w:t>
      </w:r>
    </w:p>
    <w:p w14:paraId="00DC8063" w14:textId="673589D3" w:rsidR="00617D55" w:rsidRPr="00FF2084" w:rsidRDefault="00617D55" w:rsidP="00617D55">
      <w:pPr>
        <w:pStyle w:val="ListParagraph"/>
        <w:numPr>
          <w:ilvl w:val="0"/>
          <w:numId w:val="7"/>
        </w:numPr>
        <w:jc w:val="both"/>
      </w:pPr>
      <w:r w:rsidRPr="00FF2084">
        <w:t>Logical Architecture /Operational Architecture – Implementation-independent design</w:t>
      </w:r>
    </w:p>
    <w:p w14:paraId="34E2ED18" w14:textId="537AD730" w:rsidR="00617D55" w:rsidRPr="00FF2084" w:rsidRDefault="00617D55" w:rsidP="00617D55">
      <w:pPr>
        <w:pStyle w:val="ListParagraph"/>
        <w:numPr>
          <w:ilvl w:val="0"/>
          <w:numId w:val="7"/>
        </w:numPr>
        <w:jc w:val="both"/>
      </w:pPr>
      <w:r w:rsidRPr="00FF2084">
        <w:t>Physical Architecture – Mapping logical onto physical components</w:t>
      </w:r>
    </w:p>
    <w:p w14:paraId="566DB960" w14:textId="0F7FEB5B" w:rsidR="00617D55" w:rsidRPr="00FF2084" w:rsidRDefault="00617D55" w:rsidP="00617D55">
      <w:pPr>
        <w:pStyle w:val="ListParagraph"/>
        <w:numPr>
          <w:ilvl w:val="0"/>
          <w:numId w:val="7"/>
        </w:numPr>
        <w:jc w:val="both"/>
      </w:pPr>
      <w:r w:rsidRPr="00FF2084">
        <w:t>Conceptual / Technical Architecture – Standards, principles, rules and rationale</w:t>
      </w:r>
    </w:p>
    <w:p w14:paraId="3127C983" w14:textId="5E6A7051" w:rsidR="006276A7" w:rsidRPr="00FF2084" w:rsidRDefault="006276A7" w:rsidP="00E33D4D">
      <w:pPr>
        <w:jc w:val="both"/>
      </w:pPr>
    </w:p>
    <w:p w14:paraId="035B0EA8" w14:textId="208899E9" w:rsidR="00C826DE" w:rsidRPr="00FF2084" w:rsidRDefault="00C826DE" w:rsidP="00E33D4D">
      <w:pPr>
        <w:jc w:val="both"/>
        <w:rPr>
          <w:b/>
        </w:rPr>
      </w:pPr>
      <w:r w:rsidRPr="00FF2084">
        <w:rPr>
          <w:b/>
        </w:rPr>
        <w:t>DOMAIN SPECIFIC SYSTEM ARCHITECTURE [DSSA] – Structure, processes, infrastructure, concept or set of concepts that support the development of:</w:t>
      </w:r>
    </w:p>
    <w:p w14:paraId="3385519E" w14:textId="1881C08F" w:rsidR="00C826DE" w:rsidRPr="00FF2084" w:rsidRDefault="00C826DE" w:rsidP="00C826DE">
      <w:pPr>
        <w:pStyle w:val="ListParagraph"/>
        <w:numPr>
          <w:ilvl w:val="0"/>
          <w:numId w:val="7"/>
        </w:numPr>
        <w:jc w:val="both"/>
      </w:pPr>
      <w:r w:rsidRPr="00FF2084">
        <w:t>Domain model</w:t>
      </w:r>
    </w:p>
    <w:p w14:paraId="44C4EBEA" w14:textId="767D743D" w:rsidR="00C826DE" w:rsidRPr="00FF2084" w:rsidRDefault="00C826DE" w:rsidP="00C826DE">
      <w:pPr>
        <w:pStyle w:val="ListParagraph"/>
        <w:numPr>
          <w:ilvl w:val="0"/>
          <w:numId w:val="7"/>
        </w:numPr>
        <w:jc w:val="both"/>
      </w:pPr>
      <w:r w:rsidRPr="00FF2084">
        <w:t>Reference Requirements</w:t>
      </w:r>
    </w:p>
    <w:p w14:paraId="561D6DC6" w14:textId="763B74FD" w:rsidR="00C826DE" w:rsidRPr="00FF2084" w:rsidRDefault="00C826DE" w:rsidP="00C826DE">
      <w:pPr>
        <w:pStyle w:val="ListParagraph"/>
        <w:numPr>
          <w:ilvl w:val="0"/>
          <w:numId w:val="7"/>
        </w:numPr>
        <w:jc w:val="both"/>
      </w:pPr>
      <w:r w:rsidRPr="00FF2084">
        <w:t>Reference Architecture</w:t>
      </w:r>
    </w:p>
    <w:p w14:paraId="62040FE9" w14:textId="65AEFB57" w:rsidR="00C826DE" w:rsidRPr="00FF2084" w:rsidRDefault="00C826DE" w:rsidP="00C826DE">
      <w:pPr>
        <w:pStyle w:val="ListParagraph"/>
        <w:numPr>
          <w:ilvl w:val="0"/>
          <w:numId w:val="7"/>
        </w:numPr>
        <w:jc w:val="both"/>
      </w:pPr>
      <w:r w:rsidRPr="00FF2084">
        <w:t>Architecture</w:t>
      </w:r>
    </w:p>
    <w:p w14:paraId="04ED3750" w14:textId="78A6EA72" w:rsidR="00C826DE" w:rsidRPr="00FF2084" w:rsidRDefault="00C826DE" w:rsidP="00C826DE">
      <w:pPr>
        <w:pStyle w:val="ListParagraph"/>
        <w:numPr>
          <w:ilvl w:val="0"/>
          <w:numId w:val="7"/>
        </w:numPr>
        <w:jc w:val="both"/>
      </w:pPr>
      <w:r w:rsidRPr="00FF2084">
        <w:t>Architecture component</w:t>
      </w:r>
    </w:p>
    <w:p w14:paraId="367D0ABB" w14:textId="573C647F" w:rsidR="00C826DE" w:rsidRPr="00FF2084" w:rsidRDefault="00C826DE" w:rsidP="00C826DE">
      <w:pPr>
        <w:pStyle w:val="ListParagraph"/>
        <w:numPr>
          <w:ilvl w:val="0"/>
          <w:numId w:val="7"/>
        </w:numPr>
        <w:jc w:val="both"/>
      </w:pPr>
      <w:r w:rsidRPr="00FF2084">
        <w:t>Support of application within specific domain such as e.g., Product Lines:</w:t>
      </w:r>
    </w:p>
    <w:p w14:paraId="42E84436" w14:textId="6599D96E" w:rsidR="00C826DE" w:rsidRPr="00FF2084" w:rsidRDefault="00C826DE" w:rsidP="00C826DE">
      <w:pPr>
        <w:pStyle w:val="ListParagraph"/>
        <w:numPr>
          <w:ilvl w:val="1"/>
          <w:numId w:val="7"/>
        </w:numPr>
        <w:jc w:val="both"/>
      </w:pPr>
      <w:r w:rsidRPr="00FF2084">
        <w:t>Htttp://htc.honeywell.com/projects/dssa</w:t>
      </w:r>
    </w:p>
    <w:p w14:paraId="5A3735D0" w14:textId="22F90382" w:rsidR="00C826DE" w:rsidRPr="00FF2084" w:rsidRDefault="00C826DE" w:rsidP="00C826DE">
      <w:pPr>
        <w:pStyle w:val="ListParagraph"/>
        <w:numPr>
          <w:ilvl w:val="1"/>
          <w:numId w:val="7"/>
        </w:numPr>
        <w:jc w:val="both"/>
      </w:pPr>
      <w:r w:rsidRPr="00FF2084">
        <w:t>http:// wiley.com/compbooks/catalog/33280-1.htm</w:t>
      </w:r>
    </w:p>
    <w:p w14:paraId="63C8D87A" w14:textId="77777777" w:rsidR="00C826DE" w:rsidRPr="00FF2084" w:rsidRDefault="00C826DE" w:rsidP="00E33D4D">
      <w:pPr>
        <w:jc w:val="both"/>
        <w:rPr>
          <w:b/>
        </w:rPr>
      </w:pPr>
    </w:p>
    <w:p w14:paraId="3463C970" w14:textId="574DEEA3" w:rsidR="006276A7" w:rsidRPr="00FF2084" w:rsidRDefault="006276A7" w:rsidP="00E33D4D">
      <w:pPr>
        <w:jc w:val="both"/>
        <w:rPr>
          <w:b/>
        </w:rPr>
      </w:pPr>
      <w:r w:rsidRPr="00FF2084">
        <w:rPr>
          <w:b/>
        </w:rPr>
        <w:t xml:space="preserve">ENVIRONMENT </w:t>
      </w:r>
      <w:r w:rsidRPr="00FF2084">
        <w:t xml:space="preserve">– </w:t>
      </w:r>
      <w:r w:rsidRPr="00FF2084">
        <w:rPr>
          <w:b/>
          <w:u w:val="single"/>
        </w:rPr>
        <w:t>ISO/IEC/IEEE 42010 (E)</w:t>
      </w:r>
      <w:r w:rsidRPr="00FF2084">
        <w:rPr>
          <w:b/>
        </w:rPr>
        <w:t xml:space="preserve"> </w:t>
      </w:r>
      <w:r w:rsidR="00C5296A" w:rsidRPr="00FF2084">
        <w:rPr>
          <w:b/>
        </w:rPr>
        <w:t>“</w:t>
      </w:r>
      <w:commentRangeStart w:id="74"/>
      <w:r w:rsidRPr="00FF2084">
        <w:t xml:space="preserve">Context </w:t>
      </w:r>
      <w:commentRangeEnd w:id="74"/>
      <w:r w:rsidR="00683F80">
        <w:rPr>
          <w:rStyle w:val="CommentReference"/>
        </w:rPr>
        <w:commentReference w:id="74"/>
      </w:r>
      <w:r w:rsidRPr="00FF2084">
        <w:t xml:space="preserve">determining the setting and circumstance of all influences upon a system (physical, or mental: natural, </w:t>
      </w:r>
      <w:r w:rsidRPr="00FF2084">
        <w:rPr>
          <w:u w:val="single"/>
        </w:rPr>
        <w:t>technological, engineering, operational, organizational, business, economic, legal, political, social</w:t>
      </w:r>
      <w:r w:rsidRPr="00FF2084">
        <w:t>)</w:t>
      </w:r>
      <w:r w:rsidR="00C5296A" w:rsidRPr="00FF2084">
        <w:t>”</w:t>
      </w:r>
    </w:p>
    <w:p w14:paraId="705401F8" w14:textId="15983DA0" w:rsidR="00707E25" w:rsidRPr="00FF2084" w:rsidRDefault="00707E25" w:rsidP="00E33D4D">
      <w:pPr>
        <w:jc w:val="both"/>
      </w:pPr>
    </w:p>
    <w:p w14:paraId="0C80ED88" w14:textId="176E1541" w:rsidR="0030327E" w:rsidRPr="00FF2084" w:rsidRDefault="0030327E" w:rsidP="00E33D4D">
      <w:pPr>
        <w:jc w:val="both"/>
      </w:pPr>
      <w:r w:rsidRPr="00FF2084">
        <w:rPr>
          <w:b/>
        </w:rPr>
        <w:t>LIFECYCLE – ISO/IEC 15288</w:t>
      </w:r>
      <w:r w:rsidR="00917941" w:rsidRPr="00FF2084">
        <w:rPr>
          <w:b/>
        </w:rPr>
        <w:t>:2015</w:t>
      </w:r>
      <w:r w:rsidRPr="00FF2084">
        <w:rPr>
          <w:b/>
        </w:rPr>
        <w:t xml:space="preserve">, ISO/IEC12207 </w:t>
      </w:r>
      <w:r w:rsidR="00917941" w:rsidRPr="00FF2084">
        <w:rPr>
          <w:b/>
        </w:rPr>
        <w:t>–</w:t>
      </w:r>
      <w:r w:rsidRPr="00FF2084">
        <w:rPr>
          <w:b/>
        </w:rPr>
        <w:t xml:space="preserve"> </w:t>
      </w:r>
      <w:r w:rsidR="00917941" w:rsidRPr="00FF2084">
        <w:t>Lifecycle of man-made products that “concern hardware, software, data, humans, processes (e.g., processes for providing service to users), procedures (e.g., operator instructions), facilities, materials and naturally occurring entities.”</w:t>
      </w:r>
    </w:p>
    <w:p w14:paraId="4C45618D" w14:textId="77777777" w:rsidR="00C35280" w:rsidRPr="00FF2084" w:rsidRDefault="00C35280" w:rsidP="00E33D4D">
      <w:pPr>
        <w:jc w:val="both"/>
        <w:rPr>
          <w:b/>
        </w:rPr>
      </w:pPr>
    </w:p>
    <w:p w14:paraId="7402E67B" w14:textId="77777777" w:rsidR="00FF70AF" w:rsidRDefault="00C35280" w:rsidP="00E33D4D">
      <w:pPr>
        <w:jc w:val="both"/>
        <w:rPr>
          <w:ins w:id="75" w:author="robert rovetto" w:date="2019-05-30T09:07:00Z"/>
        </w:rPr>
      </w:pPr>
      <w:r w:rsidRPr="00FF2084">
        <w:rPr>
          <w:b/>
        </w:rPr>
        <w:t>SPACE ARCHITECTURE</w:t>
      </w:r>
      <w:r w:rsidR="002B4B25" w:rsidRPr="00FF2084">
        <w:rPr>
          <w:b/>
        </w:rPr>
        <w:t xml:space="preserve"> - </w:t>
      </w:r>
      <w:commentRangeStart w:id="76"/>
      <w:r w:rsidR="002B4B25" w:rsidRPr="00FF2084">
        <w:t xml:space="preserve">The theory and practice of designing and building </w:t>
      </w:r>
      <w:commentRangeEnd w:id="76"/>
      <w:r w:rsidR="00C91D2D">
        <w:rPr>
          <w:rStyle w:val="CommentReference"/>
        </w:rPr>
        <w:commentReference w:id="76"/>
      </w:r>
      <w:r w:rsidR="002B4B25" w:rsidRPr="00FF2084">
        <w:t xml:space="preserve">inhabited environments in outer space, responding to the deep human drive to explore and occupy new places. </w:t>
      </w:r>
    </w:p>
    <w:p w14:paraId="7B71FC72" w14:textId="77777777" w:rsidR="00FF70AF" w:rsidRDefault="00FF70AF" w:rsidP="00E33D4D">
      <w:pPr>
        <w:jc w:val="both"/>
        <w:rPr>
          <w:ins w:id="77" w:author="robert rovetto" w:date="2019-05-30T09:07:00Z"/>
        </w:rPr>
      </w:pPr>
    </w:p>
    <w:p w14:paraId="1BF0A32B" w14:textId="6CF7D9F8" w:rsidR="00C35280" w:rsidRDefault="002B4B25" w:rsidP="00E33D4D">
      <w:pPr>
        <w:jc w:val="both"/>
        <w:rPr>
          <w:ins w:id="78" w:author="Ondrej Doule" w:date="2019-04-29T08:49:00Z"/>
        </w:rPr>
      </w:pPr>
      <w:commentRangeStart w:id="79"/>
      <w:r w:rsidRPr="00FF2084">
        <w:t>Architecture organizes and integrates the creation and enrichment of the built environment. Designing for space requires specialized knowledge of orbital mechanics, propulsion, weightlessness, hard vacuum, psychology of hermetic environments, and other topics. Space Architecture has complementary relationships with diverse fields such as aerospace engineering, terrestrial architecture, transportation design, medicine, human factors, space science, law, and art…</w:t>
      </w:r>
      <w:r w:rsidRPr="00FF2084">
        <w:rPr>
          <w:rStyle w:val="FootnoteReference"/>
        </w:rPr>
        <w:footnoteReference w:id="4"/>
      </w:r>
      <w:commentRangeEnd w:id="79"/>
      <w:r w:rsidR="003043D3">
        <w:rPr>
          <w:rStyle w:val="CommentReference"/>
        </w:rPr>
        <w:commentReference w:id="79"/>
      </w:r>
    </w:p>
    <w:p w14:paraId="1C2B0215" w14:textId="67359AC3" w:rsidR="001515CE" w:rsidRDefault="001515CE" w:rsidP="00E33D4D">
      <w:pPr>
        <w:jc w:val="both"/>
        <w:rPr>
          <w:ins w:id="80" w:author="Ondrej Doule" w:date="2019-04-29T08:54:00Z"/>
        </w:rPr>
      </w:pPr>
    </w:p>
    <w:p w14:paraId="0E7F1EFB" w14:textId="362A3424" w:rsidR="001515CE" w:rsidRDefault="001515CE" w:rsidP="00E33D4D">
      <w:pPr>
        <w:jc w:val="both"/>
        <w:rPr>
          <w:ins w:id="81" w:author="Ondrej Doule" w:date="2019-04-29T08:56:00Z"/>
          <w:i/>
        </w:rPr>
      </w:pPr>
      <w:ins w:id="82" w:author="Ondrej Doule" w:date="2019-04-29T08:55:00Z">
        <w:r w:rsidRPr="001515CE">
          <w:rPr>
            <w:i/>
            <w:highlight w:val="yellow"/>
            <w:rPrChange w:id="83" w:author="Ondrej Doule" w:date="2019-04-29T08:56:00Z">
              <w:rPr>
                <w:i/>
              </w:rPr>
            </w:rPrChange>
          </w:rPr>
          <w:t>Following terms are suggested as new definitions due to the large architectural scope of this standard that includes</w:t>
        </w:r>
      </w:ins>
      <w:ins w:id="84" w:author="Ondrej Doule" w:date="2019-05-02T09:19:00Z">
        <w:r w:rsidR="001D793A">
          <w:rPr>
            <w:i/>
            <w:highlight w:val="yellow"/>
          </w:rPr>
          <w:t xml:space="preserve"> surface</w:t>
        </w:r>
      </w:ins>
      <w:ins w:id="85" w:author="Ondrej Doule" w:date="2019-04-29T08:55:00Z">
        <w:r w:rsidRPr="001515CE">
          <w:rPr>
            <w:i/>
            <w:highlight w:val="yellow"/>
            <w:rPrChange w:id="86" w:author="Ondrej Doule" w:date="2019-04-29T08:56:00Z">
              <w:rPr>
                <w:i/>
              </w:rPr>
            </w:rPrChange>
          </w:rPr>
          <w:t xml:space="preserve"> vehicles a</w:t>
        </w:r>
      </w:ins>
      <w:ins w:id="87" w:author="Ondrej Doule" w:date="2019-04-29T08:56:00Z">
        <w:r w:rsidRPr="001515CE">
          <w:rPr>
            <w:i/>
            <w:highlight w:val="yellow"/>
            <w:rPrChange w:id="88" w:author="Ondrej Doule" w:date="2019-04-29T08:56:00Z">
              <w:rPr>
                <w:i/>
              </w:rPr>
            </w:rPrChange>
          </w:rPr>
          <w:t>s well as orbital</w:t>
        </w:r>
      </w:ins>
      <w:ins w:id="89" w:author="Ondrej Doule" w:date="2019-05-02T09:19:00Z">
        <w:r w:rsidR="001D793A">
          <w:rPr>
            <w:i/>
            <w:highlight w:val="yellow"/>
          </w:rPr>
          <w:t>, and transcends government and industry use</w:t>
        </w:r>
      </w:ins>
      <w:ins w:id="90" w:author="Ondrej Doule" w:date="2019-04-29T10:30:00Z">
        <w:r w:rsidR="004F5E49">
          <w:rPr>
            <w:i/>
            <w:highlight w:val="yellow"/>
          </w:rPr>
          <w:t>. T</w:t>
        </w:r>
      </w:ins>
      <w:ins w:id="91" w:author="Ondrej Doule" w:date="2019-04-29T08:55:00Z">
        <w:r w:rsidRPr="001515CE">
          <w:rPr>
            <w:i/>
            <w:highlight w:val="yellow"/>
            <w:rPrChange w:id="92" w:author="Ondrej Doule" w:date="2019-04-29T08:56:00Z">
              <w:rPr>
                <w:i/>
              </w:rPr>
            </w:rPrChange>
          </w:rPr>
          <w:t xml:space="preserve">erminology in industry is </w:t>
        </w:r>
      </w:ins>
      <w:ins w:id="93" w:author="Ondrej Doule" w:date="2019-04-29T10:29:00Z">
        <w:r w:rsidR="004F5E49">
          <w:rPr>
            <w:i/>
            <w:highlight w:val="yellow"/>
          </w:rPr>
          <w:t>ununified</w:t>
        </w:r>
      </w:ins>
      <w:ins w:id="94" w:author="Ondrej Doule" w:date="2019-04-29T10:30:00Z">
        <w:r w:rsidR="004F5E49">
          <w:rPr>
            <w:i/>
            <w:highlight w:val="yellow"/>
          </w:rPr>
          <w:t xml:space="preserve"> / chaotic</w:t>
        </w:r>
      </w:ins>
    </w:p>
    <w:p w14:paraId="17A056FB" w14:textId="77777777" w:rsidR="001515CE" w:rsidRPr="001515CE" w:rsidRDefault="001515CE" w:rsidP="00E33D4D">
      <w:pPr>
        <w:jc w:val="both"/>
        <w:rPr>
          <w:ins w:id="95" w:author="Ondrej Doule" w:date="2019-04-29T08:49:00Z"/>
          <w:i/>
          <w:rPrChange w:id="96" w:author="Ondrej Doule" w:date="2019-04-29T08:54:00Z">
            <w:rPr>
              <w:ins w:id="97" w:author="Ondrej Doule" w:date="2019-04-29T08:49:00Z"/>
            </w:rPr>
          </w:rPrChange>
        </w:rPr>
      </w:pPr>
    </w:p>
    <w:p w14:paraId="4D7BF0B2" w14:textId="77777777" w:rsidR="003750E6" w:rsidRDefault="001515CE" w:rsidP="00E33D4D">
      <w:pPr>
        <w:jc w:val="both"/>
        <w:rPr>
          <w:ins w:id="98" w:author="robert rovetto" w:date="2019-06-19T18:45:00Z"/>
          <w:b/>
        </w:rPr>
      </w:pPr>
      <w:commentRangeStart w:id="99"/>
      <w:ins w:id="100" w:author="Ondrej Doule" w:date="2019-04-29T08:49:00Z">
        <w:r w:rsidRPr="001515CE">
          <w:rPr>
            <w:b/>
            <w:rPrChange w:id="101" w:author="Ondrej Doule" w:date="2019-04-29T08:50:00Z">
              <w:rPr/>
            </w:rPrChange>
          </w:rPr>
          <w:t>SPACECRAFT</w:t>
        </w:r>
      </w:ins>
      <w:ins w:id="102" w:author="Ondrej Doule" w:date="2019-04-29T08:56:00Z">
        <w:r>
          <w:rPr>
            <w:b/>
          </w:rPr>
          <w:t xml:space="preserve"> </w:t>
        </w:r>
      </w:ins>
      <w:commentRangeEnd w:id="99"/>
      <w:r w:rsidR="002E0C13">
        <w:rPr>
          <w:rStyle w:val="CommentReference"/>
        </w:rPr>
        <w:commentReference w:id="99"/>
      </w:r>
    </w:p>
    <w:p w14:paraId="52802263" w14:textId="49EBC685" w:rsidR="004F5E49" w:rsidDel="003750E6" w:rsidRDefault="003750E6" w:rsidP="003750E6">
      <w:pPr>
        <w:ind w:left="720"/>
        <w:jc w:val="both"/>
        <w:rPr>
          <w:del w:id="103" w:author="robert rovetto" w:date="2019-06-19T18:45:00Z"/>
          <w:rFonts w:eastAsia="Times New Roman"/>
        </w:rPr>
      </w:pPr>
      <w:commentRangeStart w:id="104"/>
      <w:ins w:id="105" w:author="robert rovetto" w:date="2019-06-19T18:45:00Z">
        <w:r w:rsidRPr="003750E6">
          <w:rPr>
            <w:bCs/>
            <w:i/>
            <w:iCs/>
            <w:rPrChange w:id="106" w:author="robert rovetto" w:date="2019-06-19T18:45:00Z">
              <w:rPr>
                <w:b/>
              </w:rPr>
            </w:rPrChange>
          </w:rPr>
          <w:t>Definition:</w:t>
        </w:r>
        <w:r>
          <w:rPr>
            <w:b/>
          </w:rPr>
          <w:t xml:space="preserve"> </w:t>
        </w:r>
      </w:ins>
      <w:ins w:id="107" w:author="Ondrej Doule" w:date="2019-04-29T08:56:00Z">
        <w:del w:id="108" w:author="robert rovetto" w:date="2019-06-19T18:45:00Z">
          <w:r w:rsidR="001515CE" w:rsidDel="003750E6">
            <w:rPr>
              <w:b/>
            </w:rPr>
            <w:delText xml:space="preserve">- </w:delText>
          </w:r>
        </w:del>
        <w:commentRangeStart w:id="109"/>
        <w:r w:rsidR="001515CE">
          <w:rPr>
            <w:rFonts w:eastAsia="Times New Roman"/>
            <w:u w:val="single"/>
          </w:rPr>
          <w:t>unmanned/uncrewed</w:t>
        </w:r>
      </w:ins>
      <w:ins w:id="110" w:author="Ondrej Doule" w:date="2019-05-02T10:26:00Z">
        <w:del w:id="111" w:author="robert rovetto" w:date="2019-05-21T15:32:00Z">
          <w:r w:rsidR="00FD6A5A" w:rsidDel="004B431D">
            <w:rPr>
              <w:rFonts w:eastAsia="Times New Roman"/>
              <w:u w:val="single"/>
            </w:rPr>
            <w:delText>/unoccupied</w:delText>
          </w:r>
        </w:del>
      </w:ins>
      <w:ins w:id="112" w:author="Ondrej Doule" w:date="2019-04-29T08:56:00Z">
        <w:r w:rsidR="001515CE">
          <w:rPr>
            <w:rFonts w:eastAsia="Times New Roman"/>
            <w:u w:val="single"/>
          </w:rPr>
          <w:t xml:space="preserve"> </w:t>
        </w:r>
      </w:ins>
      <w:ins w:id="113" w:author="Ondrej Doule" w:date="2019-05-02T09:11:00Z">
        <w:r w:rsidR="001D793A">
          <w:rPr>
            <w:rFonts w:eastAsia="Times New Roman"/>
            <w:u w:val="single"/>
          </w:rPr>
          <w:t>or manned/crewed</w:t>
        </w:r>
      </w:ins>
      <w:ins w:id="114" w:author="Ondrej Doule" w:date="2019-05-02T10:26:00Z">
        <w:del w:id="115" w:author="robert rovetto" w:date="2019-05-21T15:32:00Z">
          <w:r w:rsidR="00FD6A5A" w:rsidDel="004B431D">
            <w:rPr>
              <w:rFonts w:eastAsia="Times New Roman"/>
              <w:u w:val="single"/>
            </w:rPr>
            <w:delText>/</w:delText>
          </w:r>
          <w:commentRangeStart w:id="116"/>
          <w:r w:rsidR="00FD6A5A" w:rsidDel="004B431D">
            <w:rPr>
              <w:rFonts w:eastAsia="Times New Roman"/>
              <w:u w:val="single"/>
            </w:rPr>
            <w:delText>occupied</w:delText>
          </w:r>
        </w:del>
      </w:ins>
      <w:ins w:id="117" w:author="Ondrej Doule" w:date="2019-05-02T09:11:00Z">
        <w:r w:rsidR="001D793A">
          <w:rPr>
            <w:rFonts w:eastAsia="Times New Roman"/>
            <w:u w:val="single"/>
          </w:rPr>
          <w:t xml:space="preserve"> </w:t>
        </w:r>
      </w:ins>
      <w:commentRangeEnd w:id="116"/>
      <w:r w:rsidR="00C516A4">
        <w:rPr>
          <w:rStyle w:val="CommentReference"/>
        </w:rPr>
        <w:commentReference w:id="116"/>
      </w:r>
      <w:ins w:id="118" w:author="Ondrej Doule" w:date="2019-04-29T08:56:00Z">
        <w:r w:rsidR="001515CE">
          <w:rPr>
            <w:rFonts w:eastAsia="Times New Roman"/>
            <w:u w:val="single"/>
          </w:rPr>
          <w:t>orbital or planetary surface vessel or system</w:t>
        </w:r>
      </w:ins>
      <w:commentRangeEnd w:id="109"/>
      <w:r w:rsidR="002E0C13">
        <w:rPr>
          <w:rStyle w:val="CommentReference"/>
        </w:rPr>
        <w:commentReference w:id="109"/>
      </w:r>
      <w:ins w:id="119" w:author="Ondrej Doule" w:date="2019-05-02T09:22:00Z">
        <w:r w:rsidR="001D793A">
          <w:rPr>
            <w:rFonts w:eastAsia="Times New Roman"/>
          </w:rPr>
          <w:t xml:space="preserve">. </w:t>
        </w:r>
      </w:ins>
      <w:ins w:id="120" w:author="robert rovetto" w:date="2019-06-19T18:45:00Z">
        <w:r w:rsidRPr="003750E6">
          <w:rPr>
            <w:rFonts w:eastAsia="Times New Roman"/>
            <w:i/>
            <w:iCs/>
            <w:rPrChange w:id="121" w:author="robert rovetto" w:date="2019-06-19T18:45:00Z">
              <w:rPr>
                <w:rFonts w:eastAsia="Times New Roman"/>
              </w:rPr>
            </w:rPrChange>
          </w:rPr>
          <w:t>Clarification</w:t>
        </w:r>
        <w:r>
          <w:rPr>
            <w:rFonts w:eastAsia="Times New Roman"/>
          </w:rPr>
          <w:t xml:space="preserve">: </w:t>
        </w:r>
      </w:ins>
      <w:ins w:id="122" w:author="Ondrej Doule" w:date="2019-05-02T09:22:00Z">
        <w:r w:rsidR="001D793A">
          <w:rPr>
            <w:rFonts w:eastAsia="Times New Roman"/>
          </w:rPr>
          <w:t xml:space="preserve">A high level term describing an artificial object </w:t>
        </w:r>
        <w:commentRangeStart w:id="123"/>
        <w:del w:id="124" w:author="robert rovetto" w:date="2019-05-21T15:29:00Z">
          <w:r w:rsidR="00C14F52" w:rsidDel="00FF1B1B">
            <w:rPr>
              <w:rFonts w:eastAsia="Times New Roman"/>
            </w:rPr>
            <w:delText>created by human</w:delText>
          </w:r>
        </w:del>
      </w:ins>
      <w:commentRangeEnd w:id="123"/>
      <w:del w:id="125" w:author="robert rovetto" w:date="2019-05-21T15:29:00Z">
        <w:r w:rsidR="000134D3" w:rsidDel="00FF1B1B">
          <w:rPr>
            <w:rStyle w:val="CommentReference"/>
          </w:rPr>
          <w:commentReference w:id="123"/>
        </w:r>
      </w:del>
      <w:ins w:id="126" w:author="Ondrej Doule" w:date="2019-05-02T09:22:00Z">
        <w:del w:id="127" w:author="robert rovetto" w:date="2019-05-21T15:29:00Z">
          <w:r w:rsidR="00C14F52" w:rsidDel="00FF1B1B">
            <w:rPr>
              <w:rFonts w:eastAsia="Times New Roman"/>
            </w:rPr>
            <w:delText xml:space="preserve"> and </w:delText>
          </w:r>
        </w:del>
        <w:del w:id="128" w:author="robert rovetto" w:date="2019-06-19T18:46:00Z">
          <w:r w:rsidR="00C14F52" w:rsidDel="003750E6">
            <w:rPr>
              <w:rFonts w:eastAsia="Times New Roman"/>
            </w:rPr>
            <w:delText xml:space="preserve">designated </w:delText>
          </w:r>
        </w:del>
      </w:ins>
      <w:ins w:id="129" w:author="robert rovetto" w:date="2019-06-19T18:46:00Z">
        <w:r>
          <w:rPr>
            <w:rFonts w:eastAsia="Times New Roman"/>
          </w:rPr>
          <w:t xml:space="preserve">designed </w:t>
        </w:r>
      </w:ins>
      <w:ins w:id="130" w:author="Ondrej Doule" w:date="2019-05-02T09:22:00Z">
        <w:r w:rsidR="00C14F52">
          <w:rPr>
            <w:rFonts w:eastAsia="Times New Roman"/>
          </w:rPr>
          <w:t xml:space="preserve">to </w:t>
        </w:r>
      </w:ins>
      <w:ins w:id="131" w:author="robert rovetto" w:date="2019-06-19T18:46:00Z">
        <w:r>
          <w:rPr>
            <w:rFonts w:eastAsia="Times New Roman"/>
          </w:rPr>
          <w:t xml:space="preserve">operate in the outer </w:t>
        </w:r>
      </w:ins>
      <w:ins w:id="132" w:author="Ondrej Doule" w:date="2019-05-02T09:22:00Z">
        <w:r w:rsidR="00C14F52">
          <w:rPr>
            <w:rFonts w:eastAsia="Times New Roman"/>
          </w:rPr>
          <w:t xml:space="preserve">space </w:t>
        </w:r>
        <w:del w:id="133" w:author="robert rovetto" w:date="2019-06-19T18:46:00Z">
          <w:r w:rsidR="00C14F52" w:rsidDel="003750E6">
            <w:rPr>
              <w:rFonts w:eastAsia="Times New Roman"/>
            </w:rPr>
            <w:delText>operations</w:delText>
          </w:r>
        </w:del>
      </w:ins>
      <w:ins w:id="134" w:author="robert rovetto" w:date="2019-06-19T18:46:00Z">
        <w:r>
          <w:rPr>
            <w:rFonts w:eastAsia="Times New Roman"/>
          </w:rPr>
          <w:t xml:space="preserve">environment. </w:t>
        </w:r>
      </w:ins>
    </w:p>
    <w:p w14:paraId="752BC0CB" w14:textId="7588D6C0" w:rsidR="003750E6" w:rsidRDefault="003750E6" w:rsidP="003750E6">
      <w:pPr>
        <w:ind w:left="720"/>
        <w:jc w:val="both"/>
        <w:rPr>
          <w:ins w:id="135" w:author="robert rovetto" w:date="2019-06-19T18:46:00Z"/>
          <w:rFonts w:eastAsia="Times New Roman"/>
        </w:rPr>
      </w:pPr>
    </w:p>
    <w:p w14:paraId="419FB63A" w14:textId="7B458078" w:rsidR="001515CE" w:rsidRDefault="003750E6" w:rsidP="003750E6">
      <w:pPr>
        <w:ind w:left="720"/>
        <w:jc w:val="both"/>
        <w:rPr>
          <w:ins w:id="136" w:author="robert rovetto" w:date="2019-06-19T18:55:00Z"/>
          <w:rFonts w:eastAsia="Times New Roman"/>
          <w:iCs/>
        </w:rPr>
      </w:pPr>
      <w:ins w:id="137" w:author="robert rovetto" w:date="2019-06-19T18:46:00Z">
        <w:r>
          <w:rPr>
            <w:bCs/>
            <w:i/>
            <w:iCs/>
          </w:rPr>
          <w:t>Examples</w:t>
        </w:r>
        <w:r w:rsidRPr="003750E6">
          <w:rPr>
            <w:rFonts w:eastAsia="Times New Roman"/>
            <w:rPrChange w:id="138" w:author="robert rovetto" w:date="2019-06-19T18:46:00Z">
              <w:rPr>
                <w:bCs/>
                <w:i/>
                <w:iCs/>
              </w:rPr>
            </w:rPrChange>
          </w:rPr>
          <w:t>:</w:t>
        </w:r>
        <w:r>
          <w:rPr>
            <w:rFonts w:eastAsia="Times New Roman"/>
          </w:rPr>
          <w:t xml:space="preserve"> </w:t>
        </w:r>
      </w:ins>
      <w:ins w:id="139" w:author="Ondrej Doule" w:date="2019-04-29T08:56:00Z">
        <w:del w:id="140" w:author="robert rovetto" w:date="2019-06-19T18:46:00Z">
          <w:r w:rsidR="001515CE" w:rsidRPr="003750E6" w:rsidDel="003750E6">
            <w:rPr>
              <w:rFonts w:eastAsia="Times New Roman"/>
              <w:iCs/>
              <w:rPrChange w:id="141" w:author="robert rovetto" w:date="2019-06-19T18:46:00Z">
                <w:rPr>
                  <w:rFonts w:eastAsia="Times New Roman"/>
                </w:rPr>
              </w:rPrChange>
            </w:rPr>
            <w:delText xml:space="preserve">e.g., </w:delText>
          </w:r>
        </w:del>
        <w:r w:rsidR="001515CE" w:rsidRPr="003750E6">
          <w:rPr>
            <w:rFonts w:eastAsia="Times New Roman"/>
            <w:iCs/>
            <w:rPrChange w:id="142" w:author="robert rovetto" w:date="2019-06-19T18:46:00Z">
              <w:rPr>
                <w:rFonts w:eastAsia="Times New Roman"/>
              </w:rPr>
            </w:rPrChange>
          </w:rPr>
          <w:t>telecommunication</w:t>
        </w:r>
      </w:ins>
      <w:ins w:id="143" w:author="robert rovetto" w:date="2019-06-19T18:46:00Z">
        <w:r w:rsidRPr="003750E6">
          <w:rPr>
            <w:rFonts w:eastAsia="Times New Roman"/>
            <w:iCs/>
            <w:rPrChange w:id="144" w:author="robert rovetto" w:date="2019-06-19T18:46:00Z">
              <w:rPr>
                <w:rFonts w:eastAsia="Times New Roman"/>
                <w:i/>
              </w:rPr>
            </w:rPrChange>
          </w:rPr>
          <w:t xml:space="preserve"> satellites</w:t>
        </w:r>
      </w:ins>
      <w:ins w:id="145" w:author="Ondrej Doule" w:date="2019-04-29T10:26:00Z">
        <w:r w:rsidR="004F5E49" w:rsidRPr="003750E6">
          <w:rPr>
            <w:rFonts w:eastAsia="Times New Roman"/>
            <w:iCs/>
            <w:rPrChange w:id="146" w:author="robert rovetto" w:date="2019-06-19T18:46:00Z">
              <w:rPr>
                <w:rFonts w:eastAsia="Times New Roman"/>
              </w:rPr>
            </w:rPrChange>
          </w:rPr>
          <w:t>, remote sensing</w:t>
        </w:r>
      </w:ins>
      <w:ins w:id="147" w:author="Ondrej Doule" w:date="2019-04-29T08:56:00Z">
        <w:r w:rsidR="001515CE" w:rsidRPr="003750E6">
          <w:rPr>
            <w:rFonts w:eastAsia="Times New Roman"/>
            <w:iCs/>
            <w:rPrChange w:id="148" w:author="robert rovetto" w:date="2019-06-19T18:46:00Z">
              <w:rPr>
                <w:rFonts w:eastAsia="Times New Roman"/>
              </w:rPr>
            </w:rPrChange>
          </w:rPr>
          <w:t xml:space="preserve"> satellite</w:t>
        </w:r>
      </w:ins>
      <w:ins w:id="149" w:author="robert rovetto" w:date="2019-06-19T18:46:00Z">
        <w:r w:rsidRPr="003750E6">
          <w:rPr>
            <w:rFonts w:eastAsia="Times New Roman"/>
            <w:iCs/>
            <w:rPrChange w:id="150" w:author="robert rovetto" w:date="2019-06-19T18:46:00Z">
              <w:rPr>
                <w:rFonts w:eastAsia="Times New Roman"/>
                <w:i/>
              </w:rPr>
            </w:rPrChange>
          </w:rPr>
          <w:t>s</w:t>
        </w:r>
      </w:ins>
      <w:ins w:id="151" w:author="Ondrej Doule" w:date="2019-04-29T10:26:00Z">
        <w:r w:rsidR="004F5E49" w:rsidRPr="003750E6">
          <w:rPr>
            <w:rFonts w:eastAsia="Times New Roman"/>
            <w:iCs/>
            <w:rPrChange w:id="152" w:author="robert rovetto" w:date="2019-06-19T18:46:00Z">
              <w:rPr>
                <w:rFonts w:eastAsia="Times New Roman"/>
              </w:rPr>
            </w:rPrChange>
          </w:rPr>
          <w:t xml:space="preserve">, </w:t>
        </w:r>
      </w:ins>
      <w:ins w:id="153" w:author="robert rovetto" w:date="2019-06-19T18:46:00Z">
        <w:r w:rsidRPr="003750E6">
          <w:rPr>
            <w:rFonts w:eastAsia="Times New Roman"/>
            <w:iCs/>
            <w:rPrChange w:id="154" w:author="robert rovetto" w:date="2019-06-19T18:46:00Z">
              <w:rPr>
                <w:rFonts w:eastAsia="Times New Roman"/>
                <w:i/>
              </w:rPr>
            </w:rPrChange>
          </w:rPr>
          <w:t xml:space="preserve">space </w:t>
        </w:r>
      </w:ins>
      <w:ins w:id="155" w:author="Ondrej Doule" w:date="2019-04-29T10:26:00Z">
        <w:r w:rsidR="004F5E49" w:rsidRPr="003750E6">
          <w:rPr>
            <w:rFonts w:eastAsia="Times New Roman"/>
            <w:iCs/>
            <w:rPrChange w:id="156" w:author="robert rovetto" w:date="2019-06-19T18:46:00Z">
              <w:rPr>
                <w:rFonts w:eastAsia="Times New Roman"/>
              </w:rPr>
            </w:rPrChange>
          </w:rPr>
          <w:t>probe</w:t>
        </w:r>
      </w:ins>
      <w:ins w:id="157" w:author="robert rovetto" w:date="2019-06-19T18:46:00Z">
        <w:r w:rsidRPr="003750E6">
          <w:rPr>
            <w:rFonts w:eastAsia="Times New Roman"/>
            <w:iCs/>
            <w:rPrChange w:id="158" w:author="robert rovetto" w:date="2019-06-19T18:46:00Z">
              <w:rPr>
                <w:rFonts w:eastAsia="Times New Roman"/>
                <w:i/>
              </w:rPr>
            </w:rPrChange>
          </w:rPr>
          <w:t>s</w:t>
        </w:r>
      </w:ins>
      <w:ins w:id="159" w:author="Ondrej Doule" w:date="2019-05-02T09:22:00Z">
        <w:r w:rsidR="00C14F52" w:rsidRPr="003750E6">
          <w:rPr>
            <w:rFonts w:eastAsia="Times New Roman"/>
            <w:iCs/>
            <w:rPrChange w:id="160" w:author="robert rovetto" w:date="2019-06-19T18:46:00Z">
              <w:rPr>
                <w:rFonts w:eastAsia="Times New Roman"/>
                <w:i/>
              </w:rPr>
            </w:rPrChange>
          </w:rPr>
          <w:t>, space station</w:t>
        </w:r>
      </w:ins>
      <w:ins w:id="161" w:author="robert rovetto" w:date="2019-06-19T18:46:00Z">
        <w:r w:rsidRPr="003750E6">
          <w:rPr>
            <w:rFonts w:eastAsia="Times New Roman"/>
            <w:iCs/>
            <w:rPrChange w:id="162" w:author="robert rovetto" w:date="2019-06-19T18:46:00Z">
              <w:rPr>
                <w:rFonts w:eastAsia="Times New Roman"/>
                <w:i/>
              </w:rPr>
            </w:rPrChange>
          </w:rPr>
          <w:t>s</w:t>
        </w:r>
      </w:ins>
      <w:ins w:id="163" w:author="Ondrej Doule" w:date="2019-05-02T09:23:00Z">
        <w:r w:rsidR="00C14F52" w:rsidRPr="003750E6">
          <w:rPr>
            <w:rFonts w:eastAsia="Times New Roman"/>
            <w:iCs/>
            <w:rPrChange w:id="164" w:author="robert rovetto" w:date="2019-06-19T18:46:00Z">
              <w:rPr>
                <w:rFonts w:eastAsia="Times New Roman"/>
                <w:i/>
              </w:rPr>
            </w:rPrChange>
          </w:rPr>
          <w:t xml:space="preserve">, </w:t>
        </w:r>
      </w:ins>
      <w:ins w:id="165" w:author="robert rovetto" w:date="2019-06-19T18:46:00Z">
        <w:r w:rsidRPr="003750E6">
          <w:rPr>
            <w:rFonts w:eastAsia="Times New Roman"/>
            <w:iCs/>
            <w:rPrChange w:id="166" w:author="robert rovetto" w:date="2019-06-19T18:46:00Z">
              <w:rPr>
                <w:rFonts w:eastAsia="Times New Roman"/>
                <w:i/>
              </w:rPr>
            </w:rPrChange>
          </w:rPr>
          <w:t xml:space="preserve">planetary </w:t>
        </w:r>
      </w:ins>
      <w:ins w:id="167" w:author="Ondrej Doule" w:date="2019-05-02T09:23:00Z">
        <w:r w:rsidR="00C14F52" w:rsidRPr="003750E6">
          <w:rPr>
            <w:rFonts w:eastAsia="Times New Roman"/>
            <w:iCs/>
            <w:rPrChange w:id="168" w:author="robert rovetto" w:date="2019-06-19T18:46:00Z">
              <w:rPr>
                <w:rFonts w:eastAsia="Times New Roman"/>
                <w:i/>
              </w:rPr>
            </w:rPrChange>
          </w:rPr>
          <w:t>rover</w:t>
        </w:r>
      </w:ins>
      <w:ins w:id="169" w:author="robert rovetto" w:date="2019-06-19T18:46:00Z">
        <w:r w:rsidRPr="003750E6">
          <w:rPr>
            <w:rFonts w:eastAsia="Times New Roman"/>
            <w:iCs/>
            <w:rPrChange w:id="170" w:author="robert rovetto" w:date="2019-06-19T18:46:00Z">
              <w:rPr>
                <w:rFonts w:eastAsia="Times New Roman"/>
                <w:i/>
              </w:rPr>
            </w:rPrChange>
          </w:rPr>
          <w:t>s</w:t>
        </w:r>
        <w:r>
          <w:rPr>
            <w:rFonts w:eastAsia="Times New Roman"/>
            <w:iCs/>
          </w:rPr>
          <w:t>.</w:t>
        </w:r>
      </w:ins>
      <w:commentRangeEnd w:id="104"/>
      <w:ins w:id="171" w:author="robert rovetto" w:date="2019-06-19T18:49:00Z">
        <w:r w:rsidR="00803AFC">
          <w:rPr>
            <w:rStyle w:val="CommentReference"/>
          </w:rPr>
          <w:commentReference w:id="104"/>
        </w:r>
      </w:ins>
    </w:p>
    <w:p w14:paraId="345E6C10" w14:textId="09EA64F8" w:rsidR="001A18E7" w:rsidRPr="003750E6" w:rsidRDefault="001A18E7" w:rsidP="003750E6">
      <w:pPr>
        <w:ind w:left="720"/>
        <w:jc w:val="both"/>
        <w:rPr>
          <w:ins w:id="172" w:author="Ondrej Doule" w:date="2019-04-29T08:49:00Z"/>
          <w:rFonts w:eastAsia="Times New Roman"/>
          <w:rPrChange w:id="173" w:author="robert rovetto" w:date="2019-06-19T18:46:00Z">
            <w:rPr>
              <w:ins w:id="174" w:author="Ondrej Doule" w:date="2019-04-29T08:49:00Z"/>
            </w:rPr>
          </w:rPrChange>
        </w:rPr>
        <w:pPrChange w:id="175" w:author="robert rovetto" w:date="2019-06-19T18:46:00Z">
          <w:pPr>
            <w:jc w:val="both"/>
          </w:pPr>
        </w:pPrChange>
      </w:pPr>
      <w:ins w:id="176" w:author="robert rovetto" w:date="2019-06-19T18:55:00Z">
        <w:r>
          <w:rPr>
            <w:bCs/>
            <w:i/>
            <w:iCs/>
          </w:rPr>
          <w:lastRenderedPageBreak/>
          <w:t>Alternative Terms</w:t>
        </w:r>
        <w:r w:rsidRPr="001A18E7">
          <w:rPr>
            <w:rFonts w:eastAsia="Times New Roman"/>
            <w:rPrChange w:id="177" w:author="robert rovetto" w:date="2019-06-19T18:55:00Z">
              <w:rPr>
                <w:bCs/>
                <w:i/>
                <w:iCs/>
              </w:rPr>
            </w:rPrChange>
          </w:rPr>
          <w:t>:</w:t>
        </w:r>
        <w:r>
          <w:rPr>
            <w:rFonts w:eastAsia="Times New Roman"/>
          </w:rPr>
          <w:t xml:space="preserve"> </w:t>
        </w:r>
        <w:r w:rsidR="008D742C">
          <w:rPr>
            <w:rFonts w:eastAsia="Times New Roman"/>
          </w:rPr>
          <w:t>&lt;&lt;insert if any&gt;&gt;</w:t>
        </w:r>
      </w:ins>
    </w:p>
    <w:p w14:paraId="25518050" w14:textId="3AAB1B49" w:rsidR="001515CE" w:rsidRPr="001515CE" w:rsidRDefault="001515CE" w:rsidP="00E33D4D">
      <w:pPr>
        <w:jc w:val="both"/>
        <w:rPr>
          <w:ins w:id="178" w:author="Ondrej Doule" w:date="2019-04-29T08:50:00Z"/>
          <w:b/>
          <w:rPrChange w:id="179" w:author="Ondrej Doule" w:date="2019-04-29T08:50:00Z">
            <w:rPr>
              <w:ins w:id="180" w:author="Ondrej Doule" w:date="2019-04-29T08:50:00Z"/>
            </w:rPr>
          </w:rPrChange>
        </w:rPr>
      </w:pPr>
    </w:p>
    <w:p w14:paraId="485FFA4F" w14:textId="24D2304D" w:rsidR="004F5E49" w:rsidRDefault="001515CE" w:rsidP="00AC2F10">
      <w:pPr>
        <w:rPr>
          <w:ins w:id="181" w:author="Ondrej Doule" w:date="2019-04-29T10:31:00Z"/>
          <w:rFonts w:eastAsia="Times New Roman"/>
        </w:rPr>
      </w:pPr>
      <w:ins w:id="182" w:author="Ondrej Doule" w:date="2019-04-29T08:50:00Z">
        <w:r w:rsidRPr="00AC2F10">
          <w:rPr>
            <w:b/>
            <w:rPrChange w:id="183" w:author="Ondrej Doule" w:date="2019-04-29T10:25:00Z">
              <w:rPr/>
            </w:rPrChange>
          </w:rPr>
          <w:t>SPACESHIP</w:t>
        </w:r>
      </w:ins>
      <w:ins w:id="184" w:author="Ondrej Doule" w:date="2019-04-29T10:25:00Z">
        <w:r w:rsidR="00AC2F10" w:rsidRPr="00AC2F10">
          <w:rPr>
            <w:b/>
          </w:rPr>
          <w:t xml:space="preserve"> </w:t>
        </w:r>
      </w:ins>
      <w:ins w:id="185" w:author="Ondrej Doule" w:date="2019-04-29T10:30:00Z">
        <w:r w:rsidR="004F5E49">
          <w:rPr>
            <w:b/>
          </w:rPr>
          <w:t>–</w:t>
        </w:r>
      </w:ins>
      <w:ins w:id="186" w:author="Ondrej Doule" w:date="2019-04-29T10:25:00Z">
        <w:r w:rsidR="00AC2F10" w:rsidRPr="00AC2F10">
          <w:rPr>
            <w:b/>
          </w:rPr>
          <w:t xml:space="preserve"> </w:t>
        </w:r>
        <w:r w:rsidR="00AC2F10" w:rsidRPr="00AC2F10">
          <w:rPr>
            <w:rFonts w:eastAsia="Times New Roman"/>
            <w:rPrChange w:id="187" w:author="Ondrej Doule" w:date="2019-04-29T10:25:00Z">
              <w:rPr/>
            </w:rPrChange>
          </w:rPr>
          <w:t>manned</w:t>
        </w:r>
      </w:ins>
      <w:ins w:id="188" w:author="Ondrej Doule" w:date="2019-04-29T10:30:00Z">
        <w:r w:rsidR="004F5E49">
          <w:rPr>
            <w:rFonts w:eastAsia="Times New Roman"/>
          </w:rPr>
          <w:t>/crewed</w:t>
        </w:r>
      </w:ins>
      <w:ins w:id="189" w:author="Ondrej Doule" w:date="2019-05-02T10:26:00Z">
        <w:del w:id="190" w:author="robert rovetto" w:date="2019-05-21T15:33:00Z">
          <w:r w:rsidR="00FD6A5A" w:rsidDel="00C76778">
            <w:rPr>
              <w:rFonts w:eastAsia="Times New Roman"/>
            </w:rPr>
            <w:delText>/occupied</w:delText>
          </w:r>
        </w:del>
      </w:ins>
      <w:ins w:id="191" w:author="Ondrej Doule" w:date="2019-04-29T10:25:00Z">
        <w:r w:rsidR="00AC2F10" w:rsidRPr="00AC2F10">
          <w:rPr>
            <w:rFonts w:eastAsia="Times New Roman"/>
            <w:rPrChange w:id="192" w:author="Ondrej Doule" w:date="2019-04-29T10:25:00Z">
              <w:rPr/>
            </w:rPrChange>
          </w:rPr>
          <w:t xml:space="preserve">  orbital </w:t>
        </w:r>
        <w:commentRangeStart w:id="193"/>
        <w:r w:rsidR="00AC2F10" w:rsidRPr="00AC2F10">
          <w:rPr>
            <w:rFonts w:eastAsia="Times New Roman"/>
            <w:rPrChange w:id="194" w:author="Ondrej Doule" w:date="2019-04-29T10:25:00Z">
              <w:rPr/>
            </w:rPrChange>
          </w:rPr>
          <w:t xml:space="preserve">or </w:t>
        </w:r>
        <w:commentRangeStart w:id="195"/>
        <w:r w:rsidR="00AC2F10" w:rsidRPr="00AC2F10">
          <w:rPr>
            <w:rFonts w:eastAsia="Times New Roman"/>
            <w:rPrChange w:id="196" w:author="Ondrej Doule" w:date="2019-04-29T10:25:00Z">
              <w:rPr/>
            </w:rPrChange>
          </w:rPr>
          <w:t xml:space="preserve">planetary </w:t>
        </w:r>
      </w:ins>
      <w:ins w:id="197" w:author="Ondrej Doule" w:date="2019-04-29T10:31:00Z">
        <w:r w:rsidR="004F5E49">
          <w:rPr>
            <w:rFonts w:eastAsia="Times New Roman"/>
          </w:rPr>
          <w:t xml:space="preserve">surface </w:t>
        </w:r>
      </w:ins>
      <w:commentRangeEnd w:id="193"/>
      <w:r w:rsidR="00E455F5">
        <w:rPr>
          <w:rStyle w:val="CommentReference"/>
        </w:rPr>
        <w:commentReference w:id="193"/>
      </w:r>
      <w:commentRangeEnd w:id="195"/>
      <w:r w:rsidR="00803AFC">
        <w:rPr>
          <w:rStyle w:val="CommentReference"/>
        </w:rPr>
        <w:commentReference w:id="195"/>
      </w:r>
      <w:ins w:id="198" w:author="Ondrej Doule" w:date="2019-04-29T10:25:00Z">
        <w:r w:rsidR="00AC2F10" w:rsidRPr="00AC2F10">
          <w:rPr>
            <w:rFonts w:eastAsia="Times New Roman"/>
            <w:rPrChange w:id="199" w:author="Ondrej Doule" w:date="2019-04-29T10:25:00Z">
              <w:rPr/>
            </w:rPrChange>
          </w:rPr>
          <w:t xml:space="preserve">space vessel/vehicle </w:t>
        </w:r>
      </w:ins>
    </w:p>
    <w:p w14:paraId="7E9D93B1" w14:textId="00686361" w:rsidR="00AC2F10" w:rsidRPr="004F5E49" w:rsidRDefault="004F5E49">
      <w:pPr>
        <w:rPr>
          <w:ins w:id="200" w:author="Ondrej Doule" w:date="2019-04-29T10:25:00Z"/>
          <w:rFonts w:eastAsia="Times New Roman"/>
          <w:i/>
          <w:rPrChange w:id="201" w:author="Ondrej Doule" w:date="2019-04-29T10:31:00Z">
            <w:rPr>
              <w:ins w:id="202" w:author="Ondrej Doule" w:date="2019-04-29T10:25:00Z"/>
            </w:rPr>
          </w:rPrChange>
        </w:rPr>
        <w:pPrChange w:id="203" w:author="Ondrej Doule" w:date="2019-04-29T10:25:00Z">
          <w:pPr>
            <w:pStyle w:val="ListParagraph"/>
            <w:numPr>
              <w:numId w:val="10"/>
            </w:numPr>
            <w:spacing w:after="0" w:line="240" w:lineRule="auto"/>
            <w:ind w:hanging="360"/>
            <w:contextualSpacing w:val="0"/>
          </w:pPr>
        </w:pPrChange>
      </w:pPr>
      <w:ins w:id="204" w:author="Ondrej Doule" w:date="2019-04-29T10:31:00Z">
        <w:r w:rsidRPr="004F5E49">
          <w:rPr>
            <w:rFonts w:eastAsia="Times New Roman"/>
            <w:i/>
            <w:rPrChange w:id="205" w:author="Ondrej Doule" w:date="2019-04-29T10:31:00Z">
              <w:rPr>
                <w:rFonts w:eastAsia="Times New Roman"/>
              </w:rPr>
            </w:rPrChange>
          </w:rPr>
          <w:t xml:space="preserve">e.g., </w:t>
        </w:r>
      </w:ins>
      <w:commentRangeStart w:id="206"/>
      <w:ins w:id="207" w:author="Ondrej Doule" w:date="2019-04-29T10:25:00Z">
        <w:r w:rsidR="00AC2F10" w:rsidRPr="004F5E49">
          <w:rPr>
            <w:rFonts w:eastAsia="Times New Roman"/>
            <w:i/>
            <w:rPrChange w:id="208" w:author="Ondrej Doule" w:date="2019-04-29T10:31:00Z">
              <w:rPr/>
            </w:rPrChange>
          </w:rPr>
          <w:t>Spaceship 2, New Shephard, Dragon</w:t>
        </w:r>
      </w:ins>
      <w:ins w:id="209" w:author="Ondrej Doule" w:date="2019-04-29T10:31:00Z">
        <w:r w:rsidRPr="004F5E49">
          <w:rPr>
            <w:rFonts w:eastAsia="Times New Roman"/>
            <w:i/>
            <w:rPrChange w:id="210" w:author="Ondrej Doule" w:date="2019-04-29T10:31:00Z">
              <w:rPr>
                <w:rFonts w:eastAsia="Times New Roman"/>
              </w:rPr>
            </w:rPrChange>
          </w:rPr>
          <w:t>, Orion</w:t>
        </w:r>
      </w:ins>
      <w:ins w:id="211" w:author="Ondrej Doule" w:date="2019-04-29T10:25:00Z">
        <w:del w:id="212" w:author="robert rovetto" w:date="2019-06-19T18:55:00Z">
          <w:r w:rsidR="00AC2F10" w:rsidRPr="004F5E49" w:rsidDel="00D65CC5">
            <w:rPr>
              <w:rFonts w:eastAsia="Times New Roman"/>
              <w:i/>
              <w:rPrChange w:id="213" w:author="Ondrej Doule" w:date="2019-04-29T10:31:00Z">
                <w:rPr/>
              </w:rPrChange>
            </w:rPr>
            <w:delText>)</w:delText>
          </w:r>
        </w:del>
        <w:r w:rsidR="00AC2F10" w:rsidRPr="004F5E49">
          <w:rPr>
            <w:rFonts w:eastAsia="Times New Roman"/>
            <w:i/>
            <w:rPrChange w:id="214" w:author="Ondrej Doule" w:date="2019-04-29T10:31:00Z">
              <w:rPr/>
            </w:rPrChange>
          </w:rPr>
          <w:t xml:space="preserve"> </w:t>
        </w:r>
      </w:ins>
      <w:commentRangeEnd w:id="206"/>
      <w:r w:rsidR="000247E7">
        <w:rPr>
          <w:rStyle w:val="CommentReference"/>
        </w:rPr>
        <w:commentReference w:id="206"/>
      </w:r>
      <w:ins w:id="215" w:author="Ondrej Doule" w:date="2019-04-29T10:25:00Z">
        <w:r w:rsidR="00AC2F10" w:rsidRPr="004F5E49">
          <w:rPr>
            <w:rFonts w:eastAsia="Times New Roman"/>
            <w:i/>
            <w:rPrChange w:id="216" w:author="Ondrej Doule" w:date="2019-04-29T10:31:00Z">
              <w:rPr/>
            </w:rPrChange>
          </w:rPr>
          <w:t xml:space="preserve">= </w:t>
        </w:r>
        <w:r w:rsidR="00AC2F10" w:rsidRPr="004F5E49">
          <w:rPr>
            <w:rFonts w:eastAsia="Times New Roman"/>
            <w:i/>
            <w:u w:val="single"/>
            <w:rPrChange w:id="217" w:author="Ondrej Doule" w:date="2019-04-29T10:31:00Z">
              <w:rPr>
                <w:u w:val="single"/>
              </w:rPr>
            </w:rPrChange>
          </w:rPr>
          <w:t>A transport system for crew</w:t>
        </w:r>
      </w:ins>
    </w:p>
    <w:p w14:paraId="5142873A" w14:textId="321E4858" w:rsidR="001515CE" w:rsidRPr="001515CE" w:rsidRDefault="001515CE" w:rsidP="00E33D4D">
      <w:pPr>
        <w:jc w:val="both"/>
        <w:rPr>
          <w:ins w:id="218" w:author="Ondrej Doule" w:date="2019-04-29T08:50:00Z"/>
          <w:b/>
          <w:rPrChange w:id="219" w:author="Ondrej Doule" w:date="2019-04-29T08:50:00Z">
            <w:rPr>
              <w:ins w:id="220" w:author="Ondrej Doule" w:date="2019-04-29T08:50:00Z"/>
            </w:rPr>
          </w:rPrChange>
        </w:rPr>
      </w:pPr>
    </w:p>
    <w:p w14:paraId="6CB8A87A" w14:textId="3061A3D4" w:rsidR="004F5E49" w:rsidRDefault="004F5E49" w:rsidP="00E33D4D">
      <w:pPr>
        <w:jc w:val="both"/>
        <w:rPr>
          <w:ins w:id="221" w:author="Ondrej Doule" w:date="2019-04-29T11:10:00Z"/>
        </w:rPr>
      </w:pPr>
      <w:commentRangeStart w:id="222"/>
      <w:ins w:id="223" w:author="Ondrej Doule" w:date="2019-04-29T10:35:00Z">
        <w:r>
          <w:rPr>
            <w:b/>
          </w:rPr>
          <w:t xml:space="preserve">SPACE STATION </w:t>
        </w:r>
      </w:ins>
      <w:commentRangeEnd w:id="222"/>
      <w:r w:rsidR="00FE1762">
        <w:rPr>
          <w:rStyle w:val="CommentReference"/>
        </w:rPr>
        <w:commentReference w:id="222"/>
      </w:r>
      <w:ins w:id="224" w:author="Ondrej Doule" w:date="2019-04-29T10:36:00Z">
        <w:r w:rsidR="00FB52AB">
          <w:rPr>
            <w:b/>
          </w:rPr>
          <w:t>–</w:t>
        </w:r>
      </w:ins>
      <w:ins w:id="225" w:author="Ondrej Doule" w:date="2019-04-29T10:35:00Z">
        <w:r>
          <w:rPr>
            <w:b/>
          </w:rPr>
          <w:t xml:space="preserve"> </w:t>
        </w:r>
        <w:r w:rsidR="00FB52AB" w:rsidRPr="00FB52AB">
          <w:rPr>
            <w:rPrChange w:id="226" w:author="Ondrej Doule" w:date="2019-04-29T10:35:00Z">
              <w:rPr>
                <w:b/>
              </w:rPr>
            </w:rPrChange>
          </w:rPr>
          <w:t>manned</w:t>
        </w:r>
      </w:ins>
      <w:ins w:id="227" w:author="Ondrej Doule" w:date="2019-04-29T10:36:00Z">
        <w:r w:rsidR="00FB52AB">
          <w:t>/crewed</w:t>
        </w:r>
      </w:ins>
      <w:ins w:id="228" w:author="Ondrej Doule" w:date="2019-05-02T10:26:00Z">
        <w:del w:id="229" w:author="robert rovetto" w:date="2019-05-21T15:37:00Z">
          <w:r w:rsidR="00FD6A5A" w:rsidDel="00741430">
            <w:delText>/occupied</w:delText>
          </w:r>
        </w:del>
      </w:ins>
      <w:ins w:id="230" w:author="Ondrej Doule" w:date="2019-04-29T10:36:00Z">
        <w:r w:rsidR="00FB52AB">
          <w:t xml:space="preserve"> orbital or surface space vessel</w:t>
        </w:r>
      </w:ins>
      <w:ins w:id="231" w:author="Ondrej Doule" w:date="2019-04-29T10:38:00Z">
        <w:r w:rsidR="00FB52AB">
          <w:t xml:space="preserve"> in a stationary position </w:t>
        </w:r>
      </w:ins>
      <w:ins w:id="232" w:author="Ondrej Doule" w:date="2019-04-29T10:39:00Z">
        <w:r w:rsidR="00FB52AB">
          <w:t>(orbital or surface)</w:t>
        </w:r>
      </w:ins>
    </w:p>
    <w:p w14:paraId="535C2B87" w14:textId="391CDE25" w:rsidR="009C71FC" w:rsidRPr="009C71FC" w:rsidRDefault="009C71FC" w:rsidP="00E33D4D">
      <w:pPr>
        <w:jc w:val="both"/>
        <w:rPr>
          <w:ins w:id="233" w:author="Ondrej Doule" w:date="2019-04-29T10:39:00Z"/>
          <w:i/>
          <w:rPrChange w:id="234" w:author="Ondrej Doule" w:date="2019-04-29T11:10:00Z">
            <w:rPr>
              <w:ins w:id="235" w:author="Ondrej Doule" w:date="2019-04-29T10:39:00Z"/>
            </w:rPr>
          </w:rPrChange>
        </w:rPr>
      </w:pPr>
      <w:ins w:id="236" w:author="Ondrej Doule" w:date="2019-04-29T11:10:00Z">
        <w:r>
          <w:rPr>
            <w:i/>
          </w:rPr>
          <w:t>e.g., ISS</w:t>
        </w:r>
      </w:ins>
    </w:p>
    <w:p w14:paraId="2EECB03D" w14:textId="5A769A24" w:rsidR="00FB52AB" w:rsidRDefault="00FB52AB" w:rsidP="00E33D4D">
      <w:pPr>
        <w:jc w:val="both"/>
        <w:rPr>
          <w:ins w:id="237" w:author="Ondrej Doule" w:date="2019-04-29T10:39:00Z"/>
        </w:rPr>
      </w:pPr>
    </w:p>
    <w:p w14:paraId="74054544" w14:textId="3B5EA284" w:rsidR="00FB52AB" w:rsidRDefault="00FB52AB">
      <w:pPr>
        <w:pStyle w:val="ListParagraph"/>
        <w:numPr>
          <w:ilvl w:val="0"/>
          <w:numId w:val="7"/>
        </w:numPr>
        <w:jc w:val="both"/>
        <w:rPr>
          <w:ins w:id="238" w:author="Ondrej Doule" w:date="2019-04-29T10:39:00Z"/>
        </w:rPr>
        <w:pPrChange w:id="239" w:author="Ondrej Doule" w:date="2019-04-29T10:39:00Z">
          <w:pPr>
            <w:jc w:val="both"/>
          </w:pPr>
        </w:pPrChange>
      </w:pPr>
      <w:ins w:id="240" w:author="Ondrej Doule" w:date="2019-04-29T10:39:00Z">
        <w:r>
          <w:t>SPACE BASE</w:t>
        </w:r>
      </w:ins>
      <w:ins w:id="241" w:author="Ondrej Doule" w:date="2019-04-29T10:40:00Z">
        <w:r>
          <w:t>…</w:t>
        </w:r>
      </w:ins>
    </w:p>
    <w:p w14:paraId="6F4702A4" w14:textId="77777777" w:rsidR="00FB52AB" w:rsidRDefault="00FB52AB" w:rsidP="00E33D4D">
      <w:pPr>
        <w:pStyle w:val="ListParagraph"/>
        <w:numPr>
          <w:ilvl w:val="0"/>
          <w:numId w:val="7"/>
        </w:numPr>
        <w:jc w:val="both"/>
        <w:rPr>
          <w:ins w:id="242" w:author="Ondrej Doule" w:date="2019-04-29T10:41:00Z"/>
        </w:rPr>
      </w:pPr>
      <w:ins w:id="243" w:author="Ondrej Doule" w:date="2019-04-29T10:39:00Z">
        <w:r>
          <w:t>SPACE OUTPOST</w:t>
        </w:r>
      </w:ins>
      <w:ins w:id="244" w:author="Ondrej Doule" w:date="2019-04-29T10:40:00Z">
        <w:r>
          <w:t>…</w:t>
        </w:r>
      </w:ins>
    </w:p>
    <w:p w14:paraId="6345E144" w14:textId="0AFAC907" w:rsidR="00FB52AB" w:rsidRPr="00005618" w:rsidRDefault="00FB52AB" w:rsidP="00E33D4D">
      <w:pPr>
        <w:jc w:val="both"/>
        <w:rPr>
          <w:ins w:id="245" w:author="Ondrej Doule" w:date="2019-04-29T10:51:00Z"/>
          <w:rPrChange w:id="246" w:author="Ondrej Doule" w:date="2019-04-29T10:51:00Z">
            <w:rPr>
              <w:ins w:id="247" w:author="Ondrej Doule" w:date="2019-04-29T10:51:00Z"/>
              <w:b/>
            </w:rPr>
          </w:rPrChange>
        </w:rPr>
      </w:pPr>
      <w:commentRangeStart w:id="248"/>
      <w:ins w:id="249" w:author="Ondrej Doule" w:date="2019-04-29T10:41:00Z">
        <w:r w:rsidRPr="00FB52AB">
          <w:rPr>
            <w:b/>
            <w:rPrChange w:id="250" w:author="Ondrej Doule" w:date="2019-04-29T10:41:00Z">
              <w:rPr/>
            </w:rPrChange>
          </w:rPr>
          <w:t>SPACE INFRASTRUCTURE</w:t>
        </w:r>
      </w:ins>
      <w:ins w:id="251" w:author="Ondrej Doule" w:date="2019-04-29T10:51:00Z">
        <w:r w:rsidR="00005618">
          <w:rPr>
            <w:b/>
          </w:rPr>
          <w:t xml:space="preserve"> </w:t>
        </w:r>
      </w:ins>
      <w:commentRangeEnd w:id="248"/>
      <w:ins w:id="252" w:author="Ondrej Doule" w:date="2019-04-29T11:08:00Z">
        <w:r w:rsidR="00C21EFF">
          <w:rPr>
            <w:rStyle w:val="CommentReference"/>
          </w:rPr>
          <w:commentReference w:id="248"/>
        </w:r>
      </w:ins>
      <w:ins w:id="253" w:author="Ondrej Doule" w:date="2019-04-29T10:51:00Z">
        <w:r w:rsidR="00005618">
          <w:rPr>
            <w:b/>
          </w:rPr>
          <w:t xml:space="preserve">– </w:t>
        </w:r>
        <w:r w:rsidR="00005618" w:rsidRPr="00C21EFF">
          <w:rPr>
            <w:highlight w:val="yellow"/>
            <w:rPrChange w:id="254" w:author="Ondrej Doule" w:date="2019-04-29T11:08:00Z">
              <w:rPr/>
            </w:rPrChange>
          </w:rPr>
          <w:t>A crewed</w:t>
        </w:r>
      </w:ins>
      <w:ins w:id="255" w:author="Ondrej Doule" w:date="2019-04-29T10:52:00Z">
        <w:r w:rsidR="00005618" w:rsidRPr="00C21EFF">
          <w:rPr>
            <w:highlight w:val="yellow"/>
            <w:rPrChange w:id="256" w:author="Ondrej Doule" w:date="2019-04-29T11:08:00Z">
              <w:rPr/>
            </w:rPrChange>
          </w:rPr>
          <w:t>/manned</w:t>
        </w:r>
      </w:ins>
      <w:ins w:id="257" w:author="Ondrej Doule" w:date="2019-05-02T10:26:00Z">
        <w:del w:id="258" w:author="robert rovetto" w:date="2019-05-21T15:38:00Z">
          <w:r w:rsidR="00FD6A5A" w:rsidDel="007E1C70">
            <w:rPr>
              <w:highlight w:val="yellow"/>
            </w:rPr>
            <w:delText>/occupied</w:delText>
          </w:r>
        </w:del>
      </w:ins>
      <w:ins w:id="259" w:author="Ondrej Doule" w:date="2019-04-29T10:52:00Z">
        <w:r w:rsidR="00005618" w:rsidRPr="00C21EFF">
          <w:rPr>
            <w:highlight w:val="yellow"/>
            <w:rPrChange w:id="260" w:author="Ondrej Doule" w:date="2019-04-29T11:08:00Z">
              <w:rPr/>
            </w:rPrChange>
          </w:rPr>
          <w:t xml:space="preserve"> or uncrewed/umanned</w:t>
        </w:r>
      </w:ins>
      <w:ins w:id="261" w:author="Ondrej Doule" w:date="2019-05-02T10:26:00Z">
        <w:del w:id="262" w:author="robert rovetto" w:date="2019-05-21T15:38:00Z">
          <w:r w:rsidR="00FD6A5A" w:rsidDel="007E1C70">
            <w:rPr>
              <w:highlight w:val="yellow"/>
            </w:rPr>
            <w:delText>/unoccupied</w:delText>
          </w:r>
        </w:del>
      </w:ins>
      <w:ins w:id="263" w:author="Ondrej Doule" w:date="2019-04-29T10:52:00Z">
        <w:del w:id="264" w:author="robert rovetto" w:date="2019-05-21T15:38:00Z">
          <w:r w:rsidR="00005618" w:rsidRPr="00C21EFF" w:rsidDel="007E1C70">
            <w:rPr>
              <w:highlight w:val="yellow"/>
              <w:rPrChange w:id="265" w:author="Ondrej Doule" w:date="2019-04-29T11:08:00Z">
                <w:rPr/>
              </w:rPrChange>
            </w:rPr>
            <w:delText xml:space="preserve"> </w:delText>
          </w:r>
        </w:del>
      </w:ins>
      <w:ins w:id="266" w:author="robert rovetto" w:date="2019-05-21T15:38:00Z">
        <w:r w:rsidR="008A3ED7">
          <w:rPr>
            <w:highlight w:val="yellow"/>
          </w:rPr>
          <w:t xml:space="preserve"> </w:t>
        </w:r>
      </w:ins>
      <w:commentRangeStart w:id="267"/>
      <w:ins w:id="268" w:author="Ondrej Doule" w:date="2019-05-02T10:07:00Z">
        <w:r w:rsidR="00DF2C37">
          <w:rPr>
            <w:highlight w:val="yellow"/>
          </w:rPr>
          <w:t xml:space="preserve">physical </w:t>
        </w:r>
      </w:ins>
      <w:commentRangeStart w:id="269"/>
      <w:ins w:id="270" w:author="Ondrej Doule" w:date="2019-04-29T10:52:00Z">
        <w:r w:rsidR="00005618" w:rsidRPr="00C21EFF">
          <w:rPr>
            <w:highlight w:val="yellow"/>
            <w:rPrChange w:id="271" w:author="Ondrej Doule" w:date="2019-04-29T11:08:00Z">
              <w:rPr/>
            </w:rPrChange>
          </w:rPr>
          <w:t>space system</w:t>
        </w:r>
      </w:ins>
      <w:commentRangeEnd w:id="269"/>
      <w:r w:rsidR="00671CE7">
        <w:rPr>
          <w:rStyle w:val="CommentReference"/>
        </w:rPr>
        <w:commentReference w:id="269"/>
      </w:r>
      <w:ins w:id="272" w:author="Ondrej Doule" w:date="2019-05-02T10:05:00Z">
        <w:r w:rsidR="00DF2C37">
          <w:rPr>
            <w:highlight w:val="yellow"/>
          </w:rPr>
          <w:t>, architecture</w:t>
        </w:r>
      </w:ins>
      <w:ins w:id="273" w:author="Ondrej Doule" w:date="2019-05-02T10:07:00Z">
        <w:r w:rsidR="00DF2C37">
          <w:rPr>
            <w:highlight w:val="yellow"/>
          </w:rPr>
          <w:t xml:space="preserve"> or a</w:t>
        </w:r>
      </w:ins>
      <w:ins w:id="274" w:author="Ondrej Doule" w:date="2019-05-02T10:05:00Z">
        <w:r w:rsidR="00DF2C37">
          <w:rPr>
            <w:highlight w:val="yellow"/>
          </w:rPr>
          <w:t xml:space="preserve"> normative element</w:t>
        </w:r>
      </w:ins>
      <w:ins w:id="275" w:author="Ondrej Doule" w:date="2019-05-02T10:07:00Z">
        <w:r w:rsidR="00DF2C37">
          <w:rPr>
            <w:highlight w:val="yellow"/>
          </w:rPr>
          <w:t xml:space="preserve"> and</w:t>
        </w:r>
      </w:ins>
      <w:ins w:id="276" w:author="Ondrej Doule" w:date="2019-05-02T10:06:00Z">
        <w:r w:rsidR="00DF2C37">
          <w:rPr>
            <w:highlight w:val="yellow"/>
          </w:rPr>
          <w:t xml:space="preserve"> process</w:t>
        </w:r>
      </w:ins>
      <w:ins w:id="277" w:author="Ondrej Doule" w:date="2019-04-29T10:52:00Z">
        <w:r w:rsidR="00005618" w:rsidRPr="00C21EFF">
          <w:rPr>
            <w:highlight w:val="yellow"/>
            <w:rPrChange w:id="278" w:author="Ondrej Doule" w:date="2019-04-29T11:08:00Z">
              <w:rPr/>
            </w:rPrChange>
          </w:rPr>
          <w:t xml:space="preserve"> </w:t>
        </w:r>
      </w:ins>
      <w:commentRangeEnd w:id="267"/>
      <w:r w:rsidR="00D70780">
        <w:rPr>
          <w:rStyle w:val="CommentReference"/>
        </w:rPr>
        <w:commentReference w:id="267"/>
      </w:r>
      <w:ins w:id="279" w:author="Ondrej Doule" w:date="2019-04-29T10:52:00Z">
        <w:r w:rsidR="00005618" w:rsidRPr="00C21EFF">
          <w:rPr>
            <w:highlight w:val="yellow"/>
            <w:rPrChange w:id="280" w:author="Ondrej Doule" w:date="2019-04-29T11:08:00Z">
              <w:rPr/>
            </w:rPrChange>
          </w:rPr>
          <w:t>su</w:t>
        </w:r>
      </w:ins>
      <w:ins w:id="281" w:author="Ondrej Doule" w:date="2019-04-29T10:53:00Z">
        <w:r w:rsidR="00005618" w:rsidRPr="00C21EFF">
          <w:rPr>
            <w:highlight w:val="yellow"/>
            <w:rPrChange w:id="282" w:author="Ondrej Doule" w:date="2019-04-29T11:08:00Z">
              <w:rPr/>
            </w:rPrChange>
          </w:rPr>
          <w:t>pporting</w:t>
        </w:r>
      </w:ins>
      <w:ins w:id="283" w:author="Ondrej Doule" w:date="2019-05-02T10:06:00Z">
        <w:r w:rsidR="00DF2C37">
          <w:rPr>
            <w:highlight w:val="yellow"/>
          </w:rPr>
          <w:t xml:space="preserve"> one or more</w:t>
        </w:r>
      </w:ins>
      <w:ins w:id="284" w:author="Ondrej Doule" w:date="2019-04-29T10:53:00Z">
        <w:r w:rsidR="00005618" w:rsidRPr="00C21EFF">
          <w:rPr>
            <w:highlight w:val="yellow"/>
            <w:rPrChange w:id="285" w:author="Ondrej Doule" w:date="2019-04-29T11:08:00Z">
              <w:rPr/>
            </w:rPrChange>
          </w:rPr>
          <w:t xml:space="preserve"> space operation</w:t>
        </w:r>
      </w:ins>
      <w:ins w:id="286" w:author="Ondrej Doule" w:date="2019-05-02T10:06:00Z">
        <w:r w:rsidR="00DF2C37">
          <w:t>, space mission and space mission type.</w:t>
        </w:r>
      </w:ins>
    </w:p>
    <w:p w14:paraId="5138B0CF" w14:textId="28D43D80" w:rsidR="009C71FC" w:rsidRDefault="009C71FC" w:rsidP="00005618">
      <w:pPr>
        <w:pStyle w:val="ListParagraph"/>
        <w:numPr>
          <w:ilvl w:val="0"/>
          <w:numId w:val="7"/>
        </w:numPr>
        <w:jc w:val="both"/>
        <w:rPr>
          <w:ins w:id="287" w:author="Ondrej Doule" w:date="2019-04-29T11:10:00Z"/>
        </w:rPr>
      </w:pPr>
      <w:ins w:id="288" w:author="Ondrej Doule" w:date="2019-04-29T11:10:00Z">
        <w:r>
          <w:t>DEEP SPACE</w:t>
        </w:r>
      </w:ins>
      <w:ins w:id="289" w:author="Ondrej Doule" w:date="2019-04-29T11:11:00Z">
        <w:r>
          <w:t xml:space="preserve"> NETWORK</w:t>
        </w:r>
      </w:ins>
    </w:p>
    <w:p w14:paraId="11327097" w14:textId="68C47AB4" w:rsidR="00005618" w:rsidRDefault="00005618" w:rsidP="00005618">
      <w:pPr>
        <w:pStyle w:val="ListParagraph"/>
        <w:numPr>
          <w:ilvl w:val="0"/>
          <w:numId w:val="7"/>
        </w:numPr>
        <w:jc w:val="both"/>
        <w:rPr>
          <w:ins w:id="290" w:author="Ondrej Doule" w:date="2019-04-29T10:51:00Z"/>
        </w:rPr>
      </w:pPr>
      <w:ins w:id="291" w:author="Ondrej Doule" w:date="2019-04-29T10:51:00Z">
        <w:r>
          <w:t>LAUNCHPAD</w:t>
        </w:r>
      </w:ins>
      <w:ins w:id="292" w:author="Ondrej Doule" w:date="2019-04-29T10:53:00Z">
        <w:r>
          <w:t xml:space="preserve"> </w:t>
        </w:r>
      </w:ins>
    </w:p>
    <w:p w14:paraId="3F969D47" w14:textId="460F69AA" w:rsidR="00005618" w:rsidRPr="00DF2C37" w:rsidRDefault="009C71FC">
      <w:pPr>
        <w:pStyle w:val="ListParagraph"/>
        <w:numPr>
          <w:ilvl w:val="0"/>
          <w:numId w:val="7"/>
        </w:numPr>
        <w:jc w:val="both"/>
        <w:rPr>
          <w:ins w:id="293" w:author="Ondrej Doule" w:date="2019-05-02T10:06:00Z"/>
          <w:b/>
          <w:rPrChange w:id="294" w:author="Ondrej Doule" w:date="2019-05-02T10:06:00Z">
            <w:rPr>
              <w:ins w:id="295" w:author="Ondrej Doule" w:date="2019-05-02T10:06:00Z"/>
            </w:rPr>
          </w:rPrChange>
        </w:rPr>
      </w:pPr>
      <w:ins w:id="296" w:author="Ondrej Doule" w:date="2019-04-29T11:11:00Z">
        <w:r>
          <w:t xml:space="preserve">SURFACE </w:t>
        </w:r>
      </w:ins>
      <w:ins w:id="297" w:author="Ondrej Doule" w:date="2019-04-29T11:10:00Z">
        <w:r w:rsidRPr="009C71FC">
          <w:rPr>
            <w:rPrChange w:id="298" w:author="Ondrej Doule" w:date="2019-04-29T11:10:00Z">
              <w:rPr>
                <w:rFonts w:ascii="Calibri" w:hAnsi="Calibri" w:cs="Calibri"/>
                <w:b/>
              </w:rPr>
            </w:rPrChange>
          </w:rPr>
          <w:t>POWER STATION</w:t>
        </w:r>
      </w:ins>
    </w:p>
    <w:p w14:paraId="58556710" w14:textId="78BCC922" w:rsidR="00DF2C37" w:rsidRPr="00DF2C37" w:rsidRDefault="00DF2C37">
      <w:pPr>
        <w:pStyle w:val="ListParagraph"/>
        <w:numPr>
          <w:ilvl w:val="0"/>
          <w:numId w:val="7"/>
        </w:numPr>
        <w:jc w:val="both"/>
        <w:rPr>
          <w:ins w:id="299" w:author="Ondrej Doule" w:date="2019-05-02T10:06:00Z"/>
          <w:b/>
          <w:rPrChange w:id="300" w:author="Ondrej Doule" w:date="2019-05-02T10:06:00Z">
            <w:rPr>
              <w:ins w:id="301" w:author="Ondrej Doule" w:date="2019-05-02T10:06:00Z"/>
            </w:rPr>
          </w:rPrChange>
        </w:rPr>
      </w:pPr>
      <w:ins w:id="302" w:author="Ondrej Doule" w:date="2019-05-02T10:06:00Z">
        <w:r>
          <w:t>KNOWLEDGE BASES</w:t>
        </w:r>
      </w:ins>
    </w:p>
    <w:p w14:paraId="7D7D0EC8" w14:textId="2884F703" w:rsidR="00DF2C37" w:rsidRPr="00DF2C37" w:rsidRDefault="00DF2C37">
      <w:pPr>
        <w:pStyle w:val="ListParagraph"/>
        <w:numPr>
          <w:ilvl w:val="0"/>
          <w:numId w:val="7"/>
        </w:numPr>
        <w:jc w:val="both"/>
        <w:rPr>
          <w:ins w:id="303" w:author="Ondrej Doule" w:date="2019-05-02T10:06:00Z"/>
          <w:rPrChange w:id="304" w:author="Ondrej Doule" w:date="2019-05-02T10:07:00Z">
            <w:rPr>
              <w:ins w:id="305" w:author="Ondrej Doule" w:date="2019-05-02T10:06:00Z"/>
              <w:b/>
            </w:rPr>
          </w:rPrChange>
        </w:rPr>
      </w:pPr>
      <w:ins w:id="306" w:author="Ondrej Doule" w:date="2019-05-02T10:07:00Z">
        <w:r w:rsidRPr="00DF2C37">
          <w:rPr>
            <w:rPrChange w:id="307" w:author="Ondrej Doule" w:date="2019-05-02T10:07:00Z">
              <w:rPr>
                <w:b/>
              </w:rPr>
            </w:rPrChange>
          </w:rPr>
          <w:t>Etc.</w:t>
        </w:r>
      </w:ins>
    </w:p>
    <w:p w14:paraId="6125F2E7" w14:textId="07E484C1" w:rsidR="00FB52AB" w:rsidRDefault="00FB52AB" w:rsidP="00E33D4D">
      <w:pPr>
        <w:jc w:val="both"/>
        <w:rPr>
          <w:ins w:id="308" w:author="Ondrej Doule" w:date="2019-04-29T10:37:00Z"/>
        </w:rPr>
      </w:pPr>
    </w:p>
    <w:p w14:paraId="1A573A86" w14:textId="1981E348" w:rsidR="001515CE" w:rsidRDefault="001515CE" w:rsidP="00E33D4D">
      <w:pPr>
        <w:jc w:val="both"/>
        <w:rPr>
          <w:ins w:id="309" w:author="Ondrej Doule" w:date="2019-04-29T10:50:00Z"/>
        </w:rPr>
      </w:pPr>
      <w:ins w:id="310" w:author="Ondrej Doule" w:date="2019-04-29T08:49:00Z">
        <w:r w:rsidRPr="001515CE">
          <w:rPr>
            <w:b/>
            <w:rPrChange w:id="311" w:author="Ondrej Doule" w:date="2019-04-29T08:50:00Z">
              <w:rPr/>
            </w:rPrChange>
          </w:rPr>
          <w:t>SPACE VES</w:t>
        </w:r>
      </w:ins>
      <w:ins w:id="312" w:author="Ondrej Doule" w:date="2019-04-29T08:50:00Z">
        <w:r w:rsidRPr="001515CE">
          <w:rPr>
            <w:b/>
            <w:rPrChange w:id="313" w:author="Ondrej Doule" w:date="2019-04-29T08:50:00Z">
              <w:rPr/>
            </w:rPrChange>
          </w:rPr>
          <w:t>SEL</w:t>
        </w:r>
      </w:ins>
      <w:ins w:id="314" w:author="Ondrej Doule" w:date="2019-04-29T10:49:00Z">
        <w:r w:rsidR="00005618">
          <w:rPr>
            <w:b/>
          </w:rPr>
          <w:t xml:space="preserve"> – </w:t>
        </w:r>
        <w:r w:rsidR="00005618" w:rsidRPr="00005618">
          <w:rPr>
            <w:rPrChange w:id="315" w:author="Ondrej Doule" w:date="2019-04-29T10:49:00Z">
              <w:rPr>
                <w:b/>
              </w:rPr>
            </w:rPrChange>
          </w:rPr>
          <w:t xml:space="preserve">A </w:t>
        </w:r>
      </w:ins>
      <w:ins w:id="316" w:author="Ondrej Doule" w:date="2019-04-29T10:50:00Z">
        <w:r w:rsidR="00005618">
          <w:t>crewed</w:t>
        </w:r>
      </w:ins>
      <w:ins w:id="317" w:author="Ondrej Doule" w:date="2019-05-02T10:07:00Z">
        <w:del w:id="318" w:author="robert rovetto" w:date="2019-05-21T15:39:00Z">
          <w:r w:rsidR="00DF2C37" w:rsidDel="00BC0495">
            <w:delText>/occupied</w:delText>
          </w:r>
        </w:del>
      </w:ins>
      <w:ins w:id="319" w:author="Ondrej Doule" w:date="2019-04-29T10:50:00Z">
        <w:r w:rsidR="00005618">
          <w:t xml:space="preserve"> </w:t>
        </w:r>
      </w:ins>
      <w:commentRangeStart w:id="320"/>
      <w:ins w:id="321" w:author="Ondrej Doule" w:date="2019-04-29T10:49:00Z">
        <w:r w:rsidR="00005618">
          <w:t>space system</w:t>
        </w:r>
      </w:ins>
      <w:ins w:id="322" w:author="Ondrej Doule" w:date="2019-04-29T10:50:00Z">
        <w:r w:rsidR="00005618">
          <w:t xml:space="preserve"> </w:t>
        </w:r>
      </w:ins>
      <w:commentRangeEnd w:id="320"/>
      <w:r w:rsidR="00A77DDD">
        <w:rPr>
          <w:rStyle w:val="CommentReference"/>
        </w:rPr>
        <w:commentReference w:id="320"/>
      </w:r>
      <w:ins w:id="323" w:author="Ondrej Doule" w:date="2019-04-29T10:49:00Z">
        <w:r w:rsidR="00005618">
          <w:t xml:space="preserve">  </w:t>
        </w:r>
      </w:ins>
    </w:p>
    <w:p w14:paraId="2E9CE3D7" w14:textId="1E4373FA" w:rsidR="00005618" w:rsidRDefault="00005618" w:rsidP="00E33D4D">
      <w:pPr>
        <w:jc w:val="both"/>
        <w:rPr>
          <w:ins w:id="324" w:author="Ondrej Doule" w:date="2019-04-29T10:51:00Z"/>
          <w:i/>
        </w:rPr>
      </w:pPr>
      <w:ins w:id="325" w:author="Ondrej Doule" w:date="2019-04-29T10:50:00Z">
        <w:r w:rsidRPr="00005618">
          <w:rPr>
            <w:i/>
            <w:rPrChange w:id="326" w:author="Ondrej Doule" w:date="2019-04-29T10:50:00Z">
              <w:rPr/>
            </w:rPrChange>
          </w:rPr>
          <w:t>e.g., Spaceship, Space Station</w:t>
        </w:r>
      </w:ins>
      <w:ins w:id="327" w:author="Ondrej Doule" w:date="2019-04-29T11:09:00Z">
        <w:r w:rsidR="00430A60">
          <w:rPr>
            <w:i/>
          </w:rPr>
          <w:t>, Rover (pressurized/u</w:t>
        </w:r>
      </w:ins>
      <w:ins w:id="328" w:author="Ondrej Doule" w:date="2019-04-29T11:10:00Z">
        <w:r w:rsidR="00430A60">
          <w:rPr>
            <w:i/>
          </w:rPr>
          <w:t>npressurized</w:t>
        </w:r>
      </w:ins>
      <w:ins w:id="329" w:author="Ondrej Doule" w:date="2019-04-29T11:09:00Z">
        <w:r w:rsidR="00430A60">
          <w:rPr>
            <w:i/>
          </w:rPr>
          <w:t>)</w:t>
        </w:r>
      </w:ins>
    </w:p>
    <w:p w14:paraId="56B06709" w14:textId="1C73EC0A" w:rsidR="00005618" w:rsidRPr="00BA62AA" w:rsidRDefault="00BA62AA" w:rsidP="00E33D4D">
      <w:pPr>
        <w:jc w:val="both"/>
        <w:rPr>
          <w:ins w:id="330" w:author="robert rovetto" w:date="2019-06-19T19:06:00Z"/>
          <w:iCs/>
          <w:rPrChange w:id="331" w:author="robert rovetto" w:date="2019-06-19T19:06:00Z">
            <w:rPr>
              <w:ins w:id="332" w:author="robert rovetto" w:date="2019-06-19T19:06:00Z"/>
              <w:i/>
            </w:rPr>
          </w:rPrChange>
        </w:rPr>
      </w:pPr>
      <w:ins w:id="333" w:author="robert rovetto" w:date="2019-06-19T19:06:00Z">
        <w:r>
          <w:rPr>
            <w:iCs/>
          </w:rPr>
          <w:t>A spacecraft that has a human h</w:t>
        </w:r>
      </w:ins>
      <w:ins w:id="334" w:author="robert rovetto" w:date="2019-06-19T19:07:00Z">
        <w:r>
          <w:rPr>
            <w:iCs/>
          </w:rPr>
          <w:t xml:space="preserve">abitat </w:t>
        </w:r>
        <w:r w:rsidR="00C7488C">
          <w:rPr>
            <w:iCs/>
          </w:rPr>
          <w:t xml:space="preserve">as a </w:t>
        </w:r>
        <w:r>
          <w:rPr>
            <w:iCs/>
          </w:rPr>
          <w:t>component</w:t>
        </w:r>
        <w:r w:rsidR="0009282C">
          <w:rPr>
            <w:iCs/>
          </w:rPr>
          <w:t xml:space="preserve"> part</w:t>
        </w:r>
        <w:r>
          <w:rPr>
            <w:iCs/>
          </w:rPr>
          <w:t>.</w:t>
        </w:r>
      </w:ins>
    </w:p>
    <w:p w14:paraId="37356361" w14:textId="77777777" w:rsidR="00BA62AA" w:rsidRDefault="00BA62AA" w:rsidP="00E33D4D">
      <w:pPr>
        <w:jc w:val="both"/>
        <w:rPr>
          <w:ins w:id="335" w:author="Ondrej Doule" w:date="2019-04-29T10:51:00Z"/>
          <w:i/>
        </w:rPr>
      </w:pPr>
    </w:p>
    <w:p w14:paraId="5F27912A" w14:textId="77777777" w:rsidR="00005618" w:rsidRDefault="00005618" w:rsidP="00005618">
      <w:pPr>
        <w:jc w:val="both"/>
        <w:rPr>
          <w:ins w:id="336" w:author="Ondrej Doule" w:date="2019-04-29T10:51:00Z"/>
          <w:b/>
        </w:rPr>
      </w:pPr>
      <w:commentRangeStart w:id="337"/>
      <w:ins w:id="338" w:author="Ondrej Doule" w:date="2019-04-29T10:51:00Z">
        <w:r>
          <w:rPr>
            <w:b/>
          </w:rPr>
          <w:t xml:space="preserve">SPACE SETTLEMENT </w:t>
        </w:r>
        <w:r w:rsidRPr="00B57B99">
          <w:t xml:space="preserve">– A </w:t>
        </w:r>
        <w:r>
          <w:t xml:space="preserve">coordinated set of space station and space infrastructure components that can accommodate operations of Space </w:t>
        </w:r>
        <w:commentRangeStart w:id="339"/>
        <w:r>
          <w:t>Vessels</w:t>
        </w:r>
      </w:ins>
      <w:commentRangeEnd w:id="337"/>
      <w:r w:rsidR="00701B7F">
        <w:rPr>
          <w:rStyle w:val="CommentReference"/>
        </w:rPr>
        <w:commentReference w:id="337"/>
      </w:r>
      <w:commentRangeEnd w:id="339"/>
      <w:r w:rsidR="001C7E69">
        <w:rPr>
          <w:rStyle w:val="CommentReference"/>
        </w:rPr>
        <w:commentReference w:id="339"/>
      </w:r>
    </w:p>
    <w:p w14:paraId="32FAEB74" w14:textId="77777777" w:rsidR="00005618" w:rsidRPr="00005618" w:rsidRDefault="00005618" w:rsidP="00E33D4D">
      <w:pPr>
        <w:jc w:val="both"/>
        <w:rPr>
          <w:b/>
          <w:i/>
          <w:rPrChange w:id="341" w:author="Ondrej Doule" w:date="2019-04-29T10:50:00Z">
            <w:rPr>
              <w:b/>
            </w:rPr>
          </w:rPrChange>
        </w:rPr>
      </w:pPr>
    </w:p>
    <w:p w14:paraId="5946F08F" w14:textId="59C1DCC0" w:rsidR="003B4A3D" w:rsidRDefault="00367470" w:rsidP="00E33D4D">
      <w:pPr>
        <w:jc w:val="both"/>
        <w:rPr>
          <w:ins w:id="342" w:author="Ondrej Doule" w:date="2019-04-29T11:09:00Z"/>
          <w:b/>
        </w:rPr>
      </w:pPr>
      <w:ins w:id="343" w:author="Ondrej Doule" w:date="2019-05-02T10:21:00Z">
        <w:r>
          <w:rPr>
            <w:noProof/>
          </w:rPr>
          <w:lastRenderedPageBreak/>
          <mc:AlternateContent>
            <mc:Choice Requires="wps">
              <w:drawing>
                <wp:anchor distT="0" distB="0" distL="114300" distR="114300" simplePos="0" relativeHeight="251673600" behindDoc="0" locked="0" layoutInCell="1" allowOverlap="1" wp14:anchorId="7D3E8B49" wp14:editId="68E7A440">
                  <wp:simplePos x="0" y="0"/>
                  <wp:positionH relativeFrom="column">
                    <wp:posOffset>2091350</wp:posOffset>
                  </wp:positionH>
                  <wp:positionV relativeFrom="paragraph">
                    <wp:posOffset>3675707</wp:posOffset>
                  </wp:positionV>
                  <wp:extent cx="9054" cy="244443"/>
                  <wp:effectExtent l="0" t="0" r="29210" b="22860"/>
                  <wp:wrapNone/>
                  <wp:docPr id="17" name="Straight Connector 17"/>
                  <wp:cNvGraphicFramePr/>
                  <a:graphic xmlns:a="http://schemas.openxmlformats.org/drawingml/2006/main">
                    <a:graphicData uri="http://schemas.microsoft.com/office/word/2010/wordprocessingShape">
                      <wps:wsp>
                        <wps:cNvCnPr/>
                        <wps:spPr>
                          <a:xfrm flipH="1" flipV="1">
                            <a:off x="0" y="0"/>
                            <a:ext cx="9054" cy="244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50060" id="Straight Connector 17"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289.45pt" to="165.35pt,3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" strokecolor="black [3200]" strokeweight=".5pt">
                  <v:stroke joinstyle="miter"/>
                </v:line>
              </w:pict>
            </mc:Fallback>
          </mc:AlternateContent>
        </w:r>
      </w:ins>
      <w:ins w:id="344" w:author="Ondrej Doule" w:date="2019-05-02T10:15:00Z">
        <w:r w:rsidR="00C97675">
          <w:rPr>
            <w:noProof/>
          </w:rPr>
          <mc:AlternateContent>
            <mc:Choice Requires="wps">
              <w:drawing>
                <wp:anchor distT="0" distB="0" distL="114300" distR="114300" simplePos="0" relativeHeight="251672576" behindDoc="0" locked="0" layoutInCell="1" allowOverlap="1" wp14:anchorId="77CBE194" wp14:editId="5B501D42">
                  <wp:simplePos x="0" y="0"/>
                  <wp:positionH relativeFrom="column">
                    <wp:posOffset>2549805</wp:posOffset>
                  </wp:positionH>
                  <wp:positionV relativeFrom="paragraph">
                    <wp:posOffset>1082233</wp:posOffset>
                  </wp:positionV>
                  <wp:extent cx="1310351" cy="937356"/>
                  <wp:effectExtent l="38100" t="0" r="23495" b="53340"/>
                  <wp:wrapNone/>
                  <wp:docPr id="16" name="Straight Arrow Connector 16"/>
                  <wp:cNvGraphicFramePr/>
                  <a:graphic xmlns:a="http://schemas.openxmlformats.org/drawingml/2006/main">
                    <a:graphicData uri="http://schemas.microsoft.com/office/word/2010/wordprocessingShape">
                      <wps:wsp>
                        <wps:cNvCnPr/>
                        <wps:spPr>
                          <a:xfrm flipH="1">
                            <a:off x="0" y="0"/>
                            <a:ext cx="1310351" cy="937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5C84F" id="Straight Arrow Connector 16" o:spid="_x0000_s1026" type="#_x0000_t32" style="position:absolute;margin-left:200.75pt;margin-top:85.2pt;width:103.2pt;height:73.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" strokecolor="#4472c4 [3204]" strokeweight=".5pt">
                  <v:stroke endarrow="block" joinstyle="miter"/>
                </v:shape>
              </w:pict>
            </mc:Fallback>
          </mc:AlternateContent>
        </w:r>
      </w:ins>
      <w:ins w:id="345" w:author="Ondrej Doule" w:date="2019-05-02T10:14:00Z">
        <w:r w:rsidR="00C97675">
          <w:rPr>
            <w:noProof/>
          </w:rPr>
          <mc:AlternateContent>
            <mc:Choice Requires="wps">
              <w:drawing>
                <wp:anchor distT="0" distB="0" distL="114300" distR="114300" simplePos="0" relativeHeight="251671552" behindDoc="0" locked="0" layoutInCell="1" allowOverlap="1" wp14:anchorId="181A99FA" wp14:editId="7ECDE16D">
                  <wp:simplePos x="0" y="0"/>
                  <wp:positionH relativeFrom="column">
                    <wp:posOffset>3830625</wp:posOffset>
                  </wp:positionH>
                  <wp:positionV relativeFrom="paragraph">
                    <wp:posOffset>416191</wp:posOffset>
                  </wp:positionV>
                  <wp:extent cx="1397330" cy="734993"/>
                  <wp:effectExtent l="0" t="0" r="12700" b="27305"/>
                  <wp:wrapNone/>
                  <wp:docPr id="15" name="Rectangle: Rounded Corners 15"/>
                  <wp:cNvGraphicFramePr/>
                  <a:graphic xmlns:a="http://schemas.openxmlformats.org/drawingml/2006/main">
                    <a:graphicData uri="http://schemas.microsoft.com/office/word/2010/wordprocessingShape">
                      <wps:wsp>
                        <wps:cNvSpPr/>
                        <wps:spPr>
                          <a:xfrm>
                            <a:off x="0" y="0"/>
                            <a:ext cx="1397330" cy="73499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EB22E60" w14:textId="0D5D73B8" w:rsidR="00C97675" w:rsidRDefault="00C97675">
                              <w:pPr>
                                <w:jc w:val="center"/>
                                <w:pPrChange w:id="346" w:author="Ondrej Doule" w:date="2019-05-02T09:49:00Z">
                                  <w:pPr/>
                                </w:pPrChange>
                              </w:pPr>
                              <w:ins w:id="347" w:author="Ondrej Doule" w:date="2019-05-02T10:14:00Z">
                                <w:r>
                                  <w:t>Relevant Context but not in Scope of t</w:t>
                                </w:r>
                              </w:ins>
                              <w:ins w:id="348" w:author="Ondrej Doule" w:date="2019-05-02T10:15:00Z">
                                <w:r>
                                  <w:t>he S-153</w:t>
                                </w:r>
                              </w:ins>
                              <w:ins w:id="349" w:author="Ondrej Doule" w:date="2019-05-02T10:14:00Z">
                                <w:r>
                                  <w:t xml:space="preserve"> standard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A99FA" id="Rectangle: Rounded Corners 15" o:spid="_x0000_s1031" style="position:absolute;left:0;text-align:left;margin-left:301.6pt;margin-top:32.75pt;width:110.05pt;height:5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" fillcolor="white [3201]" strokecolor="#4472c4 [3204]" strokeweight="1pt">
                  <v:stroke joinstyle="miter"/>
                  <v:textbox>
                    <w:txbxContent>
                      <w:p w14:paraId="7EB22E60" w14:textId="0D5D73B8" w:rsidR="00C97675" w:rsidRDefault="00C97675">
                        <w:pPr>
                          <w:jc w:val="center"/>
                          <w:pPrChange w:id="350" w:author="Ondrej Doule" w:date="2019-05-02T09:49:00Z">
                            <w:pPr/>
                          </w:pPrChange>
                        </w:pPr>
                        <w:ins w:id="351" w:author="Ondrej Doule" w:date="2019-05-02T10:14:00Z">
                          <w:r>
                            <w:t>Relevant Context but not in Scope of t</w:t>
                          </w:r>
                        </w:ins>
                        <w:ins w:id="352" w:author="Ondrej Doule" w:date="2019-05-02T10:15:00Z">
                          <w:r>
                            <w:t>he S-153</w:t>
                          </w:r>
                        </w:ins>
                        <w:ins w:id="353" w:author="Ondrej Doule" w:date="2019-05-02T10:14:00Z">
                          <w:r>
                            <w:t xml:space="preserve"> standard</w:t>
                          </w:r>
                        </w:ins>
                      </w:p>
                    </w:txbxContent>
                  </v:textbox>
                </v:roundrect>
              </w:pict>
            </mc:Fallback>
          </mc:AlternateContent>
        </w:r>
        <w:r w:rsidR="00C97675">
          <w:rPr>
            <w:noProof/>
          </w:rPr>
          <mc:AlternateContent>
            <mc:Choice Requires="wps">
              <w:drawing>
                <wp:anchor distT="0" distB="0" distL="114300" distR="114300" simplePos="0" relativeHeight="251669504" behindDoc="0" locked="0" layoutInCell="1" allowOverlap="1" wp14:anchorId="2BF9B6D4" wp14:editId="5A372B08">
                  <wp:simplePos x="0" y="0"/>
                  <wp:positionH relativeFrom="column">
                    <wp:posOffset>1597306</wp:posOffset>
                  </wp:positionH>
                  <wp:positionV relativeFrom="paragraph">
                    <wp:posOffset>104172</wp:posOffset>
                  </wp:positionV>
                  <wp:extent cx="966486" cy="3044142"/>
                  <wp:effectExtent l="0" t="0" r="24130" b="23495"/>
                  <wp:wrapNone/>
                  <wp:docPr id="14" name="Rectangle: Rounded Corners 14"/>
                  <wp:cNvGraphicFramePr/>
                  <a:graphic xmlns:a="http://schemas.openxmlformats.org/drawingml/2006/main">
                    <a:graphicData uri="http://schemas.microsoft.com/office/word/2010/wordprocessingShape">
                      <wps:wsp>
                        <wps:cNvSpPr/>
                        <wps:spPr>
                          <a:xfrm>
                            <a:off x="0" y="0"/>
                            <a:ext cx="966486" cy="3044142"/>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358201" id="Rectangle: Rounded Corners 14" o:spid="_x0000_s1026" style="position:absolute;margin-left:125.75pt;margin-top:8.2pt;width:76.1pt;height:239.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" filled="f" strokecolor="#4472c4 [3204]" strokeweight="1pt">
                  <v:stroke joinstyle="miter"/>
                </v:roundrect>
              </w:pict>
            </mc:Fallback>
          </mc:AlternateContent>
        </w:r>
      </w:ins>
      <w:r w:rsidR="00DF2C37">
        <w:rPr>
          <w:noProof/>
        </w:rPr>
        <mc:AlternateContent>
          <mc:Choice Requires="wps">
            <w:drawing>
              <wp:anchor distT="0" distB="0" distL="114300" distR="114300" simplePos="0" relativeHeight="251668480" behindDoc="0" locked="0" layoutInCell="1" allowOverlap="1" wp14:anchorId="58E85725" wp14:editId="26F14670">
                <wp:simplePos x="0" y="0"/>
                <wp:positionH relativeFrom="column">
                  <wp:posOffset>-17779</wp:posOffset>
                </wp:positionH>
                <wp:positionV relativeFrom="paragraph">
                  <wp:posOffset>3688868</wp:posOffset>
                </wp:positionV>
                <wp:extent cx="2040370" cy="341453"/>
                <wp:effectExtent l="0" t="7620" r="9525" b="9525"/>
                <wp:wrapNone/>
                <wp:docPr id="13" name="Rectangle: Rounded Corners 13"/>
                <wp:cNvGraphicFramePr/>
                <a:graphic xmlns:a="http://schemas.openxmlformats.org/drawingml/2006/main">
                  <a:graphicData uri="http://schemas.microsoft.com/office/word/2010/wordprocessingShape">
                    <wps:wsp>
                      <wps:cNvSpPr/>
                      <wps:spPr>
                        <a:xfrm rot="16200000">
                          <a:off x="0" y="0"/>
                          <a:ext cx="2040370" cy="341453"/>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3BD44FE" w14:textId="1D45DD60" w:rsidR="008B3E12" w:rsidRDefault="008B3E12">
                            <w:pPr>
                              <w:jc w:val="center"/>
                              <w:pPrChange w:id="354" w:author="Ondrej Doule" w:date="2019-05-02T09:49:00Z">
                                <w:pPr/>
                              </w:pPrChange>
                            </w:pPr>
                            <w:ins w:id="355" w:author="Ondrej Doule" w:date="2019-05-02T09:55:00Z">
                              <w:r>
                                <w:t>Occupied/</w:t>
                              </w:r>
                            </w:ins>
                            <w:ins w:id="356" w:author="Ondrej Doule" w:date="2019-05-02T09:50:00Z">
                              <w:r>
                                <w:t>Crewed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E85725" id="Rectangle: Rounded Corners 13" o:spid="_x0000_s1032" style="position:absolute;left:0;text-align:left;margin-left:-1.4pt;margin-top:290.45pt;width:160.65pt;height:26.9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" fillcolor="white [3201]" stroked="f" strokeweight="1pt">
                <v:stroke joinstyle="miter"/>
                <v:textbox>
                  <w:txbxContent>
                    <w:p w14:paraId="53BD44FE" w14:textId="1D45DD60" w:rsidR="008B3E12" w:rsidRDefault="008B3E12">
                      <w:pPr>
                        <w:jc w:val="center"/>
                        <w:pPrChange w:id="357" w:author="Ondrej Doule" w:date="2019-05-02T09:49:00Z">
                          <w:pPr/>
                        </w:pPrChange>
                      </w:pPr>
                      <w:ins w:id="358" w:author="Ondrej Doule" w:date="2019-05-02T09:55:00Z">
                        <w:r>
                          <w:t>Occupied/</w:t>
                        </w:r>
                      </w:ins>
                      <w:ins w:id="359" w:author="Ondrej Doule" w:date="2019-05-02T09:50:00Z">
                        <w:r>
                          <w:t>Crewed</w:t>
                        </w:r>
                      </w:ins>
                    </w:p>
                  </w:txbxContent>
                </v:textbox>
              </v:roundrect>
            </w:pict>
          </mc:Fallback>
        </mc:AlternateContent>
      </w:r>
      <w:r w:rsidR="00DF2C37">
        <w:rPr>
          <w:noProof/>
        </w:rPr>
        <mc:AlternateContent>
          <mc:Choice Requires="wps">
            <w:drawing>
              <wp:anchor distT="0" distB="0" distL="114300" distR="114300" simplePos="0" relativeHeight="251666432" behindDoc="0" locked="0" layoutInCell="1" allowOverlap="1" wp14:anchorId="1736501C" wp14:editId="388DFA05">
                <wp:simplePos x="0" y="0"/>
                <wp:positionH relativeFrom="column">
                  <wp:posOffset>39506</wp:posOffset>
                </wp:positionH>
                <wp:positionV relativeFrom="paragraph">
                  <wp:posOffset>604520</wp:posOffset>
                </wp:positionV>
                <wp:extent cx="1929824" cy="340995"/>
                <wp:effectExtent l="0" t="5715" r="7620" b="7620"/>
                <wp:wrapNone/>
                <wp:docPr id="12" name="Rectangle: Rounded Corners 12"/>
                <wp:cNvGraphicFramePr/>
                <a:graphic xmlns:a="http://schemas.openxmlformats.org/drawingml/2006/main">
                  <a:graphicData uri="http://schemas.microsoft.com/office/word/2010/wordprocessingShape">
                    <wps:wsp>
                      <wps:cNvSpPr/>
                      <wps:spPr>
                        <a:xfrm rot="16200000">
                          <a:off x="0" y="0"/>
                          <a:ext cx="1929824" cy="34099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10EE5155" w14:textId="1C9D75B8" w:rsidR="008B3E12" w:rsidRDefault="008B3E12">
                            <w:pPr>
                              <w:jc w:val="center"/>
                              <w:pPrChange w:id="360" w:author="Ondrej Doule" w:date="2019-05-02T09:49:00Z">
                                <w:pPr/>
                              </w:pPrChange>
                            </w:pPr>
                            <w:ins w:id="361" w:author="Ondrej Doule" w:date="2019-05-02T09:58:00Z">
                              <w:r>
                                <w:t>Uno</w:t>
                              </w:r>
                              <w:r w:rsidR="00DF2C37">
                                <w:t>ccupied/</w:t>
                              </w:r>
                            </w:ins>
                            <w:ins w:id="362" w:author="Ondrej Doule" w:date="2019-05-02T09:49:00Z">
                              <w:r>
                                <w:t>Un</w:t>
                              </w:r>
                            </w:ins>
                            <w:ins w:id="363" w:author="Ondrej Doule" w:date="2019-05-02T09:50:00Z">
                              <w:r>
                                <w:t>-</w:t>
                              </w:r>
                            </w:ins>
                            <w:ins w:id="364" w:author="Ondrej Doule" w:date="2019-05-02T09:49:00Z">
                              <w:r>
                                <w:t>crewed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6501C" id="Rectangle: Rounded Corners 12" o:spid="_x0000_s1033" style="position:absolute;left:0;text-align:left;margin-left:3.1pt;margin-top:47.6pt;width:151.95pt;height:26.85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" fillcolor="white [3201]" stroked="f" strokeweight="1pt">
                <v:stroke joinstyle="miter"/>
                <v:textbox>
                  <w:txbxContent>
                    <w:p w14:paraId="10EE5155" w14:textId="1C9D75B8" w:rsidR="008B3E12" w:rsidRDefault="008B3E12">
                      <w:pPr>
                        <w:jc w:val="center"/>
                        <w:pPrChange w:id="365" w:author="Ondrej Doule" w:date="2019-05-02T09:49:00Z">
                          <w:pPr/>
                        </w:pPrChange>
                      </w:pPr>
                      <w:ins w:id="366" w:author="Ondrej Doule" w:date="2019-05-02T09:58:00Z">
                        <w:r>
                          <w:t>Uno</w:t>
                        </w:r>
                        <w:r w:rsidR="00DF2C37">
                          <w:t>ccupied/</w:t>
                        </w:r>
                      </w:ins>
                      <w:ins w:id="367" w:author="Ondrej Doule" w:date="2019-05-02T09:49:00Z">
                        <w:r>
                          <w:t>Un</w:t>
                        </w:r>
                      </w:ins>
                      <w:ins w:id="368" w:author="Ondrej Doule" w:date="2019-05-02T09:50:00Z">
                        <w:r>
                          <w:t>-</w:t>
                        </w:r>
                      </w:ins>
                      <w:ins w:id="369" w:author="Ondrej Doule" w:date="2019-05-02T09:49:00Z">
                        <w:r>
                          <w:t>crewed</w:t>
                        </w:r>
                      </w:ins>
                    </w:p>
                  </w:txbxContent>
                </v:textbox>
              </v:roundrect>
            </w:pict>
          </mc:Fallback>
        </mc:AlternateContent>
      </w:r>
      <w:ins w:id="370" w:author="Ondrej Doule" w:date="2019-04-29T11:09:00Z">
        <w:r w:rsidR="00430A60">
          <w:rPr>
            <w:noProof/>
          </w:rPr>
          <w:drawing>
            <wp:inline distT="0" distB="0" distL="0" distR="0" wp14:anchorId="76A79B92" wp14:editId="5D66E34B">
              <wp:extent cx="6290841" cy="6221392"/>
              <wp:effectExtent l="0" t="0" r="0" b="82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ins>
    </w:p>
    <w:p w14:paraId="7F52587D" w14:textId="77777777" w:rsidR="00430A60" w:rsidRPr="00FF2084" w:rsidRDefault="00430A60" w:rsidP="00E33D4D">
      <w:pPr>
        <w:jc w:val="both"/>
        <w:rPr>
          <w:b/>
        </w:rPr>
      </w:pPr>
    </w:p>
    <w:p w14:paraId="1922A54A" w14:textId="633268D4" w:rsidR="00CC05E1" w:rsidRPr="00FF2084" w:rsidRDefault="00CC05E1" w:rsidP="00CC05E1">
      <w:pPr>
        <w:jc w:val="both"/>
      </w:pPr>
      <w:r w:rsidRPr="00FF2084">
        <w:rPr>
          <w:b/>
        </w:rPr>
        <w:t xml:space="preserve">STAKEHOLDER – </w:t>
      </w:r>
      <w:r w:rsidRPr="00FF2084">
        <w:t>Individual, team, organization</w:t>
      </w:r>
      <w:del w:id="371" w:author="robert rovetto" w:date="2019-06-19T19:08:00Z">
        <w:r w:rsidRPr="00FF2084" w:rsidDel="002D2062">
          <w:delText>, or classes thereof</w:delText>
        </w:r>
      </w:del>
      <w:r w:rsidRPr="00FF2084">
        <w:t xml:space="preserve">, having an interest </w:t>
      </w:r>
      <w:commentRangeStart w:id="372"/>
      <w:r w:rsidRPr="00FF2084">
        <w:t xml:space="preserve">in a subject of a architecture (system) that are or will be affected, influenced or regarded by it. </w:t>
      </w:r>
      <w:commentRangeEnd w:id="372"/>
      <w:r w:rsidR="004D422B">
        <w:rPr>
          <w:rStyle w:val="CommentReference"/>
        </w:rPr>
        <w:commentReference w:id="372"/>
      </w:r>
      <w:r w:rsidRPr="00FF2084">
        <w:t>Architecture description identifies all architecture stakeholders</w:t>
      </w:r>
      <w:del w:id="373" w:author="robert rovetto" w:date="2019-06-19T19:09:00Z">
        <w:r w:rsidRPr="00FF2084" w:rsidDel="00E72B2D">
          <w:delText xml:space="preserve"> such as</w:delText>
        </w:r>
      </w:del>
      <w:r w:rsidRPr="00FF2084">
        <w:t>:</w:t>
      </w:r>
    </w:p>
    <w:p w14:paraId="612BC9F8" w14:textId="77777777" w:rsidR="00CC05E1" w:rsidRPr="00FF2084" w:rsidRDefault="00CC05E1" w:rsidP="00CC05E1">
      <w:pPr>
        <w:pStyle w:val="ListParagraph"/>
        <w:numPr>
          <w:ilvl w:val="0"/>
          <w:numId w:val="7"/>
        </w:numPr>
        <w:jc w:val="both"/>
      </w:pPr>
      <w:r w:rsidRPr="00FF2084">
        <w:t>Users</w:t>
      </w:r>
    </w:p>
    <w:p w14:paraId="67F027E0" w14:textId="7F8BC13A" w:rsidR="00CC05E1" w:rsidRDefault="00CC05E1" w:rsidP="00CC05E1">
      <w:pPr>
        <w:pStyle w:val="ListParagraph"/>
        <w:numPr>
          <w:ilvl w:val="0"/>
          <w:numId w:val="7"/>
        </w:numPr>
        <w:jc w:val="both"/>
        <w:rPr>
          <w:ins w:id="374" w:author="Ondrej Doule" w:date="2019-05-02T10:17:00Z"/>
        </w:rPr>
      </w:pPr>
      <w:r w:rsidRPr="00FF2084">
        <w:t>Operators</w:t>
      </w:r>
    </w:p>
    <w:p w14:paraId="2F80B878" w14:textId="3E006A91" w:rsidR="00C97675" w:rsidRDefault="00C97675" w:rsidP="00CC05E1">
      <w:pPr>
        <w:pStyle w:val="ListParagraph"/>
        <w:numPr>
          <w:ilvl w:val="0"/>
          <w:numId w:val="7"/>
        </w:numPr>
        <w:jc w:val="both"/>
        <w:rPr>
          <w:ins w:id="375" w:author="Ondrej Doule" w:date="2019-05-02T10:17:00Z"/>
        </w:rPr>
      </w:pPr>
      <w:ins w:id="376" w:author="Ondrej Doule" w:date="2019-05-02T10:17:00Z">
        <w:r>
          <w:t>Occupants</w:t>
        </w:r>
      </w:ins>
    </w:p>
    <w:p w14:paraId="31051491" w14:textId="77B4ECDE" w:rsidR="00C97675" w:rsidRPr="00FF2084" w:rsidRDefault="00C97675" w:rsidP="00CC05E1">
      <w:pPr>
        <w:pStyle w:val="ListParagraph"/>
        <w:numPr>
          <w:ilvl w:val="0"/>
          <w:numId w:val="7"/>
        </w:numPr>
        <w:jc w:val="both"/>
      </w:pPr>
      <w:ins w:id="377" w:author="Ondrej Doule" w:date="2019-05-02T10:17:00Z">
        <w:r>
          <w:t>Crew</w:t>
        </w:r>
      </w:ins>
    </w:p>
    <w:p w14:paraId="0336B517" w14:textId="77777777" w:rsidR="00CC05E1" w:rsidRPr="00FF2084" w:rsidRDefault="00CC05E1" w:rsidP="00CC05E1">
      <w:pPr>
        <w:pStyle w:val="ListParagraph"/>
        <w:numPr>
          <w:ilvl w:val="0"/>
          <w:numId w:val="7"/>
        </w:numPr>
        <w:jc w:val="both"/>
      </w:pPr>
      <w:r w:rsidRPr="00FF2084">
        <w:t>Acquirers</w:t>
      </w:r>
    </w:p>
    <w:p w14:paraId="64CDD85E" w14:textId="77777777" w:rsidR="00CC05E1" w:rsidRPr="00FF2084" w:rsidRDefault="00CC05E1" w:rsidP="00CC05E1">
      <w:pPr>
        <w:pStyle w:val="ListParagraph"/>
        <w:numPr>
          <w:ilvl w:val="0"/>
          <w:numId w:val="7"/>
        </w:numPr>
        <w:jc w:val="both"/>
      </w:pPr>
      <w:r w:rsidRPr="00FF2084">
        <w:t>Owners</w:t>
      </w:r>
    </w:p>
    <w:p w14:paraId="47F28403" w14:textId="77777777" w:rsidR="00CC05E1" w:rsidRPr="00FF2084" w:rsidRDefault="00CC05E1" w:rsidP="00CC05E1">
      <w:pPr>
        <w:pStyle w:val="ListParagraph"/>
        <w:numPr>
          <w:ilvl w:val="0"/>
          <w:numId w:val="7"/>
        </w:numPr>
        <w:jc w:val="both"/>
      </w:pPr>
      <w:r w:rsidRPr="00FF2084">
        <w:t>Suppliers</w:t>
      </w:r>
    </w:p>
    <w:p w14:paraId="3DBF4D38" w14:textId="13F1772A" w:rsidR="00CC05E1" w:rsidRDefault="00CC05E1" w:rsidP="00CC05E1">
      <w:pPr>
        <w:pStyle w:val="ListParagraph"/>
        <w:numPr>
          <w:ilvl w:val="0"/>
          <w:numId w:val="7"/>
        </w:numPr>
        <w:jc w:val="both"/>
        <w:rPr>
          <w:ins w:id="378" w:author="Ondrej Doule" w:date="2019-05-02T10:16:00Z"/>
        </w:rPr>
      </w:pPr>
      <w:r w:rsidRPr="00FF2084">
        <w:lastRenderedPageBreak/>
        <w:t>Developers</w:t>
      </w:r>
    </w:p>
    <w:p w14:paraId="31753F34" w14:textId="1486DAF2" w:rsidR="00C97675" w:rsidRDefault="00C97675" w:rsidP="00CC05E1">
      <w:pPr>
        <w:pStyle w:val="ListParagraph"/>
        <w:numPr>
          <w:ilvl w:val="0"/>
          <w:numId w:val="7"/>
        </w:numPr>
        <w:jc w:val="both"/>
        <w:rPr>
          <w:ins w:id="379" w:author="Ondrej Doule" w:date="2019-05-02T10:16:00Z"/>
        </w:rPr>
      </w:pPr>
      <w:ins w:id="380" w:author="Ondrej Doule" w:date="2019-05-02T10:16:00Z">
        <w:r>
          <w:t>Engineers</w:t>
        </w:r>
      </w:ins>
    </w:p>
    <w:p w14:paraId="148A3BD3" w14:textId="7C73EE84" w:rsidR="00C97675" w:rsidRDefault="00C97675" w:rsidP="00CC05E1">
      <w:pPr>
        <w:pStyle w:val="ListParagraph"/>
        <w:numPr>
          <w:ilvl w:val="0"/>
          <w:numId w:val="7"/>
        </w:numPr>
        <w:jc w:val="both"/>
        <w:rPr>
          <w:ins w:id="381" w:author="Ondrej Doule" w:date="2019-05-02T10:17:00Z"/>
        </w:rPr>
      </w:pPr>
      <w:ins w:id="382" w:author="Ondrej Doule" w:date="2019-05-02T10:16:00Z">
        <w:r>
          <w:t>Scientist</w:t>
        </w:r>
      </w:ins>
      <w:ins w:id="383" w:author="Ondrej Doule" w:date="2019-05-02T10:17:00Z">
        <w:r>
          <w:t>s</w:t>
        </w:r>
      </w:ins>
    </w:p>
    <w:p w14:paraId="06922CED" w14:textId="06477CCF" w:rsidR="00C97675" w:rsidRPr="00FF2084" w:rsidRDefault="00C97675" w:rsidP="00CC05E1">
      <w:pPr>
        <w:pStyle w:val="ListParagraph"/>
        <w:numPr>
          <w:ilvl w:val="0"/>
          <w:numId w:val="7"/>
        </w:numPr>
        <w:jc w:val="both"/>
      </w:pPr>
      <w:ins w:id="384" w:author="Ondrej Doule" w:date="2019-05-02T10:17:00Z">
        <w:r>
          <w:t>Architects</w:t>
        </w:r>
      </w:ins>
    </w:p>
    <w:p w14:paraId="51FB8862" w14:textId="77777777" w:rsidR="00CC05E1" w:rsidRPr="00FF2084" w:rsidRDefault="00CC05E1" w:rsidP="00CC05E1">
      <w:pPr>
        <w:pStyle w:val="ListParagraph"/>
        <w:numPr>
          <w:ilvl w:val="0"/>
          <w:numId w:val="7"/>
        </w:numPr>
        <w:jc w:val="both"/>
      </w:pPr>
      <w:r w:rsidRPr="00FF2084">
        <w:t>Builders</w:t>
      </w:r>
    </w:p>
    <w:p w14:paraId="162BF8C6" w14:textId="530F9A8A" w:rsidR="00CC05E1" w:rsidRPr="00FF2084" w:rsidRDefault="00CC05E1" w:rsidP="00CC05E1">
      <w:pPr>
        <w:pStyle w:val="ListParagraph"/>
        <w:numPr>
          <w:ilvl w:val="0"/>
          <w:numId w:val="7"/>
        </w:numPr>
        <w:jc w:val="both"/>
      </w:pPr>
      <w:r w:rsidRPr="00FF2084">
        <w:t>Maintainers</w:t>
      </w:r>
    </w:p>
    <w:p w14:paraId="44A9157E" w14:textId="054DBF48" w:rsidR="00C5296A" w:rsidRPr="00FF2084" w:rsidRDefault="00C5296A" w:rsidP="00E33D4D">
      <w:pPr>
        <w:jc w:val="both"/>
      </w:pPr>
      <w:r w:rsidRPr="00FF2084">
        <w:rPr>
          <w:b/>
        </w:rPr>
        <w:t>SYSTEM – [ISO/IEC 15288]:</w:t>
      </w:r>
      <w:r w:rsidRPr="00FF2084">
        <w:t xml:space="preserve"> is a “man-made” </w:t>
      </w:r>
      <w:r w:rsidR="007B6A07" w:rsidRPr="00FF2084">
        <w:t xml:space="preserve">or natural </w:t>
      </w:r>
      <w:r w:rsidRPr="00FF2084">
        <w:t xml:space="preserve">combination of elements that are physical and/or abstract </w:t>
      </w:r>
      <w:r w:rsidR="007B6A07" w:rsidRPr="00FF2084">
        <w:t xml:space="preserve">and are </w:t>
      </w:r>
      <w:r w:rsidRPr="00FF2084">
        <w:t>functioning in harmony</w:t>
      </w:r>
      <w:r w:rsidR="007B6A07" w:rsidRPr="00FF2084">
        <w:t xml:space="preserve">. </w:t>
      </w:r>
      <w:r w:rsidR="00CC05E1" w:rsidRPr="00FF2084">
        <w:t>“</w:t>
      </w:r>
      <w:r w:rsidR="007B6A07" w:rsidRPr="00FF2084">
        <w:t>It</w:t>
      </w:r>
      <w:r w:rsidRPr="00FF2084">
        <w:t xml:space="preserve"> may be configured with one or more of the following: hardware, software, data, humans, processes, procedures, facilities, materials and naturally occurring entities”</w:t>
      </w:r>
      <w:r w:rsidR="00782502" w:rsidRPr="00FF2084">
        <w:t xml:space="preserve">. Systems are classified according to their scope and nature as: </w:t>
      </w:r>
    </w:p>
    <w:p w14:paraId="3C0C1469" w14:textId="7017B11B" w:rsidR="00782502" w:rsidRPr="00FF2084" w:rsidRDefault="00782502" w:rsidP="00782502">
      <w:pPr>
        <w:ind w:firstLine="720"/>
        <w:jc w:val="both"/>
      </w:pPr>
      <w:r w:rsidRPr="00FF2084">
        <w:rPr>
          <w:b/>
        </w:rPr>
        <w:t>Natural System – “</w:t>
      </w:r>
      <w:r w:rsidRPr="00FF2084">
        <w:t xml:space="preserve">elements, objects or concepts </w:t>
      </w:r>
      <w:commentRangeStart w:id="385"/>
      <w:r w:rsidRPr="00FF2084">
        <w:t>which exist outside of any practical human control</w:t>
      </w:r>
      <w:commentRangeEnd w:id="385"/>
      <w:r w:rsidR="00FA2D29">
        <w:rPr>
          <w:rStyle w:val="CommentReference"/>
        </w:rPr>
        <w:commentReference w:id="385"/>
      </w:r>
      <w:r w:rsidRPr="00FF2084">
        <w:t>. Examples: the real number system, the solar system, planetary atmosphere circulation systems.”</w:t>
      </w:r>
      <w:r w:rsidRPr="00FF2084">
        <w:rPr>
          <w:rStyle w:val="FootnoteReference"/>
        </w:rPr>
        <w:footnoteReference w:id="5"/>
      </w:r>
    </w:p>
    <w:p w14:paraId="7DB45644" w14:textId="2995080F" w:rsidR="00782502" w:rsidRPr="00FF2084" w:rsidRDefault="00782502" w:rsidP="00782502">
      <w:pPr>
        <w:ind w:firstLine="720"/>
        <w:jc w:val="both"/>
      </w:pPr>
      <w:r w:rsidRPr="00FF2084">
        <w:rPr>
          <w:b/>
        </w:rPr>
        <w:t>Social System – “</w:t>
      </w:r>
      <w:r w:rsidRPr="00FF2084">
        <w:t>elements, either abstract human types or social constructs, or concrete individuals or social groups”.</w:t>
      </w:r>
      <w:r w:rsidRPr="00FF2084">
        <w:rPr>
          <w:rStyle w:val="FootnoteReference"/>
        </w:rPr>
        <w:t xml:space="preserve"> </w:t>
      </w:r>
      <w:r w:rsidRPr="00FF2084">
        <w:rPr>
          <w:rStyle w:val="FootnoteReference"/>
        </w:rPr>
        <w:footnoteReference w:id="6"/>
      </w:r>
    </w:p>
    <w:p w14:paraId="680FED11" w14:textId="530C9E35" w:rsidR="00782502" w:rsidRPr="00FF2084" w:rsidRDefault="00782502" w:rsidP="00782502">
      <w:pPr>
        <w:ind w:firstLine="720"/>
        <w:jc w:val="both"/>
      </w:pPr>
      <w:r w:rsidRPr="00FF2084">
        <w:rPr>
          <w:b/>
        </w:rPr>
        <w:t>Technological System</w:t>
      </w:r>
      <w:r w:rsidRPr="00FF2084">
        <w:t xml:space="preserve"> – “elements, man-made artifacts or constructs; including physical hardware, software and information”.</w:t>
      </w:r>
      <w:r w:rsidRPr="00FF2084">
        <w:rPr>
          <w:rStyle w:val="FootnoteReference"/>
        </w:rPr>
        <w:t xml:space="preserve"> </w:t>
      </w:r>
      <w:r w:rsidRPr="00FF2084">
        <w:rPr>
          <w:rStyle w:val="FootnoteReference"/>
        </w:rPr>
        <w:footnoteReference w:id="7"/>
      </w:r>
    </w:p>
    <w:p w14:paraId="10CA2614" w14:textId="77777777" w:rsidR="00C5296A" w:rsidRPr="00FF2084" w:rsidRDefault="00C5296A" w:rsidP="00E33D4D">
      <w:pPr>
        <w:jc w:val="both"/>
        <w:rPr>
          <w:b/>
        </w:rPr>
      </w:pPr>
    </w:p>
    <w:p w14:paraId="580FCE1B" w14:textId="383EE98E" w:rsidR="00CF1006" w:rsidRPr="00FF2084" w:rsidRDefault="00C35280" w:rsidP="00CF1006">
      <w:pPr>
        <w:jc w:val="both"/>
        <w:rPr>
          <w:b/>
        </w:rPr>
      </w:pPr>
      <w:r w:rsidRPr="00FF2084">
        <w:rPr>
          <w:b/>
        </w:rPr>
        <w:t>SYSTEMS ENGINEERING</w:t>
      </w:r>
      <w:r w:rsidR="00A709A8" w:rsidRPr="00FF2084">
        <w:rPr>
          <w:b/>
        </w:rPr>
        <w:t>:</w:t>
      </w:r>
      <w:r w:rsidR="00CF1006" w:rsidRPr="00FF2084">
        <w:rPr>
          <w:b/>
        </w:rPr>
        <w:t xml:space="preserve"> </w:t>
      </w:r>
      <w:r w:rsidR="00CF1006" w:rsidRPr="00FF2084">
        <w:t>Systems engineering is the practice of engineering from the systems viewpoint.</w:t>
      </w:r>
      <w:r w:rsidR="00CC05E1" w:rsidRPr="00FF2084">
        <w:rPr>
          <w:rStyle w:val="FootnoteReference"/>
        </w:rPr>
        <w:footnoteReference w:id="8"/>
      </w:r>
    </w:p>
    <w:p w14:paraId="385F5AEC" w14:textId="6CDB398D" w:rsidR="00DE0183" w:rsidRPr="00FF2084" w:rsidRDefault="00CC05E1" w:rsidP="00DE0183">
      <w:pPr>
        <w:jc w:val="both"/>
      </w:pPr>
      <w:r w:rsidRPr="00FF2084">
        <w:t>A</w:t>
      </w:r>
      <w:r w:rsidR="00CF1006" w:rsidRPr="00FF2084">
        <w:t xml:space="preserve">n interdisciplinary collaborative approach to derive, evolve, and verify a life-cycle-balanced system solution that satisfies </w:t>
      </w:r>
      <w:r w:rsidR="007C5FBF" w:rsidRPr="00FF2084">
        <w:t>stakeholders’</w:t>
      </w:r>
      <w:r w:rsidR="00CF1006" w:rsidRPr="00FF2084">
        <w:t xml:space="preserve"> expectations and meets public acceptability.</w:t>
      </w:r>
      <w:r w:rsidRPr="00FF2084">
        <w:rPr>
          <w:rStyle w:val="FootnoteReference"/>
        </w:rPr>
        <w:footnoteReference w:id="9"/>
      </w:r>
      <w:r w:rsidRPr="00FF2084">
        <w:t xml:space="preserve"> It is </w:t>
      </w:r>
      <w:r w:rsidR="00DE0183" w:rsidRPr="00FF2084">
        <w:t>a methodical, multi-disciplinary approach for the design, realization, technical management, operations, and retirement of a system.</w:t>
      </w:r>
      <w:r w:rsidRPr="00FF2084">
        <w:rPr>
          <w:rStyle w:val="FootnoteReference"/>
        </w:rPr>
        <w:footnoteReference w:id="10"/>
      </w:r>
      <w:r w:rsidR="007C5FBF" w:rsidRPr="00FF2084">
        <w:rPr>
          <w:vertAlign w:val="superscript"/>
        </w:rPr>
        <w:t>,</w:t>
      </w:r>
      <w:r w:rsidR="007C5FBF" w:rsidRPr="00FF2084">
        <w:rPr>
          <w:rStyle w:val="FootnoteReference"/>
        </w:rPr>
        <w:footnoteReference w:id="11"/>
      </w:r>
      <w:r w:rsidR="007C5FBF" w:rsidRPr="00FF2084">
        <w:t xml:space="preserve"> </w:t>
      </w:r>
    </w:p>
    <w:p w14:paraId="7AB6BD19" w14:textId="77777777" w:rsidR="004E36D9" w:rsidRPr="00FF2084" w:rsidRDefault="004E36D9" w:rsidP="00E33D4D">
      <w:pPr>
        <w:pBdr>
          <w:bottom w:val="single" w:sz="6" w:space="1" w:color="auto"/>
        </w:pBdr>
        <w:jc w:val="both"/>
        <w:rPr>
          <w:b/>
        </w:rPr>
      </w:pPr>
    </w:p>
    <w:p w14:paraId="459AF202" w14:textId="77777777" w:rsidR="00C35280" w:rsidRPr="00FF2084" w:rsidRDefault="00C35280" w:rsidP="00E33D4D">
      <w:pPr>
        <w:jc w:val="both"/>
        <w:rPr>
          <w:b/>
        </w:rPr>
      </w:pPr>
    </w:p>
    <w:p w14:paraId="761D9E16" w14:textId="4F816EE1" w:rsidR="00E33D4D" w:rsidRPr="00FF2084" w:rsidRDefault="00E33D4D" w:rsidP="00E33D4D">
      <w:pPr>
        <w:jc w:val="both"/>
        <w:rPr>
          <w:b/>
        </w:rPr>
      </w:pPr>
      <w:r w:rsidRPr="00FF2084">
        <w:rPr>
          <w:b/>
        </w:rPr>
        <w:t xml:space="preserve">§ 1 - </w:t>
      </w:r>
      <w:r w:rsidR="00AF7767" w:rsidRPr="00FF2084">
        <w:rPr>
          <w:b/>
        </w:rPr>
        <w:t>What is the SACoS?</w:t>
      </w:r>
    </w:p>
    <w:p w14:paraId="62642C64" w14:textId="427A674D" w:rsidR="00AF7767" w:rsidRPr="00FF2084" w:rsidRDefault="00AF7767" w:rsidP="00E33D4D">
      <w:pPr>
        <w:jc w:val="both"/>
      </w:pPr>
      <w:r w:rsidRPr="00FF2084">
        <w:t>The SACoS is established to write standard type documents (Standards, Guidebooks, etc.) in the AIAA (a recognized SDO). The SACoS subject matter has historically originated in discussions within the SATC. The SACoS and the SATC are peer-level organizations with similar but independent purposes and products.</w:t>
      </w:r>
    </w:p>
    <w:p w14:paraId="3807F17D" w14:textId="77777777" w:rsidR="00AF7767" w:rsidRPr="00FF2084" w:rsidRDefault="00AF7767" w:rsidP="00E33D4D">
      <w:pPr>
        <w:jc w:val="both"/>
      </w:pPr>
    </w:p>
    <w:p w14:paraId="1844160C" w14:textId="452E431D" w:rsidR="00E33D4D" w:rsidRPr="00FF2084" w:rsidRDefault="00E33D4D" w:rsidP="0017687D">
      <w:pPr>
        <w:jc w:val="both"/>
        <w:rPr>
          <w:b/>
        </w:rPr>
      </w:pPr>
      <w:r w:rsidRPr="00FF2084">
        <w:rPr>
          <w:b/>
        </w:rPr>
        <w:t xml:space="preserve">§ 2 – SACoS </w:t>
      </w:r>
      <w:r w:rsidR="00C35280" w:rsidRPr="00FF2084">
        <w:rPr>
          <w:b/>
        </w:rPr>
        <w:t xml:space="preserve">Goals &amp; </w:t>
      </w:r>
      <w:r w:rsidR="00AF7767" w:rsidRPr="00FF2084">
        <w:rPr>
          <w:b/>
        </w:rPr>
        <w:t>Purpose</w:t>
      </w:r>
    </w:p>
    <w:p w14:paraId="1AD1864E" w14:textId="427F1229" w:rsidR="00C35280" w:rsidRPr="00FF2084" w:rsidRDefault="00C35280" w:rsidP="0017687D">
      <w:pPr>
        <w:jc w:val="both"/>
      </w:pPr>
    </w:p>
    <w:p w14:paraId="4C7E295F" w14:textId="19C27105" w:rsidR="00C35280" w:rsidRPr="00FF2084" w:rsidRDefault="00C35280" w:rsidP="0017687D">
      <w:pPr>
        <w:autoSpaceDE w:val="0"/>
        <w:autoSpaceDN w:val="0"/>
        <w:adjustRightInd w:val="0"/>
        <w:jc w:val="both"/>
        <w:rPr>
          <w:b/>
        </w:rPr>
      </w:pPr>
      <w:r w:rsidRPr="00FF2084">
        <w:rPr>
          <w:b/>
        </w:rPr>
        <w:t>§ 2.1 Goals</w:t>
      </w:r>
    </w:p>
    <w:p w14:paraId="65150FE2" w14:textId="0EC3FEF3" w:rsidR="00C35280" w:rsidRPr="00FF2084" w:rsidRDefault="00C35280" w:rsidP="0017687D">
      <w:pPr>
        <w:autoSpaceDE w:val="0"/>
        <w:autoSpaceDN w:val="0"/>
        <w:adjustRightInd w:val="0"/>
        <w:jc w:val="both"/>
        <w:rPr>
          <w:b/>
          <w:i/>
        </w:rPr>
      </w:pPr>
      <w:r w:rsidRPr="00FF2084">
        <w:rPr>
          <w:rFonts w:ascii="CIDFont+F4" w:hAnsi="CIDFont+F4" w:cs="CIDFont+F4"/>
        </w:rPr>
        <w:lastRenderedPageBreak/>
        <w:t xml:space="preserve">Identification of a set of top-level guidelines, standards and references governing the design, development, fabrication, testing, deployment and operation of pressurized habitable </w:t>
      </w:r>
      <w:del w:id="386" w:author="Alex" w:date="2019-04-16T16:22:00Z">
        <w:r w:rsidRPr="00FF2084" w:rsidDel="00FA6F2F">
          <w:rPr>
            <w:rFonts w:ascii="CIDFont+F4" w:hAnsi="CIDFont+F4" w:cs="CIDFont+F4"/>
          </w:rPr>
          <w:delText>vessels</w:delText>
        </w:r>
      </w:del>
      <w:ins w:id="387" w:author="Alex" w:date="2019-04-16T16:22:00Z">
        <w:r w:rsidR="00FA6F2F">
          <w:rPr>
            <w:rFonts w:ascii="CIDFont+F4" w:hAnsi="CIDFont+F4" w:cs="CIDFont+F4"/>
          </w:rPr>
          <w:t>spacecraft</w:t>
        </w:r>
      </w:ins>
      <w:r w:rsidRPr="00FF2084">
        <w:rPr>
          <w:rFonts w:ascii="CIDFont+F4" w:hAnsi="CIDFont+F4" w:cs="CIDFont+F4"/>
        </w:rPr>
        <w:t xml:space="preserve"> of all kinds that support, sustain and protect human life beyond Earth.</w:t>
      </w:r>
    </w:p>
    <w:p w14:paraId="4C1E53BB" w14:textId="77777777" w:rsidR="00C35280" w:rsidRPr="00FF2084" w:rsidRDefault="00C35280" w:rsidP="00E33D4D">
      <w:pPr>
        <w:jc w:val="both"/>
      </w:pPr>
    </w:p>
    <w:p w14:paraId="23C8173D" w14:textId="70A83C01" w:rsidR="00AF7767" w:rsidRPr="00FF2084" w:rsidRDefault="00AF7767" w:rsidP="00E33D4D">
      <w:pPr>
        <w:jc w:val="both"/>
      </w:pPr>
      <w:r w:rsidRPr="00FF2084">
        <w:t>While Human Spaceflight (HSF)</w:t>
      </w:r>
      <w:r w:rsidR="000269BC" w:rsidRPr="00FF2084">
        <w:t xml:space="preserve"> sub-systems</w:t>
      </w:r>
      <w:r w:rsidRPr="00FF2084">
        <w:t xml:space="preserve"> and </w:t>
      </w:r>
      <w:r w:rsidR="000269BC" w:rsidRPr="00FF2084">
        <w:t xml:space="preserve">engineering </w:t>
      </w:r>
      <w:r w:rsidRPr="00FF2084">
        <w:t xml:space="preserve">are being addressed in other SDOs or CoSs, this CoS is focused on the </w:t>
      </w:r>
      <w:r w:rsidR="000269BC" w:rsidRPr="00FF2084">
        <w:t xml:space="preserve">systems and mission’s </w:t>
      </w:r>
      <w:r w:rsidRPr="00FF2084">
        <w:t xml:space="preserve">architecture </w:t>
      </w:r>
      <w:r w:rsidR="000269BC" w:rsidRPr="00FF2084">
        <w:t xml:space="preserve">of </w:t>
      </w:r>
      <w:del w:id="388" w:author="Alex" w:date="2019-04-16T16:33:00Z">
        <w:r w:rsidR="000269BC" w:rsidRPr="00FF2084" w:rsidDel="000879C6">
          <w:delText xml:space="preserve">human spaceflight </w:delText>
        </w:r>
      </w:del>
      <w:del w:id="389" w:author="Alex" w:date="2019-04-16T16:22:00Z">
        <w:r w:rsidR="000269BC" w:rsidRPr="00FF2084" w:rsidDel="00FA6F2F">
          <w:delText>vessels</w:delText>
        </w:r>
      </w:del>
      <w:ins w:id="390" w:author="Alex" w:date="2019-04-16T16:33:00Z">
        <w:r w:rsidR="000879C6">
          <w:t xml:space="preserve"> crewed </w:t>
        </w:r>
      </w:ins>
      <w:ins w:id="391" w:author="Alex" w:date="2019-04-16T16:22:00Z">
        <w:r w:rsidR="00FA6F2F">
          <w:t>spacecraft</w:t>
        </w:r>
      </w:ins>
      <w:r w:rsidR="000269BC" w:rsidRPr="00FF2084">
        <w:t>. Which essentially are artificial environments supporting human activity</w:t>
      </w:r>
      <w:r w:rsidRPr="00FF2084">
        <w:t xml:space="preserve">. Not constrained to government or commercial worker, the SACoS addresses living spaces for all people, in the timeline of 2020-2025. Future work will expand on this initial work. </w:t>
      </w:r>
      <w:r w:rsidR="000269BC" w:rsidRPr="00FF2084">
        <w:t>SACoS addresses</w:t>
      </w:r>
      <w:r w:rsidRPr="00FF2084">
        <w:t xml:space="preserve"> any </w:t>
      </w:r>
      <w:r w:rsidR="000269BC" w:rsidRPr="00FF2084">
        <w:t xml:space="preserve">self-contained </w:t>
      </w:r>
      <w:del w:id="392" w:author="Alex" w:date="2019-04-16T16:27:00Z">
        <w:r w:rsidR="000269BC" w:rsidRPr="00FF2084" w:rsidDel="00FA6F2F">
          <w:delText>vessel</w:delText>
        </w:r>
      </w:del>
      <w:ins w:id="393" w:author="Alex" w:date="2019-04-16T16:27:00Z">
        <w:r w:rsidR="00FA6F2F">
          <w:t>spacecraft</w:t>
        </w:r>
      </w:ins>
      <w:r w:rsidR="000269BC" w:rsidRPr="00FF2084">
        <w:t xml:space="preserve"> and component of human </w:t>
      </w:r>
      <w:r w:rsidRPr="00FF2084">
        <w:t>spaceflight of any duration.</w:t>
      </w:r>
    </w:p>
    <w:p w14:paraId="79922E47" w14:textId="78063FFE" w:rsidR="00103302" w:rsidRPr="00FF2084" w:rsidRDefault="00103302" w:rsidP="00E33D4D">
      <w:pPr>
        <w:jc w:val="both"/>
      </w:pPr>
    </w:p>
    <w:p w14:paraId="6A11F11A" w14:textId="41158FDF" w:rsidR="00103302" w:rsidRPr="00FF2084" w:rsidRDefault="00103302" w:rsidP="00103302">
      <w:pPr>
        <w:spacing w:after="60"/>
        <w:jc w:val="both"/>
      </w:pPr>
      <w:r w:rsidRPr="00FF2084">
        <w:t xml:space="preserve">The SACoS was formed to establish the first organizational systems architecture ontology and other guiding or standard type documents, to provide a structured approach to </w:t>
      </w:r>
      <w:del w:id="394" w:author="Alex" w:date="2019-04-16T16:31:00Z">
        <w:r w:rsidRPr="00FF2084" w:rsidDel="000879C6">
          <w:delText xml:space="preserve">Human Spaceflight (HSF) vessel </w:delText>
        </w:r>
      </w:del>
      <w:ins w:id="395" w:author="Alex" w:date="2019-04-16T16:31:00Z">
        <w:r w:rsidR="000879C6">
          <w:t xml:space="preserve">crewed spacecraft </w:t>
        </w:r>
      </w:ins>
      <w:r w:rsidRPr="00FF2084">
        <w:t>design and development.</w:t>
      </w:r>
    </w:p>
    <w:p w14:paraId="6940C240" w14:textId="77777777" w:rsidR="00103302" w:rsidRPr="00FF2084" w:rsidRDefault="00103302" w:rsidP="00103302">
      <w:pPr>
        <w:spacing w:after="60"/>
        <w:jc w:val="both"/>
      </w:pPr>
    </w:p>
    <w:p w14:paraId="4D5B5F17" w14:textId="46AE6F4D" w:rsidR="00103302" w:rsidRPr="00FF2084" w:rsidRDefault="00103302" w:rsidP="00103302">
      <w:pPr>
        <w:spacing w:after="60"/>
        <w:jc w:val="both"/>
        <w:rPr>
          <w:u w:val="single"/>
        </w:rPr>
      </w:pPr>
      <w:r w:rsidRPr="00FF2084">
        <w:rPr>
          <w:u w:val="single"/>
        </w:rPr>
        <w:t>The SACoS undertakes a collaborative effort to define a three-level standard to structure and organize the complex international environment of human spaceflight, from the perspectives of human spaceflight systems design, development, simulations, training and operations.</w:t>
      </w:r>
    </w:p>
    <w:p w14:paraId="22D1EA30" w14:textId="3892336F" w:rsidR="00103302" w:rsidRPr="00FF2084" w:rsidRDefault="00103302" w:rsidP="00E33D4D">
      <w:pPr>
        <w:jc w:val="both"/>
      </w:pPr>
    </w:p>
    <w:p w14:paraId="562A8299" w14:textId="57A6A0D7" w:rsidR="000269BC" w:rsidRPr="00FF2084" w:rsidRDefault="000269BC" w:rsidP="00E33D4D">
      <w:pPr>
        <w:jc w:val="both"/>
      </w:pPr>
      <w:r w:rsidRPr="00FF2084">
        <w:rPr>
          <w:b/>
        </w:rPr>
        <w:t xml:space="preserve">§ 3 – SACoS </w:t>
      </w:r>
      <w:r w:rsidR="00AD7036" w:rsidRPr="00FF2084">
        <w:rPr>
          <w:b/>
        </w:rPr>
        <w:t>Coordination with other CoS</w:t>
      </w:r>
    </w:p>
    <w:p w14:paraId="2A91E333" w14:textId="2384980F" w:rsidR="00AF7767" w:rsidRPr="00FF2084" w:rsidRDefault="00AF7767" w:rsidP="00E33D4D">
      <w:pPr>
        <w:jc w:val="both"/>
      </w:pPr>
      <w:r w:rsidRPr="00FF2084">
        <w:t>It is the intent of this CoS that, after publication, these products be consistent with</w:t>
      </w:r>
      <w:r w:rsidR="000269BC" w:rsidRPr="00FF2084">
        <w:t xml:space="preserve"> Systems Architecture, Systems Engineering,</w:t>
      </w:r>
      <w:r w:rsidRPr="00FF2084">
        <w:t xml:space="preserve"> Space Architecture and Human Spaceflight standards in the global space industry. AIAA standards are not enforceable except as cited in contracts, while other standards products, from other SDOs, may be legally enforceable in some countries. It is the desire, not a requirement, of the SACoS to work in liaison with these other SDOs for mutual benefit</w:t>
      </w:r>
      <w:r w:rsidR="00AD7036" w:rsidRPr="00FF2084">
        <w:t>.</w:t>
      </w:r>
    </w:p>
    <w:p w14:paraId="39C5D90B" w14:textId="77777777" w:rsidR="00AF7767" w:rsidRPr="00FF2084" w:rsidRDefault="00AF7767" w:rsidP="00E33D4D">
      <w:pPr>
        <w:jc w:val="both"/>
      </w:pPr>
    </w:p>
    <w:p w14:paraId="606BC9B2" w14:textId="09BA11B6" w:rsidR="00AD7036" w:rsidRPr="00FF2084" w:rsidRDefault="00AD7036" w:rsidP="00E33D4D">
      <w:pPr>
        <w:jc w:val="both"/>
      </w:pPr>
      <w:r w:rsidRPr="00FF2084">
        <w:rPr>
          <w:b/>
        </w:rPr>
        <w:t>§ 4 – SACoS Communication and standard development process</w:t>
      </w:r>
    </w:p>
    <w:p w14:paraId="4E836B66" w14:textId="7C354931" w:rsidR="00AD7036" w:rsidRPr="00FF2084" w:rsidRDefault="00AF7767" w:rsidP="00E33D4D">
      <w:pPr>
        <w:jc w:val="both"/>
      </w:pPr>
      <w:r w:rsidRPr="00FF2084">
        <w:t xml:space="preserve">Meetings are held by telecon or conferences where physical and teleconference meetings are possible. All products and draft products are shared electronically. </w:t>
      </w:r>
      <w:r w:rsidR="00AD7036" w:rsidRPr="00FF2084">
        <w:t xml:space="preserve">SACoS standard development activity is based on voluntary contributions of its members. </w:t>
      </w:r>
      <w:r w:rsidRPr="00FF2084">
        <w:t>CoS members are expected to communicate (that is, attend)</w:t>
      </w:r>
      <w:r w:rsidR="00AD7036" w:rsidRPr="00FF2084">
        <w:t xml:space="preserve">, according to their availability, </w:t>
      </w:r>
      <w:r w:rsidRPr="00FF2084">
        <w:t xml:space="preserve">and to vote </w:t>
      </w:r>
      <w:r w:rsidR="00AD7036" w:rsidRPr="00FF2084">
        <w:t xml:space="preserve">or update / contribute to development of SACoS </w:t>
      </w:r>
      <w:r w:rsidRPr="00FF2084">
        <w:t xml:space="preserve">work items </w:t>
      </w:r>
      <w:r w:rsidR="00AD7036" w:rsidRPr="00FF2084">
        <w:t>according to the development plan provided by the SACoS chair.</w:t>
      </w:r>
      <w:r w:rsidR="00A34BB4" w:rsidRPr="00FF2084">
        <w:t xml:space="preserve"> SACoS chair will solicit feedback and contributions either via telecons, emails or personal ad-hoc communication in agile manner.</w:t>
      </w:r>
    </w:p>
    <w:p w14:paraId="6B923F01" w14:textId="557974AD" w:rsidR="00AF7767" w:rsidRPr="00FF2084" w:rsidRDefault="00AF7767" w:rsidP="00E33D4D">
      <w:pPr>
        <w:jc w:val="both"/>
      </w:pPr>
    </w:p>
    <w:p w14:paraId="32F1D6BC" w14:textId="23B661C7" w:rsidR="00F46AE1" w:rsidRPr="00FF2084" w:rsidRDefault="00F46AE1" w:rsidP="00F46AE1">
      <w:pPr>
        <w:jc w:val="both"/>
      </w:pPr>
      <w:r w:rsidRPr="00FF2084">
        <w:rPr>
          <w:b/>
        </w:rPr>
        <w:t>§ 5 – SACoS Standard development process</w:t>
      </w:r>
    </w:p>
    <w:p w14:paraId="2F7DF2B5" w14:textId="01EBCBAF" w:rsidR="00F46AE1" w:rsidRPr="00FF2084" w:rsidRDefault="00F46AE1" w:rsidP="00E33D4D">
      <w:pPr>
        <w:jc w:val="both"/>
      </w:pPr>
      <w:r w:rsidRPr="00FF2084">
        <w:t>Standard or guide development is document</w:t>
      </w:r>
      <w:r w:rsidR="00813963" w:rsidRPr="00FF2084">
        <w:t>ed by individual text documents with reference numbers. The development</w:t>
      </w:r>
      <w:r w:rsidRPr="00FF2084">
        <w:t xml:space="preserve"> is structured in phases. Each phase prior its completion or freezing is required to be supported by a quorum of 60%. </w:t>
      </w:r>
      <w:r w:rsidR="00813963" w:rsidRPr="00FF2084">
        <w:t>The consensus is solicited by the committee chair. Every guide or standard must be reviewed every 5 years according to AIAA requirements. SATC members can review the frozen/ completed documents of SACoS with higher priority to public reviews. SATC members do not have vote unless they are members of SACoS.</w:t>
      </w:r>
    </w:p>
    <w:p w14:paraId="36B4035D" w14:textId="77777777" w:rsidR="00F46AE1" w:rsidRPr="00FF2084" w:rsidRDefault="00F46AE1" w:rsidP="00E33D4D">
      <w:pPr>
        <w:jc w:val="both"/>
      </w:pPr>
    </w:p>
    <w:p w14:paraId="00CCE768" w14:textId="5F553879" w:rsidR="00A34BB4" w:rsidRPr="00FF2084" w:rsidRDefault="00A34BB4" w:rsidP="00A34BB4">
      <w:pPr>
        <w:jc w:val="both"/>
      </w:pPr>
      <w:r w:rsidRPr="00FF2084">
        <w:rPr>
          <w:b/>
        </w:rPr>
        <w:t xml:space="preserve">§ </w:t>
      </w:r>
      <w:r w:rsidR="00F46AE1" w:rsidRPr="00FF2084">
        <w:rPr>
          <w:b/>
        </w:rPr>
        <w:t>6</w:t>
      </w:r>
      <w:r w:rsidRPr="00FF2084">
        <w:rPr>
          <w:b/>
        </w:rPr>
        <w:t xml:space="preserve"> – SACoS Membership</w:t>
      </w:r>
    </w:p>
    <w:p w14:paraId="71566751" w14:textId="0956B0DC" w:rsidR="008D52E7" w:rsidRPr="00FF2084" w:rsidRDefault="00A34BB4" w:rsidP="00E33D4D">
      <w:pPr>
        <w:jc w:val="both"/>
      </w:pPr>
      <w:r w:rsidRPr="00FF2084">
        <w:t>Per</w:t>
      </w:r>
      <w:r w:rsidR="00AF7767" w:rsidRPr="00FF2084">
        <w:t xml:space="preserve"> AIAA rules, membership should only include those who will be directly and materially impacted by the work program.  Additionally, membership should be balanced across the various types of stakeholders (product users, developers, etc.)</w:t>
      </w:r>
      <w:r w:rsidR="00103302" w:rsidRPr="00FF2084">
        <w:t>.</w:t>
      </w:r>
    </w:p>
    <w:p w14:paraId="5DCB9E8B" w14:textId="678E244B" w:rsidR="00103302" w:rsidRPr="00FF2084" w:rsidRDefault="00103302" w:rsidP="00E33D4D">
      <w:pPr>
        <w:jc w:val="both"/>
      </w:pPr>
    </w:p>
    <w:p w14:paraId="24261D1C" w14:textId="1297F326" w:rsidR="00103302" w:rsidRPr="00FF2084" w:rsidRDefault="00103302" w:rsidP="00103302">
      <w:pPr>
        <w:spacing w:after="60"/>
        <w:jc w:val="both"/>
      </w:pPr>
      <w:r w:rsidRPr="00FF2084">
        <w:lastRenderedPageBreak/>
        <w:t xml:space="preserve">The primary activity of a SACoS member is to review, comment and constructively critique the team effort to develop the standard. SACoS members respond in a timely manner, referencing their inputs using either professional standards, experience, industrial requirements or government documents to support the definition of the standard components. </w:t>
      </w:r>
    </w:p>
    <w:p w14:paraId="3A2AC58B" w14:textId="15E9433C" w:rsidR="00103302" w:rsidRPr="00FF2084" w:rsidRDefault="00103302" w:rsidP="00103302">
      <w:pPr>
        <w:spacing w:after="60"/>
        <w:jc w:val="both"/>
      </w:pPr>
    </w:p>
    <w:p w14:paraId="30C51131" w14:textId="092404DA" w:rsidR="00103302" w:rsidRPr="00FF2084" w:rsidRDefault="00103302" w:rsidP="00103302">
      <w:pPr>
        <w:spacing w:after="60"/>
        <w:jc w:val="both"/>
      </w:pPr>
      <w:r w:rsidRPr="00FF2084">
        <w:t>There are two types of membership available based on the stakeholder interests:</w:t>
      </w:r>
    </w:p>
    <w:p w14:paraId="45DAE6C0" w14:textId="5DE07456" w:rsidR="00103302" w:rsidRPr="00FF2084" w:rsidRDefault="00103302" w:rsidP="00103302">
      <w:pPr>
        <w:spacing w:after="60"/>
        <w:jc w:val="both"/>
      </w:pPr>
      <w:r w:rsidRPr="00FF2084">
        <w:rPr>
          <w:b/>
        </w:rPr>
        <w:t>A: Committee member</w:t>
      </w:r>
      <w:r w:rsidRPr="00FF2084">
        <w:t xml:space="preserve"> – Full involvement in the development of technical documents and all communications</w:t>
      </w:r>
    </w:p>
    <w:p w14:paraId="53133D5E" w14:textId="35652725" w:rsidR="00103302" w:rsidRPr="00FF2084" w:rsidRDefault="00103302" w:rsidP="0017687D">
      <w:pPr>
        <w:spacing w:after="60"/>
        <w:jc w:val="both"/>
      </w:pPr>
      <w:r w:rsidRPr="00FF2084">
        <w:rPr>
          <w:b/>
        </w:rPr>
        <w:t>B:</w:t>
      </w:r>
      <w:r w:rsidRPr="00FF2084">
        <w:t xml:space="preserve"> </w:t>
      </w:r>
      <w:r w:rsidRPr="00FF2084">
        <w:rPr>
          <w:b/>
        </w:rPr>
        <w:t>Committee Technical monitor</w:t>
      </w:r>
      <w:r w:rsidRPr="00FF2084">
        <w:t xml:space="preserve"> – Feedback-type involvement based on regularly shared documents under development</w:t>
      </w:r>
      <w:r w:rsidR="00811A02" w:rsidRPr="00FF2084">
        <w:t xml:space="preserve"> provided by committee chair</w:t>
      </w:r>
      <w:r w:rsidRPr="00FF2084">
        <w:t xml:space="preserve">   </w:t>
      </w:r>
    </w:p>
    <w:sectPr w:rsidR="00103302" w:rsidRPr="00FF2084">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obert rovetto" w:date="2019-05-30T08:39:00Z" w:initials="rr">
    <w:p w14:paraId="3B820547" w14:textId="0D10E1B9" w:rsidR="00D64C34" w:rsidRPr="00D64C34" w:rsidRDefault="00D64C34">
      <w:pPr>
        <w:pStyle w:val="CommentText"/>
      </w:pPr>
      <w:r w:rsidRPr="00D64C34">
        <w:rPr>
          <w:rStyle w:val="CommentReference"/>
          <w:i/>
          <w:iCs/>
        </w:rPr>
        <w:annotationRef/>
      </w:r>
      <w:r w:rsidRPr="00D64C34">
        <w:rPr>
          <w:i/>
          <w:iCs/>
        </w:rPr>
        <w:t>Recommend</w:t>
      </w:r>
      <w:r>
        <w:rPr>
          <w:i/>
          <w:iCs/>
        </w:rPr>
        <w:t xml:space="preserve"> </w:t>
      </w:r>
      <w:r w:rsidRPr="00D64C34">
        <w:t>eventually</w:t>
      </w:r>
      <w:r>
        <w:rPr>
          <w:i/>
          <w:iCs/>
        </w:rPr>
        <w:t xml:space="preserve"> </w:t>
      </w:r>
      <w:r>
        <w:t>numbering or formatting the file so that each term is more easily identified, e.g., bullet-pointed, numbered, etc.</w:t>
      </w:r>
    </w:p>
  </w:comment>
  <w:comment w:id="5" w:author="robert rovetto" w:date="2019-05-20T13:38:00Z" w:initials="rr">
    <w:p w14:paraId="16FD7AEB" w14:textId="26C694ED" w:rsidR="00EA047F" w:rsidRDefault="00017F95">
      <w:pPr>
        <w:pStyle w:val="CommentText"/>
      </w:pPr>
      <w:r w:rsidRPr="007C7328">
        <w:rPr>
          <w:rStyle w:val="CommentReference"/>
          <w:i/>
          <w:iCs/>
        </w:rPr>
        <w:annotationRef/>
      </w:r>
      <w:r w:rsidRPr="007C7328">
        <w:rPr>
          <w:i/>
          <w:iCs/>
        </w:rPr>
        <w:t>Inaccura</w:t>
      </w:r>
      <w:r w:rsidR="007C7328" w:rsidRPr="007C7328">
        <w:rPr>
          <w:i/>
          <w:iCs/>
        </w:rPr>
        <w:t>te</w:t>
      </w:r>
      <w:r w:rsidR="007C7328">
        <w:t xml:space="preserve"> by some</w:t>
      </w:r>
      <w:r w:rsidR="00D43224">
        <w:t xml:space="preserve"> recommended </w:t>
      </w:r>
      <w:r w:rsidR="007C7328">
        <w:t>practices in terminology, taxonomy and ontology development</w:t>
      </w:r>
      <w:r w:rsidR="00D43224">
        <w:t>,</w:t>
      </w:r>
      <w:r w:rsidR="00EA047F">
        <w:t xml:space="preserve"> as well as </w:t>
      </w:r>
      <w:r w:rsidR="00D43224">
        <w:t>by</w:t>
      </w:r>
      <w:r w:rsidR="00EA047F">
        <w:t xml:space="preserve"> conceptual, linguistic, and philosophical (ontological) perspectives…</w:t>
      </w:r>
      <w:r w:rsidR="00D43224">
        <w:t xml:space="preserve"> </w:t>
      </w:r>
      <w:r w:rsidR="00EA047F">
        <w:t>A</w:t>
      </w:r>
      <w:r>
        <w:t xml:space="preserve"> System Architecture is a type of Architecture.</w:t>
      </w:r>
      <w:r w:rsidR="007C7328">
        <w:t xml:space="preserve"> ‘</w:t>
      </w:r>
      <w:r w:rsidR="00EA047F">
        <w:t>S</w:t>
      </w:r>
      <w:r w:rsidR="007C7328">
        <w:t>ystem’ qualifies ‘</w:t>
      </w:r>
      <w:r w:rsidR="00EA047F">
        <w:t>A</w:t>
      </w:r>
      <w:r w:rsidR="007C7328">
        <w:t>rchitecture’.</w:t>
      </w:r>
      <w:r w:rsidR="00430360">
        <w:t xml:space="preserve"> </w:t>
      </w:r>
      <w:r w:rsidR="00D43224">
        <w:t>I</w:t>
      </w:r>
      <w:r w:rsidR="00430360">
        <w:t>f there can be other kinds of architecture besides that of systems, then ‘</w:t>
      </w:r>
      <w:r w:rsidR="00EA047F">
        <w:t>A</w:t>
      </w:r>
      <w:r w:rsidR="00430360">
        <w:t>rchitecture’ cannot be synonymous with ‘</w:t>
      </w:r>
      <w:r w:rsidR="00EA047F">
        <w:t>S</w:t>
      </w:r>
      <w:r w:rsidR="00430360">
        <w:t xml:space="preserve">ystem </w:t>
      </w:r>
      <w:r w:rsidR="00EA047F">
        <w:t>A</w:t>
      </w:r>
      <w:r w:rsidR="00430360">
        <w:t xml:space="preserve">rchitecture’. </w:t>
      </w:r>
    </w:p>
    <w:p w14:paraId="4E163630" w14:textId="77777777" w:rsidR="00EA047F" w:rsidRDefault="00EA047F">
      <w:pPr>
        <w:pStyle w:val="CommentText"/>
      </w:pPr>
    </w:p>
    <w:p w14:paraId="46235639" w14:textId="217154DD" w:rsidR="000E0EAA" w:rsidRDefault="00430360">
      <w:pPr>
        <w:pStyle w:val="CommentText"/>
      </w:pPr>
      <w:r>
        <w:t>This is an opportunity to improve such inaccuracies in terminology use.</w:t>
      </w:r>
      <w:r w:rsidR="00EA047F">
        <w:t xml:space="preserve"> I realize that using a term from another standard doc., might be desirable to some, but if it is inaccurate it would only perpetuate that and encourage inaccurate or misinformed practices. </w:t>
      </w:r>
    </w:p>
  </w:comment>
  <w:comment w:id="6" w:author="robert rovetto" w:date="2019-05-30T08:42:00Z" w:initials="rr">
    <w:p w14:paraId="0D3387AF" w14:textId="77777777" w:rsidR="00EE16F2" w:rsidRDefault="00EE16F2">
      <w:pPr>
        <w:pStyle w:val="CommentText"/>
      </w:pPr>
      <w:r>
        <w:rPr>
          <w:rStyle w:val="CommentReference"/>
        </w:rPr>
        <w:annotationRef/>
      </w:r>
      <w:r>
        <w:t xml:space="preserve">For comparison, consider this nice definition from Wikipedia: </w:t>
      </w:r>
    </w:p>
    <w:p w14:paraId="29BC7425" w14:textId="0CE6CC2D" w:rsidR="00EE16F2" w:rsidRDefault="00EE16F2">
      <w:pPr>
        <w:pStyle w:val="CommentText"/>
      </w:pPr>
      <w:r>
        <w:br/>
        <w:t>“</w:t>
      </w:r>
      <w:r>
        <w:rPr>
          <w:rStyle w:val="e24kjd"/>
        </w:rPr>
        <w:t xml:space="preserve">A </w:t>
      </w:r>
      <w:r>
        <w:rPr>
          <w:rStyle w:val="e24kjd"/>
          <w:b/>
          <w:bCs/>
        </w:rPr>
        <w:t>system architecture</w:t>
      </w:r>
      <w:r>
        <w:rPr>
          <w:rStyle w:val="e24kjd"/>
        </w:rPr>
        <w:t xml:space="preserve"> or </w:t>
      </w:r>
      <w:r>
        <w:rPr>
          <w:rStyle w:val="e24kjd"/>
          <w:b/>
          <w:bCs/>
        </w:rPr>
        <w:t>systems architecture</w:t>
      </w:r>
      <w:r>
        <w:rPr>
          <w:rStyle w:val="e24kjd"/>
        </w:rPr>
        <w:t xml:space="preserve"> is the conceptual model that defines the structure, behavior, and more views of a </w:t>
      </w:r>
      <w:r>
        <w:rPr>
          <w:rStyle w:val="e24kjd"/>
          <w:b/>
          <w:bCs/>
        </w:rPr>
        <w:t>system</w:t>
      </w:r>
      <w:r>
        <w:rPr>
          <w:rStyle w:val="e24kjd"/>
        </w:rPr>
        <w:t xml:space="preserve">. </w:t>
      </w:r>
      <w:r>
        <w:rPr>
          <w:rStyle w:val="e24kjd"/>
          <w:b/>
          <w:bCs/>
        </w:rPr>
        <w:t>An architecture</w:t>
      </w:r>
      <w:r>
        <w:rPr>
          <w:rStyle w:val="e24kjd"/>
        </w:rPr>
        <w:t xml:space="preserve"> description is a formal description and representation of a </w:t>
      </w:r>
      <w:r>
        <w:rPr>
          <w:rStyle w:val="e24kjd"/>
          <w:b/>
          <w:bCs/>
        </w:rPr>
        <w:t>system</w:t>
      </w:r>
      <w:r>
        <w:rPr>
          <w:rStyle w:val="e24kjd"/>
        </w:rPr>
        <w:t xml:space="preserve">, organized in a way that supports reasoning about the structures and behaviors of the </w:t>
      </w:r>
      <w:r>
        <w:rPr>
          <w:rStyle w:val="e24kjd"/>
          <w:b/>
          <w:bCs/>
        </w:rPr>
        <w:t>system</w:t>
      </w:r>
      <w:r>
        <w:rPr>
          <w:rStyle w:val="e24kjd"/>
        </w:rPr>
        <w:t>.”</w:t>
      </w:r>
    </w:p>
  </w:comment>
  <w:comment w:id="7" w:author="robert rovetto" w:date="2019-05-20T13:39:00Z" w:initials="rr">
    <w:p w14:paraId="5C274542" w14:textId="2A4872F7" w:rsidR="007C7328" w:rsidRDefault="006A72CE">
      <w:pPr>
        <w:pStyle w:val="CommentText"/>
      </w:pPr>
      <w:r>
        <w:rPr>
          <w:rStyle w:val="CommentReference"/>
        </w:rPr>
        <w:annotationRef/>
      </w:r>
      <w:r w:rsidR="00C91D2D">
        <w:rPr>
          <w:rStyle w:val="CommentReference"/>
          <w:i/>
          <w:iCs/>
        </w:rPr>
        <w:t xml:space="preserve">Unclear. </w:t>
      </w:r>
    </w:p>
    <w:p w14:paraId="28AA1DEC" w14:textId="1775E063" w:rsidR="007C7328" w:rsidRDefault="007C7328">
      <w:pPr>
        <w:pStyle w:val="CommentText"/>
      </w:pPr>
    </w:p>
    <w:p w14:paraId="1438260D" w14:textId="5864C12B" w:rsidR="00866764" w:rsidRDefault="00C91D2D">
      <w:pPr>
        <w:pStyle w:val="CommentText"/>
      </w:pPr>
      <w:r>
        <w:t xml:space="preserve">Does this mean </w:t>
      </w:r>
      <w:r w:rsidR="00D43224">
        <w:t xml:space="preserve">‘abstract’ </w:t>
      </w:r>
      <w:r>
        <w:t>in the sense of a short written description or summary?</w:t>
      </w:r>
      <w:r w:rsidR="00866764">
        <w:t xml:space="preserve"> </w:t>
      </w:r>
    </w:p>
    <w:p w14:paraId="45615C27" w14:textId="4319208E" w:rsidR="00092FF4" w:rsidRDefault="00092FF4">
      <w:pPr>
        <w:pStyle w:val="CommentText"/>
      </w:pPr>
    </w:p>
    <w:p w14:paraId="1C4FAE15" w14:textId="7BBF5523" w:rsidR="00092FF4" w:rsidRDefault="00866764">
      <w:pPr>
        <w:pStyle w:val="CommentText"/>
      </w:pPr>
      <w:r>
        <w:t xml:space="preserve">If not, then rephrase. </w:t>
      </w:r>
      <w:r w:rsidR="00092FF4">
        <w:t>But i</w:t>
      </w:r>
      <w:r w:rsidR="008C545C">
        <w:t>f this is verbatim from the referenced standard, then I recommend asserting a new definition that is more accurate.</w:t>
      </w:r>
    </w:p>
  </w:comment>
  <w:comment w:id="16" w:author="robert rovetto" w:date="2019-05-30T08:19:00Z" w:initials="rr">
    <w:p w14:paraId="6D38AB72" w14:textId="77777777" w:rsidR="00D43224" w:rsidRDefault="00D43224">
      <w:pPr>
        <w:pStyle w:val="CommentText"/>
      </w:pPr>
      <w:r w:rsidRPr="00D43224">
        <w:rPr>
          <w:rStyle w:val="CommentReference"/>
          <w:i/>
          <w:iCs/>
        </w:rPr>
        <w:annotationRef/>
      </w:r>
      <w:r w:rsidRPr="00D43224">
        <w:rPr>
          <w:i/>
          <w:iCs/>
        </w:rPr>
        <w:t>Define</w:t>
      </w:r>
      <w:r>
        <w:t xml:space="preserve">. </w:t>
      </w:r>
    </w:p>
    <w:p w14:paraId="23CD070E" w14:textId="6ACA47FD" w:rsidR="00D43224" w:rsidRDefault="00D43224">
      <w:pPr>
        <w:pStyle w:val="CommentText"/>
      </w:pPr>
      <w:r>
        <w:t xml:space="preserve">What is a system element? </w:t>
      </w:r>
      <w:r>
        <w:br/>
        <w:t xml:space="preserve">E.g., Only the physical parts of a system? </w:t>
      </w:r>
    </w:p>
  </w:comment>
  <w:comment w:id="29" w:author="robert rovetto" w:date="2019-05-30T08:21:00Z" w:initials="rr">
    <w:p w14:paraId="4C063621" w14:textId="77777777" w:rsidR="00995815" w:rsidRDefault="00995815">
      <w:pPr>
        <w:pStyle w:val="CommentText"/>
      </w:pPr>
      <w:r>
        <w:rPr>
          <w:rStyle w:val="CommentReference"/>
        </w:rPr>
        <w:annotationRef/>
      </w:r>
      <w:r w:rsidRPr="00995815">
        <w:rPr>
          <w:i/>
          <w:iCs/>
        </w:rPr>
        <w:t xml:space="preserve">Define. </w:t>
      </w:r>
      <w:r>
        <w:t>What is meant by principles of org and design?</w:t>
      </w:r>
    </w:p>
    <w:p w14:paraId="625BDE07" w14:textId="70058EF0" w:rsidR="00995815" w:rsidRPr="00995815" w:rsidRDefault="00995815">
      <w:pPr>
        <w:pStyle w:val="CommentText"/>
      </w:pPr>
      <w:r>
        <w:t>E.g., rules by which a system is designed and organized?</w:t>
      </w:r>
    </w:p>
  </w:comment>
  <w:comment w:id="44" w:author="robert rovetto" w:date="2019-05-30T08:25:00Z" w:initials="rr">
    <w:p w14:paraId="4217758C" w14:textId="77777777" w:rsidR="00AA1890" w:rsidRDefault="00AA1890" w:rsidP="00AA1890">
      <w:pPr>
        <w:pStyle w:val="CommentText"/>
      </w:pPr>
      <w:r>
        <w:rPr>
          <w:rStyle w:val="CommentReference"/>
        </w:rPr>
        <w:annotationRef/>
      </w:r>
      <w:r w:rsidRPr="00261D98">
        <w:rPr>
          <w:i/>
          <w:iCs/>
        </w:rPr>
        <w:t>Unclear</w:t>
      </w:r>
      <w:r>
        <w:t xml:space="preserve"> how an architecture can be seen as any of these in isolation. </w:t>
      </w:r>
    </w:p>
    <w:p w14:paraId="7D8D1BFF" w14:textId="050BA917" w:rsidR="00AA1890" w:rsidRDefault="00AA1890" w:rsidP="00AA1890">
      <w:pPr>
        <w:pStyle w:val="CommentText"/>
      </w:pPr>
    </w:p>
    <w:p w14:paraId="2B627B19" w14:textId="4641F9DB" w:rsidR="00261D98" w:rsidRDefault="00261D98" w:rsidP="00AA1890">
      <w:pPr>
        <w:pStyle w:val="CommentText"/>
      </w:pPr>
      <w:r>
        <w:t>I am not versed in systems architecture, or architecture in general, but here’s my two cents from an ontology and philosophical perspective…</w:t>
      </w:r>
    </w:p>
    <w:p w14:paraId="6C1B25A4" w14:textId="77777777" w:rsidR="00261D98" w:rsidRDefault="00261D98" w:rsidP="00AA1890">
      <w:pPr>
        <w:pStyle w:val="CommentText"/>
      </w:pPr>
    </w:p>
    <w:p w14:paraId="1B4950EB" w14:textId="1101AF5E" w:rsidR="00AA1890" w:rsidRDefault="00AA1890" w:rsidP="00AA1890">
      <w:pPr>
        <w:pStyle w:val="CommentText"/>
      </w:pPr>
      <w:r w:rsidRPr="00AA1890">
        <w:rPr>
          <w:i/>
          <w:iCs/>
        </w:rPr>
        <w:t>The</w:t>
      </w:r>
      <w:r>
        <w:t xml:space="preserve"> architecture of a physical system like a spacecraft appears to be either (a) an abstraction or conceptual representation of the structure and interrelational arrangement of the system and its parts; or (b) the actual physical structure, parts and their arrangement.</w:t>
      </w:r>
    </w:p>
    <w:p w14:paraId="08B166E5" w14:textId="18C50615" w:rsidR="005F26B8" w:rsidRDefault="005F26B8" w:rsidP="00AA1890">
      <w:pPr>
        <w:pStyle w:val="CommentText"/>
      </w:pPr>
    </w:p>
    <w:p w14:paraId="59871185" w14:textId="1CC5D82F" w:rsidR="005F26B8" w:rsidRDefault="005F26B8" w:rsidP="00AA1890">
      <w:pPr>
        <w:pStyle w:val="CommentText"/>
      </w:pPr>
      <w:r>
        <w:t>An architecture may be described as an abstract description of the arrangement and interrelationships of the components of the systems.</w:t>
      </w:r>
    </w:p>
    <w:p w14:paraId="45981062" w14:textId="5665D280" w:rsidR="00AA1890" w:rsidRDefault="00AA1890" w:rsidP="00AA1890">
      <w:pPr>
        <w:pStyle w:val="CommentText"/>
      </w:pPr>
      <w:r>
        <w:t xml:space="preserve"> </w:t>
      </w:r>
    </w:p>
    <w:p w14:paraId="4E6309FF" w14:textId="57157852" w:rsidR="00AA1890" w:rsidRDefault="00AA1890" w:rsidP="00AA1890">
      <w:pPr>
        <w:pStyle w:val="CommentText"/>
      </w:pPr>
      <w:r w:rsidRPr="00AA1890">
        <w:rPr>
          <w:i/>
          <w:iCs/>
        </w:rPr>
        <w:t>An</w:t>
      </w:r>
      <w:r>
        <w:t xml:space="preserve"> architecture seems to be similar to a blueprint.</w:t>
      </w:r>
    </w:p>
    <w:p w14:paraId="78EBA828" w14:textId="77777777" w:rsidR="00AA1890" w:rsidRDefault="00AA1890" w:rsidP="00AA1890">
      <w:pPr>
        <w:pStyle w:val="CommentText"/>
      </w:pPr>
      <w:r>
        <w:t>(both seem to be high-level abstractions or conceptualizations of something (e.g., a system) that has been made or will be made)</w:t>
      </w:r>
    </w:p>
    <w:p w14:paraId="737DF808" w14:textId="77777777" w:rsidR="00AA1890" w:rsidRDefault="00AA1890" w:rsidP="00AA1890">
      <w:pPr>
        <w:pStyle w:val="CommentText"/>
      </w:pPr>
    </w:p>
    <w:p w14:paraId="2414E3F8" w14:textId="77777777" w:rsidR="00AA1890" w:rsidRDefault="00AA1890" w:rsidP="00AA1890">
      <w:pPr>
        <w:pStyle w:val="CommentText"/>
      </w:pPr>
      <w:r>
        <w:t>An architecture—as a manmade construct—</w:t>
      </w:r>
      <w:r w:rsidRPr="00AA1890">
        <w:rPr>
          <w:i/>
          <w:iCs/>
        </w:rPr>
        <w:t>involves</w:t>
      </w:r>
      <w:r>
        <w:t xml:space="preserve"> decisions, but it is not the same as a decision.</w:t>
      </w:r>
    </w:p>
    <w:p w14:paraId="00199612" w14:textId="77777777" w:rsidR="00AA1890" w:rsidRDefault="00AA1890" w:rsidP="00AA1890">
      <w:pPr>
        <w:pStyle w:val="CommentText"/>
      </w:pPr>
    </w:p>
    <w:p w14:paraId="44E7DBA6" w14:textId="0B5597A1" w:rsidR="00AA1890" w:rsidRDefault="00AA1890" w:rsidP="00AA1890">
      <w:pPr>
        <w:pStyle w:val="CommentText"/>
      </w:pPr>
      <w:r>
        <w:t xml:space="preserve">An architecture involves and requires a language </w:t>
      </w:r>
      <w:r w:rsidR="005505F9">
        <w:t>to be express, whether visually or verbally.</w:t>
      </w:r>
    </w:p>
  </w:comment>
  <w:comment w:id="45" w:author="robert rovetto" w:date="2019-05-30T08:26:00Z" w:initials="rr">
    <w:p w14:paraId="27EBDB41" w14:textId="4D037761" w:rsidR="00AA1890" w:rsidRDefault="00AA1890">
      <w:pPr>
        <w:pStyle w:val="CommentText"/>
      </w:pPr>
      <w:r>
        <w:rPr>
          <w:rStyle w:val="CommentReference"/>
        </w:rPr>
        <w:annotationRef/>
      </w:r>
      <w:r w:rsidRPr="00AA1890">
        <w:rPr>
          <w:i/>
          <w:iCs/>
        </w:rPr>
        <w:t>Unclear</w:t>
      </w:r>
      <w:r>
        <w:t>. Same concern as above.</w:t>
      </w:r>
    </w:p>
  </w:comment>
  <w:comment w:id="46" w:author="robert rovetto" w:date="2019-05-30T08:33:00Z" w:initials="rr">
    <w:p w14:paraId="66517C1A" w14:textId="1F1D071B" w:rsidR="00874FBA" w:rsidRDefault="00874FBA">
      <w:pPr>
        <w:pStyle w:val="CommentText"/>
      </w:pPr>
      <w:r w:rsidRPr="00874FBA">
        <w:rPr>
          <w:rStyle w:val="CommentReference"/>
          <w:i/>
          <w:iCs/>
        </w:rPr>
        <w:annotationRef/>
      </w:r>
      <w:r w:rsidRPr="00874FBA">
        <w:rPr>
          <w:i/>
          <w:iCs/>
        </w:rPr>
        <w:t>Unclear</w:t>
      </w:r>
      <w:r>
        <w:t>. Same concern as above.</w:t>
      </w:r>
    </w:p>
  </w:comment>
  <w:comment w:id="48" w:author="robert rovetto" w:date="2019-05-30T08:43:00Z" w:initials="rr">
    <w:p w14:paraId="02DDC79B" w14:textId="77777777" w:rsidR="00EB7246" w:rsidRDefault="00EB7246">
      <w:pPr>
        <w:pStyle w:val="CommentText"/>
      </w:pPr>
      <w:r>
        <w:rPr>
          <w:rStyle w:val="CommentReference"/>
        </w:rPr>
        <w:annotationRef/>
      </w:r>
      <w:r w:rsidRPr="00EB7246">
        <w:rPr>
          <w:i/>
          <w:iCs/>
        </w:rPr>
        <w:t>Unclear</w:t>
      </w:r>
      <w:r>
        <w:t>. To what does ‘their’ refer to?</w:t>
      </w:r>
    </w:p>
    <w:p w14:paraId="4605C3D1" w14:textId="77777777" w:rsidR="00EB7246" w:rsidRDefault="00EB7246">
      <w:pPr>
        <w:pStyle w:val="CommentText"/>
      </w:pPr>
      <w:r>
        <w:t xml:space="preserve">Does it mean the relationships </w:t>
      </w:r>
      <w:r w:rsidRPr="00EB7246">
        <w:rPr>
          <w:i/>
          <w:iCs/>
        </w:rPr>
        <w:t>between</w:t>
      </w:r>
      <w:r>
        <w:t xml:space="preserve"> components?</w:t>
      </w:r>
    </w:p>
    <w:p w14:paraId="3A67740E" w14:textId="77777777" w:rsidR="00EB7246" w:rsidRDefault="00EB7246">
      <w:pPr>
        <w:pStyle w:val="CommentText"/>
      </w:pPr>
      <w:r>
        <w:t>Does it mean the relationships of an architecture to other things?</w:t>
      </w:r>
    </w:p>
    <w:p w14:paraId="49C119DC" w14:textId="36A225BF" w:rsidR="00EB7246" w:rsidRDefault="00EB7246">
      <w:pPr>
        <w:pStyle w:val="CommentText"/>
      </w:pPr>
      <w:r>
        <w:t>Etc.</w:t>
      </w:r>
    </w:p>
    <w:p w14:paraId="058EECB4" w14:textId="77777777" w:rsidR="00736750" w:rsidRDefault="00736750">
      <w:pPr>
        <w:pStyle w:val="CommentText"/>
      </w:pPr>
    </w:p>
    <w:p w14:paraId="3B859238" w14:textId="1FADB470" w:rsidR="00736750" w:rsidRPr="00736750" w:rsidRDefault="00736750">
      <w:pPr>
        <w:pStyle w:val="CommentText"/>
      </w:pPr>
      <w:r w:rsidRPr="00736750">
        <w:rPr>
          <w:i/>
          <w:iCs/>
        </w:rPr>
        <w:t>Recommend</w:t>
      </w:r>
      <w:r>
        <w:rPr>
          <w:i/>
          <w:iCs/>
        </w:rPr>
        <w:t xml:space="preserve"> </w:t>
      </w:r>
      <w:r>
        <w:t>rephrasing to either ‘their interrelationships’ or ‘the relationships between components’</w:t>
      </w:r>
    </w:p>
  </w:comment>
  <w:comment w:id="66" w:author="robert rovetto" w:date="2019-05-21T14:56:00Z" w:initials="rr">
    <w:p w14:paraId="7C9B3660" w14:textId="77777777" w:rsidR="0016753F" w:rsidRDefault="0016753F">
      <w:pPr>
        <w:pStyle w:val="CommentText"/>
        <w:rPr>
          <w:i/>
          <w:iCs/>
        </w:rPr>
      </w:pPr>
      <w:r w:rsidRPr="0016753F">
        <w:rPr>
          <w:rStyle w:val="CommentReference"/>
          <w:i/>
          <w:iCs/>
        </w:rPr>
        <w:annotationRef/>
      </w:r>
      <w:r w:rsidRPr="0016753F">
        <w:rPr>
          <w:i/>
          <w:iCs/>
        </w:rPr>
        <w:t>Ambiguous phrasing.</w:t>
      </w:r>
    </w:p>
    <w:p w14:paraId="3C2265FF" w14:textId="77777777" w:rsidR="0016753F" w:rsidRDefault="0016753F">
      <w:pPr>
        <w:pStyle w:val="CommentText"/>
        <w:rPr>
          <w:i/>
          <w:iCs/>
        </w:rPr>
      </w:pPr>
    </w:p>
    <w:p w14:paraId="11E400D6" w14:textId="453C625F" w:rsidR="0016753F" w:rsidRDefault="00C91D2D">
      <w:pPr>
        <w:pStyle w:val="CommentText"/>
      </w:pPr>
      <w:r>
        <w:t>Can be interpreted as…</w:t>
      </w:r>
    </w:p>
    <w:p w14:paraId="048D0341" w14:textId="3B0F49C4" w:rsidR="0016753F" w:rsidRDefault="0016753F" w:rsidP="0016753F">
      <w:pPr>
        <w:pStyle w:val="CommentText"/>
        <w:numPr>
          <w:ilvl w:val="0"/>
          <w:numId w:val="12"/>
        </w:numPr>
      </w:pPr>
      <w:r>
        <w:t xml:space="preserve"> The process of creating an architecture, i.e., the architecture creation process</w:t>
      </w:r>
    </w:p>
    <w:p w14:paraId="46AB3412" w14:textId="6BAC699F" w:rsidR="0016753F" w:rsidRDefault="0016753F" w:rsidP="0016753F">
      <w:pPr>
        <w:pStyle w:val="CommentText"/>
        <w:numPr>
          <w:ilvl w:val="0"/>
          <w:numId w:val="12"/>
        </w:numPr>
      </w:pPr>
      <w:r>
        <w:t xml:space="preserve"> A process that a creation (presumably a physical system) engages in</w:t>
      </w:r>
    </w:p>
    <w:p w14:paraId="7FF56549" w14:textId="399748C9" w:rsidR="0016753F" w:rsidRDefault="0016753F" w:rsidP="002F7D80">
      <w:pPr>
        <w:pStyle w:val="CommentText"/>
        <w:numPr>
          <w:ilvl w:val="0"/>
          <w:numId w:val="12"/>
        </w:numPr>
      </w:pPr>
      <w:r>
        <w:t xml:space="preserve"> a creation </w:t>
      </w:r>
      <w:r w:rsidR="00C91D2D">
        <w:t xml:space="preserve">made by </w:t>
      </w:r>
      <w:r>
        <w:t>an architecture</w:t>
      </w:r>
      <w:r w:rsidR="00C91D2D">
        <w:t>.</w:t>
      </w:r>
    </w:p>
    <w:p w14:paraId="0ABE3E6D" w14:textId="77777777" w:rsidR="00C91D2D" w:rsidRDefault="00C91D2D" w:rsidP="0016753F">
      <w:pPr>
        <w:pStyle w:val="CommentText"/>
      </w:pPr>
    </w:p>
    <w:p w14:paraId="13D8D18B" w14:textId="77777777" w:rsidR="0016753F" w:rsidRDefault="0016753F" w:rsidP="0016753F">
      <w:pPr>
        <w:pStyle w:val="CommentText"/>
      </w:pPr>
      <w:r>
        <w:t>Intuitively ‘architecting’ sounds like (a).</w:t>
      </w:r>
    </w:p>
    <w:p w14:paraId="1D91C399" w14:textId="77777777" w:rsidR="00473C13" w:rsidRDefault="00473C13" w:rsidP="0016753F">
      <w:pPr>
        <w:pStyle w:val="CommentText"/>
      </w:pPr>
    </w:p>
    <w:p w14:paraId="6E75EA71" w14:textId="5EE42325" w:rsidR="00473C13" w:rsidRPr="00473C13" w:rsidRDefault="00473C13" w:rsidP="0016753F">
      <w:pPr>
        <w:pStyle w:val="CommentText"/>
      </w:pPr>
      <w:r w:rsidRPr="00473C13">
        <w:rPr>
          <w:i/>
          <w:iCs/>
        </w:rPr>
        <w:t>Recommend</w:t>
      </w:r>
      <w:r>
        <w:rPr>
          <w:i/>
          <w:iCs/>
        </w:rPr>
        <w:t xml:space="preserve"> </w:t>
      </w:r>
      <w:r>
        <w:t>rephrasing to ‘is a process of creating an architecture</w:t>
      </w:r>
      <w:r w:rsidR="00F64A2D">
        <w:t>’ or something similar.</w:t>
      </w:r>
    </w:p>
  </w:comment>
  <w:comment w:id="67" w:author="robert rovetto" w:date="2019-05-30T08:47:00Z" w:initials="rr">
    <w:p w14:paraId="34007821" w14:textId="77777777" w:rsidR="00016A6B" w:rsidRDefault="00016A6B">
      <w:pPr>
        <w:pStyle w:val="CommentText"/>
      </w:pPr>
      <w:r>
        <w:rPr>
          <w:rStyle w:val="CommentReference"/>
        </w:rPr>
        <w:annotationRef/>
      </w:r>
      <w:r w:rsidRPr="00016A6B">
        <w:rPr>
          <w:i/>
          <w:iCs/>
        </w:rPr>
        <w:t>Unclear</w:t>
      </w:r>
      <w:r>
        <w:t xml:space="preserve">. </w:t>
      </w:r>
    </w:p>
    <w:p w14:paraId="567260BF" w14:textId="3B8D4A9A" w:rsidR="007075D6" w:rsidRPr="00016A6B" w:rsidRDefault="00016A6B">
      <w:pPr>
        <w:pStyle w:val="CommentText"/>
      </w:pPr>
      <w:r>
        <w:t xml:space="preserve">How is this different from the above? The above types of architecture are mostly defined as </w:t>
      </w:r>
      <w:r w:rsidRPr="00016A6B">
        <w:rPr>
          <w:i/>
          <w:iCs/>
        </w:rPr>
        <w:t>descriptions</w:t>
      </w:r>
      <w:r>
        <w:t>. So what’s the difference?</w:t>
      </w:r>
    </w:p>
  </w:comment>
  <w:comment w:id="74" w:author="robert rovetto" w:date="2019-05-30T08:59:00Z" w:initials="rr">
    <w:p w14:paraId="3549BB2C" w14:textId="336B3110" w:rsidR="00683F80" w:rsidRDefault="00683F80">
      <w:pPr>
        <w:pStyle w:val="CommentText"/>
      </w:pPr>
      <w:r>
        <w:rPr>
          <w:rStyle w:val="CommentReference"/>
        </w:rPr>
        <w:annotationRef/>
      </w:r>
      <w:r w:rsidRPr="00683F80">
        <w:rPr>
          <w:i/>
          <w:iCs/>
        </w:rPr>
        <w:t>Concern</w:t>
      </w:r>
      <w:r>
        <w:t>.</w:t>
      </w:r>
    </w:p>
    <w:p w14:paraId="2EDB1E50" w14:textId="77777777" w:rsidR="00683F80" w:rsidRDefault="00683F80">
      <w:pPr>
        <w:pStyle w:val="CommentText"/>
      </w:pPr>
      <w:r>
        <w:t xml:space="preserve">What is context? </w:t>
      </w:r>
    </w:p>
    <w:p w14:paraId="30E6AB94" w14:textId="35868203" w:rsidR="00683F80" w:rsidRDefault="00683F80">
      <w:pPr>
        <w:pStyle w:val="CommentText"/>
      </w:pPr>
      <w:r>
        <w:t xml:space="preserve">‘Context’ should be defined or otherwise stated to be a primitive. </w:t>
      </w:r>
    </w:p>
    <w:p w14:paraId="04368BF4" w14:textId="77777777" w:rsidR="00683F80" w:rsidRDefault="00683F80">
      <w:pPr>
        <w:pStyle w:val="CommentText"/>
      </w:pPr>
    </w:p>
    <w:p w14:paraId="4A65A9F7" w14:textId="77777777" w:rsidR="00683F80" w:rsidRDefault="00683F80">
      <w:pPr>
        <w:pStyle w:val="CommentText"/>
      </w:pPr>
      <w:r>
        <w:t xml:space="preserve">The concept of context is an ambiguous and complicated one. It is, arguably, more complex than that of environment. According to some definition principles, it should therefore not be included in the definition. </w:t>
      </w:r>
    </w:p>
    <w:p w14:paraId="27ABB147" w14:textId="77777777" w:rsidR="00683F80" w:rsidRPr="00683F80" w:rsidRDefault="00683F80">
      <w:pPr>
        <w:pStyle w:val="CommentText"/>
        <w:rPr>
          <w:i/>
          <w:iCs/>
        </w:rPr>
      </w:pPr>
    </w:p>
    <w:p w14:paraId="79CBB088" w14:textId="231EF22B" w:rsidR="00683F80" w:rsidRDefault="00683F80">
      <w:pPr>
        <w:pStyle w:val="CommentText"/>
      </w:pPr>
      <w:r>
        <w:t xml:space="preserve">A simple edit to this definition </w:t>
      </w:r>
      <w:r w:rsidR="00632576">
        <w:t xml:space="preserve">may </w:t>
      </w:r>
      <w:r>
        <w:t>make it clearer…</w:t>
      </w:r>
    </w:p>
    <w:p w14:paraId="4C064330" w14:textId="1F2BA4BF" w:rsidR="00683F80" w:rsidRPr="00683F80" w:rsidRDefault="00683F80">
      <w:pPr>
        <w:pStyle w:val="CommentText"/>
      </w:pPr>
      <w:r>
        <w:t>“The physical</w:t>
      </w:r>
      <w:r w:rsidR="00613B75">
        <w:t>, social and non-physical</w:t>
      </w:r>
      <w:r>
        <w:t xml:space="preserve"> setting and circumstances[..]”</w:t>
      </w:r>
    </w:p>
  </w:comment>
  <w:comment w:id="76" w:author="robert rovetto" w:date="2019-05-21T15:02:00Z" w:initials="rr">
    <w:p w14:paraId="499F56A7" w14:textId="6FC355A4" w:rsidR="00C91D2D" w:rsidRDefault="00C91D2D">
      <w:pPr>
        <w:pStyle w:val="CommentText"/>
        <w:rPr>
          <w:i/>
          <w:iCs/>
        </w:rPr>
      </w:pPr>
      <w:r>
        <w:rPr>
          <w:rStyle w:val="CommentReference"/>
        </w:rPr>
        <w:annotationRef/>
      </w:r>
      <w:r w:rsidR="008017C0">
        <w:rPr>
          <w:i/>
          <w:iCs/>
        </w:rPr>
        <w:t xml:space="preserve">Unclear. </w:t>
      </w:r>
      <w:r w:rsidRPr="00C91D2D">
        <w:rPr>
          <w:i/>
          <w:iCs/>
        </w:rPr>
        <w:t>Inaccurate.</w:t>
      </w:r>
      <w:r w:rsidR="004D66A5">
        <w:rPr>
          <w:i/>
          <w:iCs/>
        </w:rPr>
        <w:t xml:space="preserve"> Possible confounding of distinctions.</w:t>
      </w:r>
    </w:p>
    <w:p w14:paraId="351A0BF3" w14:textId="15A69C3D" w:rsidR="00C91D2D" w:rsidRDefault="00C91D2D">
      <w:pPr>
        <w:pStyle w:val="CommentText"/>
      </w:pPr>
    </w:p>
    <w:p w14:paraId="3F6DA088" w14:textId="7C10999C" w:rsidR="00C91D2D" w:rsidRDefault="00D34248">
      <w:pPr>
        <w:pStyle w:val="CommentText"/>
      </w:pPr>
      <w:r>
        <w:t>If ARCHITECTURE is a description, then so is SPACE ARCHITECTURE. How can it be a practice (activity) as well? The activity is the architecting, or the design process, not the architecture or the design itself.</w:t>
      </w:r>
    </w:p>
  </w:comment>
  <w:comment w:id="79" w:author="robert rovetto" w:date="2019-05-30T09:05:00Z" w:initials="rr">
    <w:p w14:paraId="360C77DF" w14:textId="77777777" w:rsidR="003043D3" w:rsidRDefault="003043D3">
      <w:pPr>
        <w:pStyle w:val="CommentText"/>
      </w:pPr>
      <w:r>
        <w:rPr>
          <w:rStyle w:val="CommentReference"/>
        </w:rPr>
        <w:annotationRef/>
      </w:r>
      <w:r>
        <w:t xml:space="preserve">This sounds like a comment, not part of a definition. </w:t>
      </w:r>
    </w:p>
    <w:p w14:paraId="3895BC29" w14:textId="77777777" w:rsidR="003043D3" w:rsidRDefault="003043D3">
      <w:pPr>
        <w:pStyle w:val="CommentText"/>
      </w:pPr>
    </w:p>
    <w:p w14:paraId="4C3DB5B7" w14:textId="6628CBBA" w:rsidR="003043D3" w:rsidRDefault="003043D3">
      <w:pPr>
        <w:pStyle w:val="CommentText"/>
      </w:pPr>
      <w:r>
        <w:t>It sounds like content that supplements the definition, such as clarifying or elucidating information.</w:t>
      </w:r>
    </w:p>
    <w:p w14:paraId="785D9985" w14:textId="77777777" w:rsidR="003043D3" w:rsidRDefault="003043D3">
      <w:pPr>
        <w:pStyle w:val="CommentText"/>
      </w:pPr>
    </w:p>
    <w:p w14:paraId="0FF8C745" w14:textId="0C8665A7" w:rsidR="003043D3" w:rsidRPr="003043D3" w:rsidRDefault="003043D3">
      <w:pPr>
        <w:pStyle w:val="CommentText"/>
      </w:pPr>
      <w:r w:rsidRPr="003043D3">
        <w:rPr>
          <w:i/>
          <w:iCs/>
        </w:rPr>
        <w:t>Recommend</w:t>
      </w:r>
      <w:r>
        <w:rPr>
          <w:i/>
          <w:iCs/>
        </w:rPr>
        <w:t xml:space="preserve"> </w:t>
      </w:r>
      <w:r w:rsidRPr="003043D3">
        <w:t>separating</w:t>
      </w:r>
      <w:r>
        <w:t xml:space="preserve"> it into a new paragraph, perahaps with a heading of ‘comment’ or ‘supplemental information’</w:t>
      </w:r>
    </w:p>
  </w:comment>
  <w:comment w:id="99" w:author="robert rovetto" w:date="2019-05-21T15:14:00Z" w:initials="rr">
    <w:p w14:paraId="79DB0587" w14:textId="05B0958E" w:rsidR="002E0C13" w:rsidRDefault="002E0C13">
      <w:pPr>
        <w:pStyle w:val="CommentText"/>
      </w:pPr>
      <w:r>
        <w:rPr>
          <w:rStyle w:val="CommentReference"/>
        </w:rPr>
        <w:annotationRef/>
      </w:r>
      <w:r>
        <w:t>In my ontologies I’ve defined ‘spacecraft’ as a craft designed to operate in the outer space environment, where</w:t>
      </w:r>
      <w:r w:rsidR="00B645EC">
        <w:t xml:space="preserve"> </w:t>
      </w:r>
      <w:r>
        <w:t>‘craft’ takes a generic meaning of any artifact (manned or unmanned)</w:t>
      </w:r>
      <w:r w:rsidR="00B133C5">
        <w:t>.</w:t>
      </w:r>
    </w:p>
  </w:comment>
  <w:comment w:id="116" w:author="robert rovetto" w:date="2019-05-21T15:29:00Z" w:initials="rr">
    <w:p w14:paraId="36F8BB48" w14:textId="77777777" w:rsidR="004B431D" w:rsidRDefault="00C516A4">
      <w:pPr>
        <w:pStyle w:val="CommentText"/>
      </w:pPr>
      <w:r>
        <w:rPr>
          <w:rStyle w:val="CommentReference"/>
        </w:rPr>
        <w:annotationRef/>
      </w:r>
      <w:r w:rsidR="004B431D">
        <w:t xml:space="preserve">‘(un)occupied’ is not synonymous with ‘(un)manned’  or ‘(un)crewed’. </w:t>
      </w:r>
    </w:p>
    <w:p w14:paraId="176A1EA4" w14:textId="046522E7" w:rsidR="00C516A4" w:rsidRDefault="00C516A4">
      <w:pPr>
        <w:pStyle w:val="CommentText"/>
      </w:pPr>
      <w:r>
        <w:t>‘Occupied’ is not restricted to persons. E.g., can say a gallon of water occupies a container.</w:t>
      </w:r>
    </w:p>
    <w:p w14:paraId="581A1769" w14:textId="6FB8B535" w:rsidR="00C516A4" w:rsidRDefault="00C516A4">
      <w:pPr>
        <w:pStyle w:val="CommentText"/>
      </w:pPr>
      <w:r>
        <w:t xml:space="preserve">It is broader than ‘crewed’. E.g., Can say that ‘crewed’ is a form of occupation by persons on a </w:t>
      </w:r>
    </w:p>
  </w:comment>
  <w:comment w:id="109" w:author="robert rovetto" w:date="2019-05-21T15:17:00Z" w:initials="rr">
    <w:p w14:paraId="449C3D2C" w14:textId="384EC2A6" w:rsidR="002E0C13" w:rsidRDefault="002E0C13">
      <w:pPr>
        <w:pStyle w:val="CommentText"/>
      </w:pPr>
      <w:r>
        <w:rPr>
          <w:rStyle w:val="CommentReference"/>
        </w:rPr>
        <w:annotationRef/>
      </w:r>
      <w:r>
        <w:t xml:space="preserve">No need to indicate orbital  </w:t>
      </w:r>
    </w:p>
  </w:comment>
  <w:comment w:id="123" w:author="robert rovetto" w:date="2019-05-21T15:27:00Z" w:initials="rr">
    <w:p w14:paraId="6C99F2D9" w14:textId="3F9AE7A1" w:rsidR="000134D3" w:rsidRDefault="000134D3">
      <w:pPr>
        <w:pStyle w:val="CommentText"/>
      </w:pPr>
      <w:r>
        <w:rPr>
          <w:rStyle w:val="CommentReference"/>
        </w:rPr>
        <w:annotationRef/>
      </w:r>
      <w:r>
        <w:rPr>
          <w:rStyle w:val="CommentReference"/>
        </w:rPr>
        <w:t xml:space="preserve">Unnecessary </w:t>
      </w:r>
      <w:r>
        <w:t xml:space="preserve">to say ‘created by human’ because it is in the meaning of ‘artificial’, particularly if explicitly define ‘artificial’. Otherwise, can say </w:t>
      </w:r>
    </w:p>
    <w:p w14:paraId="469F8E85" w14:textId="20B0D947" w:rsidR="000134D3" w:rsidRDefault="000134D3">
      <w:pPr>
        <w:pStyle w:val="CommentText"/>
      </w:pPr>
      <w:r>
        <w:t>“an object created by human beings…’</w:t>
      </w:r>
    </w:p>
  </w:comment>
  <w:comment w:id="104" w:author="robert rovetto" w:date="2019-06-19T18:49:00Z" w:initials="rr">
    <w:p w14:paraId="649C67CF" w14:textId="67BB84BF" w:rsidR="00803AFC" w:rsidRDefault="00803AFC">
      <w:pPr>
        <w:pStyle w:val="CommentText"/>
      </w:pPr>
      <w:r>
        <w:rPr>
          <w:rStyle w:val="CommentReference"/>
        </w:rPr>
        <w:annotationRef/>
      </w:r>
      <w:r>
        <w:t>Recommend establishing a standard format for presenting term definitions.</w:t>
      </w:r>
    </w:p>
  </w:comment>
  <w:comment w:id="193" w:author="robert rovetto" w:date="2019-05-21T15:34:00Z" w:initials="rr">
    <w:p w14:paraId="21AF0FA3" w14:textId="387FDB77" w:rsidR="00E455F5" w:rsidRPr="00E455F5" w:rsidRDefault="00E455F5" w:rsidP="00E455F5">
      <w:pPr>
        <w:pStyle w:val="CommentText"/>
        <w:rPr>
          <w:i/>
          <w:iCs/>
        </w:rPr>
      </w:pPr>
      <w:r w:rsidRPr="00E455F5">
        <w:rPr>
          <w:i/>
          <w:iCs/>
        </w:rPr>
        <w:t>Inaccurate.</w:t>
      </w:r>
    </w:p>
    <w:p w14:paraId="67E761CF" w14:textId="77777777" w:rsidR="00E455F5" w:rsidRDefault="00E455F5" w:rsidP="00E455F5">
      <w:pPr>
        <w:pStyle w:val="CommentText"/>
      </w:pPr>
    </w:p>
    <w:p w14:paraId="5F33F914" w14:textId="32A03178" w:rsidR="00E455F5" w:rsidRDefault="00E455F5" w:rsidP="00E455F5">
      <w:pPr>
        <w:pStyle w:val="CommentText"/>
      </w:pPr>
      <w:r>
        <w:t>A spaceship is not a surface vessel/vehicle.</w:t>
      </w:r>
    </w:p>
    <w:p w14:paraId="681D96EB" w14:textId="5084037A" w:rsidR="00E074D0" w:rsidRDefault="00E455F5" w:rsidP="00E455F5">
      <w:pPr>
        <w:pStyle w:val="CommentText"/>
      </w:pPr>
      <w:r>
        <w:rPr>
          <w:rStyle w:val="CommentReference"/>
        </w:rPr>
        <w:annotationRef/>
      </w:r>
      <w:r>
        <w:t>A surface vessel/vehicle is primarily designed to operate on the surface, not the orbital or interstellar space environment.</w:t>
      </w:r>
    </w:p>
  </w:comment>
  <w:comment w:id="195" w:author="robert rovetto" w:date="2019-06-19T18:52:00Z" w:initials="rr">
    <w:p w14:paraId="357F2BAC" w14:textId="546B0B3A" w:rsidR="00803AFC" w:rsidRDefault="00803AFC">
      <w:pPr>
        <w:pStyle w:val="CommentText"/>
      </w:pPr>
      <w:r>
        <w:t>DISCUSSION REQUIRED.</w:t>
      </w:r>
    </w:p>
    <w:p w14:paraId="299A8DA8" w14:textId="77777777" w:rsidR="00146CAC" w:rsidRDefault="00146CAC">
      <w:pPr>
        <w:pStyle w:val="CommentText"/>
      </w:pPr>
    </w:p>
    <w:p w14:paraId="3469DBD8" w14:textId="681D9695" w:rsidR="00803AFC" w:rsidRDefault="00146CAC">
      <w:pPr>
        <w:pStyle w:val="CommentText"/>
      </w:pPr>
      <w:r>
        <w:t xml:space="preserve">I do not believe </w:t>
      </w:r>
      <w:r w:rsidR="00803AFC">
        <w:rPr>
          <w:rStyle w:val="CommentReference"/>
        </w:rPr>
        <w:t>a</w:t>
      </w:r>
      <w:r w:rsidR="00803AFC">
        <w:t xml:space="preserve"> planetary surface craft (e.g. a rover) should be classified as a spaceship or spacecraft</w:t>
      </w:r>
      <w:r w:rsidR="00EC7504">
        <w:t>,</w:t>
      </w:r>
      <w:r w:rsidR="00803AFC">
        <w:t xml:space="preserve"> because it was designed to operate on a planet, not in outer space. If a craft has both design functions, then it can be a subclass of Spacecraft, but on first thought I would not say that a rover is a spacecraft.</w:t>
      </w:r>
    </w:p>
  </w:comment>
  <w:comment w:id="206" w:author="robert rovetto" w:date="2019-06-19T18:55:00Z" w:initials="rr">
    <w:p w14:paraId="303F5F25" w14:textId="712E721D" w:rsidR="000247E7" w:rsidRDefault="000247E7">
      <w:pPr>
        <w:pStyle w:val="CommentText"/>
      </w:pPr>
      <w:r>
        <w:rPr>
          <w:rStyle w:val="CommentReference"/>
        </w:rPr>
        <w:annotationRef/>
      </w:r>
      <w:r>
        <w:t xml:space="preserve">NOTE: these are instances, not classes. </w:t>
      </w:r>
      <w:r>
        <w:br/>
        <w:t>You can give both examples classes/types of spaceship, and particular instances of them.</w:t>
      </w:r>
    </w:p>
  </w:comment>
  <w:comment w:id="222" w:author="robert rovetto" w:date="2019-06-19T18:54:00Z" w:initials="rr">
    <w:p w14:paraId="39D55842" w14:textId="77777777" w:rsidR="00FE1762" w:rsidRDefault="00FE1762">
      <w:pPr>
        <w:pStyle w:val="CommentText"/>
      </w:pPr>
      <w:r>
        <w:rPr>
          <w:rStyle w:val="CommentReference"/>
        </w:rPr>
        <w:annotationRef/>
      </w:r>
      <w:r>
        <w:t>Consider this taxonomy…</w:t>
      </w:r>
    </w:p>
    <w:p w14:paraId="68C54E8C" w14:textId="77777777" w:rsidR="00FE1762" w:rsidRDefault="00FE1762">
      <w:pPr>
        <w:pStyle w:val="CommentText"/>
      </w:pPr>
      <w:r>
        <w:t>Space Station</w:t>
      </w:r>
    </w:p>
    <w:p w14:paraId="1BCF8620" w14:textId="77777777" w:rsidR="00FE1762" w:rsidRDefault="00FE1762">
      <w:pPr>
        <w:pStyle w:val="CommentText"/>
      </w:pPr>
      <w:r>
        <w:t xml:space="preserve">    Orbital Space Station</w:t>
      </w:r>
    </w:p>
    <w:p w14:paraId="3A43640D" w14:textId="29087822" w:rsidR="00FE1762" w:rsidRDefault="00FE1762">
      <w:pPr>
        <w:pStyle w:val="CommentText"/>
      </w:pPr>
      <w:r>
        <w:t xml:space="preserve">    Planetary Ground Station</w:t>
      </w:r>
    </w:p>
  </w:comment>
  <w:comment w:id="248" w:author="Ondrej Doule" w:date="2019-04-29T11:08:00Z" w:initials="OD">
    <w:p w14:paraId="79F38394" w14:textId="23C0E3BB" w:rsidR="00C21EFF" w:rsidRDefault="00C21EFF">
      <w:pPr>
        <w:pStyle w:val="CommentText"/>
      </w:pPr>
      <w:r>
        <w:rPr>
          <w:rStyle w:val="CommentReference"/>
        </w:rPr>
        <w:annotationRef/>
      </w:r>
      <w:r>
        <w:t>Often used for manned and unmanned systems / similar to space settlement / in this context infrastructure would exclude habitable systems.</w:t>
      </w:r>
    </w:p>
  </w:comment>
  <w:comment w:id="269" w:author="robert rovetto" w:date="2019-06-19T19:03:00Z" w:initials="rr">
    <w:p w14:paraId="0C1540C4" w14:textId="77777777" w:rsidR="00671CE7" w:rsidRDefault="00671CE7">
      <w:pPr>
        <w:pStyle w:val="CommentText"/>
        <w:rPr>
          <w:rStyle w:val="CommentReference"/>
        </w:rPr>
      </w:pPr>
      <w:r>
        <w:rPr>
          <w:rStyle w:val="CommentReference"/>
        </w:rPr>
        <w:annotationRef/>
      </w:r>
      <w:r>
        <w:rPr>
          <w:rStyle w:val="CommentReference"/>
        </w:rPr>
        <w:t>What about defining ‘Space System’?</w:t>
      </w:r>
    </w:p>
    <w:p w14:paraId="25BFC6BD" w14:textId="77777777" w:rsidR="00671CE7" w:rsidRDefault="00671CE7">
      <w:pPr>
        <w:pStyle w:val="CommentText"/>
        <w:rPr>
          <w:rStyle w:val="CommentReference"/>
        </w:rPr>
      </w:pPr>
    </w:p>
    <w:p w14:paraId="351BC4F8" w14:textId="77777777" w:rsidR="00671CE7" w:rsidRDefault="00671CE7">
      <w:pPr>
        <w:pStyle w:val="CommentText"/>
        <w:rPr>
          <w:rStyle w:val="CommentReference"/>
        </w:rPr>
      </w:pPr>
      <w:r>
        <w:rPr>
          <w:rStyle w:val="CommentReference"/>
        </w:rPr>
        <w:t xml:space="preserve"> ‘System’, below, is defined as physical or abstract.</w:t>
      </w:r>
    </w:p>
    <w:p w14:paraId="56FE211E" w14:textId="77777777" w:rsidR="00671CE7" w:rsidRDefault="00671CE7">
      <w:pPr>
        <w:pStyle w:val="CommentText"/>
        <w:rPr>
          <w:rStyle w:val="CommentReference"/>
        </w:rPr>
      </w:pPr>
    </w:p>
    <w:p w14:paraId="5728E4CC" w14:textId="77777777" w:rsidR="00671CE7" w:rsidRDefault="00671CE7">
      <w:pPr>
        <w:pStyle w:val="CommentText"/>
        <w:rPr>
          <w:rStyle w:val="CommentReference"/>
        </w:rPr>
      </w:pPr>
      <w:r>
        <w:rPr>
          <w:rStyle w:val="CommentReference"/>
        </w:rPr>
        <w:t>Physical Space System would be the material system itself.</w:t>
      </w:r>
    </w:p>
    <w:p w14:paraId="2B785A2D" w14:textId="77777777" w:rsidR="00671CE7" w:rsidRDefault="00671CE7">
      <w:pPr>
        <w:pStyle w:val="CommentText"/>
        <w:rPr>
          <w:rStyle w:val="CommentReference"/>
        </w:rPr>
      </w:pPr>
    </w:p>
    <w:p w14:paraId="130BEB01" w14:textId="77777777" w:rsidR="00671CE7" w:rsidRDefault="00671CE7">
      <w:pPr>
        <w:pStyle w:val="CommentText"/>
        <w:rPr>
          <w:rStyle w:val="CommentReference"/>
        </w:rPr>
      </w:pPr>
      <w:r>
        <w:rPr>
          <w:rStyle w:val="CommentReference"/>
        </w:rPr>
        <w:t xml:space="preserve">Abstract Space System would be, perhaps, the design concepts or architecture. </w:t>
      </w:r>
    </w:p>
    <w:p w14:paraId="139A875F" w14:textId="77777777" w:rsidR="00671CE7" w:rsidRDefault="00671CE7">
      <w:pPr>
        <w:pStyle w:val="CommentText"/>
        <w:rPr>
          <w:rStyle w:val="CommentReference"/>
        </w:rPr>
      </w:pPr>
    </w:p>
    <w:p w14:paraId="011B6869" w14:textId="44660937" w:rsidR="00671CE7" w:rsidRPr="00671CE7" w:rsidRDefault="00671CE7">
      <w:pPr>
        <w:pStyle w:val="CommentText"/>
        <w:rPr>
          <w:sz w:val="16"/>
          <w:szCs w:val="16"/>
        </w:rPr>
      </w:pPr>
      <w:r>
        <w:rPr>
          <w:rStyle w:val="CommentReference"/>
        </w:rPr>
        <w:t xml:space="preserve">DISCUSSON/RESEARCH REQUIRED. </w:t>
      </w:r>
    </w:p>
  </w:comment>
  <w:comment w:id="267" w:author="robert rovetto" w:date="2019-06-19T18:58:00Z" w:initials="rr">
    <w:p w14:paraId="0CF91768" w14:textId="38BB4146" w:rsidR="00D70780" w:rsidRDefault="00D70780">
      <w:pPr>
        <w:pStyle w:val="CommentText"/>
      </w:pPr>
      <w:r>
        <w:rPr>
          <w:rStyle w:val="CommentReference"/>
        </w:rPr>
        <w:annotationRef/>
      </w:r>
      <w:r>
        <w:t>DISCUSSION REQUIRED.</w:t>
      </w:r>
      <w:r>
        <w:br/>
        <w:t>This term encomopasses many things from a physical system, to a design (architecture?) to an information object or information system. Instead of using this term for all those things, Knowledge bases for example are domain-neutral so we do not need to have a space-related term for it. Consider using specialized terms for each. For example…</w:t>
      </w:r>
    </w:p>
    <w:p w14:paraId="66B59EA7" w14:textId="77777777" w:rsidR="00D70780" w:rsidRDefault="00D70780">
      <w:pPr>
        <w:pStyle w:val="CommentText"/>
      </w:pPr>
    </w:p>
    <w:p w14:paraId="4AA649C7" w14:textId="4D4BCFDF" w:rsidR="00D70780" w:rsidRDefault="00D70780">
      <w:pPr>
        <w:pStyle w:val="CommentText"/>
      </w:pPr>
      <w:r>
        <w:t>Space Infrastructure = the physical space system.</w:t>
      </w:r>
    </w:p>
    <w:p w14:paraId="707281D1" w14:textId="17C7DC04" w:rsidR="00D70780" w:rsidRDefault="00D70780">
      <w:pPr>
        <w:pStyle w:val="CommentText"/>
      </w:pPr>
      <w:r>
        <w:t>E.g., Launchpad, Surface power station, Deep space network (as a collecation of satellites and ground stations?)</w:t>
      </w:r>
    </w:p>
    <w:p w14:paraId="77343BA4" w14:textId="1090B624" w:rsidR="00D70780" w:rsidRDefault="00D70780">
      <w:pPr>
        <w:pStyle w:val="CommentText"/>
      </w:pPr>
      <w:r>
        <w:t>Space Architecture = &lt;&lt; insert def&gt;&gt; or the design or abstract conceptualization of a space infrastructure</w:t>
      </w:r>
    </w:p>
  </w:comment>
  <w:comment w:id="320" w:author="robert rovetto" w:date="2019-06-19T19:04:00Z" w:initials="rr">
    <w:p w14:paraId="675D521E" w14:textId="508E8679" w:rsidR="00A77DDD" w:rsidRDefault="00A77DDD">
      <w:pPr>
        <w:pStyle w:val="CommentText"/>
      </w:pPr>
      <w:r>
        <w:rPr>
          <w:rStyle w:val="CommentReference"/>
        </w:rPr>
        <w:annotationRef/>
      </w:r>
      <w:r>
        <w:t>If using ‘space system’ in the definition, then it needs to be either defined or asserted as a primitive (undefined) term.</w:t>
      </w:r>
    </w:p>
  </w:comment>
  <w:comment w:id="337" w:author="robert rovetto" w:date="2019-06-19T19:05:00Z" w:initials="rr">
    <w:p w14:paraId="19F9F5DB" w14:textId="55AC9E5E" w:rsidR="00701B7F" w:rsidRDefault="00701B7F">
      <w:pPr>
        <w:pStyle w:val="CommentText"/>
      </w:pPr>
      <w:r>
        <w:rPr>
          <w:rStyle w:val="CommentReference"/>
        </w:rPr>
        <w:annotationRef/>
      </w:r>
      <w:r>
        <w:t>Seems to me that a space settlement is a type of Space System.</w:t>
      </w:r>
    </w:p>
  </w:comment>
  <w:comment w:id="339" w:author="robert rovetto" w:date="2019-06-19T19:13:00Z" w:initials="rr">
    <w:p w14:paraId="65E18D22" w14:textId="77777777" w:rsidR="001C7E69" w:rsidRDefault="001C7E69">
      <w:pPr>
        <w:pStyle w:val="CommentText"/>
      </w:pPr>
      <w:r>
        <w:rPr>
          <w:rStyle w:val="CommentReference"/>
        </w:rPr>
        <w:annotationRef/>
      </w:r>
      <w:r>
        <w:t>DIAGRAM COMMENT.</w:t>
      </w:r>
    </w:p>
    <w:p w14:paraId="340A4C50" w14:textId="77777777" w:rsidR="001C7E69" w:rsidRDefault="001C7E69">
      <w:pPr>
        <w:pStyle w:val="CommentText"/>
      </w:pPr>
      <w:r>
        <w:t>The lines between nodes should be labeled either in a legend or on the line themselves. Otherwise the reader will not know what the relationships are between the visual elements in the diagram.</w:t>
      </w:r>
    </w:p>
    <w:p w14:paraId="6066287C" w14:textId="060B4FC2" w:rsidR="001C7E69" w:rsidRDefault="001C7E69">
      <w:pPr>
        <w:pStyle w:val="CommentText"/>
      </w:pPr>
      <w:r>
        <w:t>For example, do they signify “is a subclass of” or something else?</w:t>
      </w:r>
      <w:bookmarkStart w:id="340" w:name="_GoBack"/>
      <w:bookmarkEnd w:id="340"/>
    </w:p>
  </w:comment>
  <w:comment w:id="372" w:author="robert rovetto" w:date="2019-06-19T19:08:00Z" w:initials="rr">
    <w:p w14:paraId="3067495F" w14:textId="5674A308" w:rsidR="004D422B" w:rsidRDefault="004D422B">
      <w:pPr>
        <w:pStyle w:val="CommentText"/>
      </w:pPr>
      <w:r>
        <w:rPr>
          <w:rStyle w:val="CommentReference"/>
        </w:rPr>
        <w:annotationRef/>
      </w:r>
      <w:r>
        <w:t>Unclear. Rephrase.</w:t>
      </w:r>
    </w:p>
  </w:comment>
  <w:comment w:id="385" w:author="robert rovetto" w:date="2019-06-19T19:11:00Z" w:initials="rr">
    <w:p w14:paraId="029B9600" w14:textId="77777777" w:rsidR="00FA2D29" w:rsidRDefault="00FA2D29">
      <w:pPr>
        <w:pStyle w:val="CommentText"/>
      </w:pPr>
      <w:r>
        <w:rPr>
          <w:rStyle w:val="CommentReference"/>
        </w:rPr>
        <w:annotationRef/>
      </w:r>
      <w:r>
        <w:t>Incorrect. There are many natural systems humans can manipulate.</w:t>
      </w:r>
    </w:p>
    <w:p w14:paraId="3F2B400A" w14:textId="77777777" w:rsidR="00FA2D29" w:rsidRDefault="00FA2D29">
      <w:pPr>
        <w:pStyle w:val="CommentText"/>
      </w:pPr>
      <w:r>
        <w:t xml:space="preserve">A better definition is a system that was not created by human beings. </w:t>
      </w:r>
    </w:p>
    <w:p w14:paraId="596435BF" w14:textId="77777777" w:rsidR="00FA2D29" w:rsidRDefault="00FA2D29">
      <w:pPr>
        <w:pStyle w:val="CommentText"/>
      </w:pPr>
    </w:p>
    <w:p w14:paraId="27767FF7" w14:textId="673F7F85" w:rsidR="00FA2D29" w:rsidRDefault="00FA2D29">
      <w:pPr>
        <w:pStyle w:val="CommentText"/>
      </w:pPr>
      <w:r>
        <w:t>FYI: the definition of natural-artificial is common one in philosophy, and has some associated challenges and questions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20547" w15:done="0"/>
  <w15:commentEx w15:paraId="46235639" w15:done="0"/>
  <w15:commentEx w15:paraId="29BC7425" w15:done="0"/>
  <w15:commentEx w15:paraId="1C4FAE15" w15:done="0"/>
  <w15:commentEx w15:paraId="23CD070E" w15:done="0"/>
  <w15:commentEx w15:paraId="625BDE07" w15:done="0"/>
  <w15:commentEx w15:paraId="44E7DBA6" w15:done="0"/>
  <w15:commentEx w15:paraId="27EBDB41" w15:done="0"/>
  <w15:commentEx w15:paraId="66517C1A" w15:done="0"/>
  <w15:commentEx w15:paraId="3B859238" w15:done="0"/>
  <w15:commentEx w15:paraId="6E75EA71" w15:done="0"/>
  <w15:commentEx w15:paraId="567260BF" w15:done="0"/>
  <w15:commentEx w15:paraId="4C064330" w15:done="0"/>
  <w15:commentEx w15:paraId="3F6DA088" w15:done="0"/>
  <w15:commentEx w15:paraId="0FF8C745" w15:done="0"/>
  <w15:commentEx w15:paraId="79DB0587" w15:done="0"/>
  <w15:commentEx w15:paraId="581A1769" w15:done="0"/>
  <w15:commentEx w15:paraId="449C3D2C" w15:done="0"/>
  <w15:commentEx w15:paraId="469F8E85" w15:done="0"/>
  <w15:commentEx w15:paraId="649C67CF" w15:done="0"/>
  <w15:commentEx w15:paraId="681D96EB" w15:done="0"/>
  <w15:commentEx w15:paraId="3469DBD8" w15:done="0"/>
  <w15:commentEx w15:paraId="303F5F25" w15:done="0"/>
  <w15:commentEx w15:paraId="3A43640D" w15:done="0"/>
  <w15:commentEx w15:paraId="79F38394" w15:done="0"/>
  <w15:commentEx w15:paraId="011B6869" w15:done="0"/>
  <w15:commentEx w15:paraId="77343BA4" w15:done="0"/>
  <w15:commentEx w15:paraId="675D521E" w15:done="0"/>
  <w15:commentEx w15:paraId="19F9F5DB" w15:done="0"/>
  <w15:commentEx w15:paraId="6066287C" w15:done="0"/>
  <w15:commentEx w15:paraId="3067495F" w15:done="0"/>
  <w15:commentEx w15:paraId="27767F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20547" w16cid:durableId="209A1524"/>
  <w16cid:commentId w16cid:paraId="46235639" w16cid:durableId="208D2C4A"/>
  <w16cid:commentId w16cid:paraId="29BC7425" w16cid:durableId="209A1607"/>
  <w16cid:commentId w16cid:paraId="1C4FAE15" w16cid:durableId="208D2CA5"/>
  <w16cid:commentId w16cid:paraId="23CD070E" w16cid:durableId="209A1089"/>
  <w16cid:commentId w16cid:paraId="625BDE07" w16cid:durableId="209A10F0"/>
  <w16cid:commentId w16cid:paraId="44E7DBA6" w16cid:durableId="209A11E2"/>
  <w16cid:commentId w16cid:paraId="27EBDB41" w16cid:durableId="209A1234"/>
  <w16cid:commentId w16cid:paraId="66517C1A" w16cid:durableId="209A13EA"/>
  <w16cid:commentId w16cid:paraId="3B859238" w16cid:durableId="209A163A"/>
  <w16cid:commentId w16cid:paraId="6E75EA71" w16cid:durableId="208E903A"/>
  <w16cid:commentId w16cid:paraId="567260BF" w16cid:durableId="209A1736"/>
  <w16cid:commentId w16cid:paraId="4C064330" w16cid:durableId="209A1A02"/>
  <w16cid:commentId w16cid:paraId="3F6DA088" w16cid:durableId="208E9176"/>
  <w16cid:commentId w16cid:paraId="0FF8C745" w16cid:durableId="209A1B4B"/>
  <w16cid:commentId w16cid:paraId="79DB0587" w16cid:durableId="208E9442"/>
  <w16cid:commentId w16cid:paraId="581A1769" w16cid:durableId="208E97E8"/>
  <w16cid:commentId w16cid:paraId="449C3D2C" w16cid:durableId="208E9522"/>
  <w16cid:commentId w16cid:paraId="469F8E85" w16cid:durableId="208E975F"/>
  <w16cid:commentId w16cid:paraId="649C67CF" w16cid:durableId="20B5022C"/>
  <w16cid:commentId w16cid:paraId="681D96EB" w16cid:durableId="208E990A"/>
  <w16cid:commentId w16cid:paraId="3469DBD8" w16cid:durableId="20B502D5"/>
  <w16cid:commentId w16cid:paraId="303F5F25" w16cid:durableId="20B503BB"/>
  <w16cid:commentId w16cid:paraId="3A43640D" w16cid:durableId="20B50357"/>
  <w16cid:commentId w16cid:paraId="79F38394" w16cid:durableId="207159A0"/>
  <w16cid:commentId w16cid:paraId="011B6869" w16cid:durableId="20B5056F"/>
  <w16cid:commentId w16cid:paraId="77343BA4" w16cid:durableId="20B50447"/>
  <w16cid:commentId w16cid:paraId="675D521E" w16cid:durableId="20B505DA"/>
  <w16cid:commentId w16cid:paraId="19F9F5DB" w16cid:durableId="20B50607"/>
  <w16cid:commentId w16cid:paraId="6066287C" w16cid:durableId="20B507F4"/>
  <w16cid:commentId w16cid:paraId="3067495F" w16cid:durableId="20B506C8"/>
  <w16cid:commentId w16cid:paraId="27767FF7" w16cid:durableId="20B50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1628" w14:textId="77777777" w:rsidR="0097519B" w:rsidRDefault="0097519B" w:rsidP="00FB2160">
      <w:r>
        <w:separator/>
      </w:r>
    </w:p>
  </w:endnote>
  <w:endnote w:type="continuationSeparator" w:id="0">
    <w:p w14:paraId="43BF1F35" w14:textId="77777777" w:rsidR="0097519B" w:rsidRDefault="0097519B" w:rsidP="00FB2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398" w:author="Ondrej Doule" w:date="2019-04-29T10:54:00Z"/>
  <w:sdt>
    <w:sdtPr>
      <w:id w:val="-1750954461"/>
      <w:docPartObj>
        <w:docPartGallery w:val="Page Numbers (Bottom of Page)"/>
        <w:docPartUnique/>
      </w:docPartObj>
    </w:sdtPr>
    <w:sdtEndPr>
      <w:rPr>
        <w:color w:val="7F7F7F" w:themeColor="background1" w:themeShade="7F"/>
        <w:spacing w:val="60"/>
      </w:rPr>
    </w:sdtEndPr>
    <w:sdtContent>
      <w:customXmlInsRangeEnd w:id="398"/>
      <w:p w14:paraId="60658657" w14:textId="6A7F4134" w:rsidR="00005618" w:rsidRDefault="00005618">
        <w:pPr>
          <w:pStyle w:val="Footer"/>
          <w:pBdr>
            <w:top w:val="single" w:sz="4" w:space="1" w:color="D9D9D9" w:themeColor="background1" w:themeShade="D9"/>
          </w:pBdr>
          <w:rPr>
            <w:ins w:id="399" w:author="Ondrej Doule" w:date="2019-04-29T10:54:00Z"/>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customXmlInsRangeStart w:id="400" w:author="Ondrej Doule" w:date="2019-04-29T10:54:00Z"/>
    </w:sdtContent>
  </w:sdt>
  <w:customXmlInsRangeEnd w:id="400"/>
  <w:p w14:paraId="27614346" w14:textId="77777777" w:rsidR="00005618" w:rsidRDefault="00005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BCD5" w14:textId="77777777" w:rsidR="0097519B" w:rsidRDefault="0097519B" w:rsidP="00FB2160">
      <w:r>
        <w:separator/>
      </w:r>
    </w:p>
  </w:footnote>
  <w:footnote w:type="continuationSeparator" w:id="0">
    <w:p w14:paraId="15F559EA" w14:textId="77777777" w:rsidR="0097519B" w:rsidRDefault="0097519B" w:rsidP="00FB2160">
      <w:r>
        <w:continuationSeparator/>
      </w:r>
    </w:p>
  </w:footnote>
  <w:footnote w:id="1">
    <w:p w14:paraId="0BD9AF17" w14:textId="18DF1E04" w:rsidR="004D50AB" w:rsidRPr="00FA6F2F" w:rsidRDefault="004D50AB">
      <w:pPr>
        <w:pStyle w:val="FootnoteText"/>
        <w:rPr>
          <w:lang w:val="fr-CA"/>
        </w:rPr>
      </w:pPr>
      <w:r w:rsidRPr="00FF2084">
        <w:rPr>
          <w:rStyle w:val="FootnoteReference"/>
        </w:rPr>
        <w:footnoteRef/>
      </w:r>
      <w:r w:rsidRPr="00FA6F2F">
        <w:rPr>
          <w:lang w:val="fr-CA"/>
        </w:rPr>
        <w:t xml:space="preserve"> DISA JTA (</w:t>
      </w:r>
      <w:hyperlink r:id="rId1" w:anchor="S1_1_3" w:history="1">
        <w:r w:rsidRPr="00FA6F2F">
          <w:rPr>
            <w:rStyle w:val="Hyperlink"/>
            <w:color w:val="auto"/>
            <w:lang w:val="fr-CA"/>
          </w:rPr>
          <w:t>HTTP://www-jta.itsa.disa.mil/jta/sect1.html#S1_1_3</w:t>
        </w:r>
      </w:hyperlink>
      <w:r w:rsidRPr="00FA6F2F">
        <w:rPr>
          <w:lang w:val="fr-CA"/>
        </w:rPr>
        <w:t>)</w:t>
      </w:r>
    </w:p>
  </w:footnote>
  <w:footnote w:id="2">
    <w:p w14:paraId="31700824" w14:textId="77777777" w:rsidR="002C0F38" w:rsidRPr="00FA6F2F" w:rsidRDefault="002C0F38" w:rsidP="002C0F38">
      <w:pPr>
        <w:pStyle w:val="FootnoteText"/>
        <w:rPr>
          <w:lang w:val="fr-CA"/>
        </w:rPr>
      </w:pPr>
      <w:r>
        <w:rPr>
          <w:rStyle w:val="FootnoteReference"/>
        </w:rPr>
        <w:footnoteRef/>
      </w:r>
      <w:r>
        <w:t xml:space="preserve"> </w:t>
      </w:r>
      <w:r w:rsidRPr="00053580">
        <w:t xml:space="preserve">Desfray, Philippe. Modeling Enterprise Architecture with TOGAF: A Practical Guide Using UML and BPMN (The MK/OMG Press) (Locations 563-568). </w:t>
      </w:r>
      <w:r w:rsidRPr="00FA6F2F">
        <w:rPr>
          <w:lang w:val="fr-CA"/>
        </w:rPr>
        <w:t>Elsevier Science.</w:t>
      </w:r>
    </w:p>
  </w:footnote>
  <w:footnote w:id="3">
    <w:p w14:paraId="60F376CD" w14:textId="299E3CA0" w:rsidR="007922EE" w:rsidRPr="00FA6F2F" w:rsidRDefault="007922EE">
      <w:pPr>
        <w:pStyle w:val="FootnoteText"/>
        <w:rPr>
          <w:lang w:val="fr-CA"/>
        </w:rPr>
      </w:pPr>
      <w:r w:rsidRPr="00FF2084">
        <w:rPr>
          <w:rStyle w:val="FootnoteReference"/>
        </w:rPr>
        <w:footnoteRef/>
      </w:r>
      <w:r w:rsidRPr="00FA6F2F">
        <w:rPr>
          <w:lang w:val="fr-CA"/>
        </w:rPr>
        <w:t xml:space="preserve"> DISA JTA (</w:t>
      </w:r>
      <w:hyperlink r:id="rId2" w:anchor="S1_1_3" w:history="1">
        <w:r w:rsidRPr="00FA6F2F">
          <w:rPr>
            <w:rStyle w:val="Hyperlink"/>
            <w:color w:val="auto"/>
            <w:lang w:val="fr-CA"/>
          </w:rPr>
          <w:t>HTTP://www-jta.itsa.disa.mil/jta/sect1.html#S1_1_3</w:t>
        </w:r>
      </w:hyperlink>
      <w:r w:rsidRPr="00FA6F2F">
        <w:rPr>
          <w:lang w:val="fr-CA"/>
        </w:rPr>
        <w:t>)</w:t>
      </w:r>
    </w:p>
  </w:footnote>
  <w:footnote w:id="4">
    <w:p w14:paraId="7A175ECF" w14:textId="70740295" w:rsidR="002B4B25" w:rsidRDefault="002B4B25">
      <w:pPr>
        <w:pStyle w:val="FootnoteText"/>
      </w:pPr>
      <w:r>
        <w:rPr>
          <w:rStyle w:val="FootnoteReference"/>
        </w:rPr>
        <w:footnoteRef/>
      </w:r>
      <w:r>
        <w:t xml:space="preserve"> Osburg, J., Adams, C., Sherwood, B., “A Mission Statement for Space Architecture”, SAE 2003-01-2431, 2003</w:t>
      </w:r>
    </w:p>
  </w:footnote>
  <w:footnote w:id="5">
    <w:p w14:paraId="3677D617" w14:textId="194DADA2" w:rsidR="00782502" w:rsidRPr="00FF2084" w:rsidRDefault="00782502" w:rsidP="00782502">
      <w:pPr>
        <w:pStyle w:val="FootnoteText"/>
      </w:pPr>
      <w:r w:rsidRPr="00FF2084">
        <w:rPr>
          <w:rStyle w:val="FootnoteReference"/>
        </w:rPr>
        <w:footnoteRef/>
      </w:r>
      <w:r w:rsidRPr="00FF2084">
        <w:t xml:space="preserve"> SEBOK</w:t>
      </w:r>
      <w:r w:rsidR="00FF2084">
        <w:t>, INCOSE</w:t>
      </w:r>
    </w:p>
  </w:footnote>
  <w:footnote w:id="6">
    <w:p w14:paraId="63F78422" w14:textId="42D21BB7" w:rsidR="00782502" w:rsidRPr="00FF2084" w:rsidRDefault="00782502" w:rsidP="00782502">
      <w:pPr>
        <w:pStyle w:val="FootnoteText"/>
      </w:pPr>
      <w:r w:rsidRPr="00FF2084">
        <w:rPr>
          <w:rStyle w:val="FootnoteReference"/>
        </w:rPr>
        <w:footnoteRef/>
      </w:r>
      <w:r w:rsidRPr="00FF2084">
        <w:t xml:space="preserve"> SEBOK</w:t>
      </w:r>
      <w:r w:rsidR="00FF2084">
        <w:t>, INCOSE</w:t>
      </w:r>
    </w:p>
  </w:footnote>
  <w:footnote w:id="7">
    <w:p w14:paraId="51916CED" w14:textId="117E1E50" w:rsidR="00782502" w:rsidRDefault="00782502" w:rsidP="00782502">
      <w:pPr>
        <w:pStyle w:val="FootnoteText"/>
      </w:pPr>
      <w:r w:rsidRPr="00FF2084">
        <w:rPr>
          <w:rStyle w:val="FootnoteReference"/>
        </w:rPr>
        <w:footnoteRef/>
      </w:r>
      <w:r w:rsidRPr="00FF2084">
        <w:t xml:space="preserve"> SEBOK</w:t>
      </w:r>
      <w:r w:rsidR="00FF2084">
        <w:t>, INCOSE</w:t>
      </w:r>
    </w:p>
  </w:footnote>
  <w:footnote w:id="8">
    <w:p w14:paraId="0825F45C" w14:textId="77777777" w:rsidR="00CC05E1" w:rsidRPr="00FF2084" w:rsidRDefault="00CC05E1" w:rsidP="00CC05E1">
      <w:pPr>
        <w:jc w:val="both"/>
      </w:pPr>
      <w:r w:rsidRPr="00FF2084">
        <w:rPr>
          <w:rStyle w:val="FootnoteReference"/>
        </w:rPr>
        <w:footnoteRef/>
      </w:r>
      <w:r w:rsidRPr="00FA6F2F">
        <w:rPr>
          <w:lang w:val="fr-CA"/>
        </w:rPr>
        <w:t xml:space="preserve"> Dickerson, Charles; Mavris, Dimitri N.. </w:t>
      </w:r>
      <w:r w:rsidRPr="00FF2084">
        <w:t>Architecture and Principles of Systems Engineering (Complex and Enterprise Systems Engineering) (Page 24). CRC Press.</w:t>
      </w:r>
    </w:p>
    <w:p w14:paraId="6092B4E4" w14:textId="6587070A" w:rsidR="00CC05E1" w:rsidRPr="00FF2084" w:rsidRDefault="00CC05E1">
      <w:pPr>
        <w:pStyle w:val="FootnoteText"/>
      </w:pPr>
    </w:p>
  </w:footnote>
  <w:footnote w:id="9">
    <w:p w14:paraId="773F109E" w14:textId="77777777" w:rsidR="00CC05E1" w:rsidRPr="00FF2084" w:rsidRDefault="00CC05E1" w:rsidP="00CC05E1">
      <w:pPr>
        <w:jc w:val="both"/>
      </w:pPr>
      <w:r w:rsidRPr="00FF2084">
        <w:rPr>
          <w:rStyle w:val="FootnoteReference"/>
        </w:rPr>
        <w:footnoteRef/>
      </w:r>
      <w:r w:rsidRPr="00FA6F2F">
        <w:rPr>
          <w:lang w:val="fr-CA"/>
        </w:rPr>
        <w:t xml:space="preserve"> Dickerson, Charles; Mavris, Dimitri N.. </w:t>
      </w:r>
      <w:r w:rsidRPr="00FF2084">
        <w:t xml:space="preserve">Architecture and Principles of Systems Engineering (Complex and Enterprise Systems Engineering) (Page 29). CRC Press. </w:t>
      </w:r>
    </w:p>
    <w:p w14:paraId="4D34C8CE" w14:textId="48A4D9A9" w:rsidR="00CC05E1" w:rsidRPr="00FF2084" w:rsidRDefault="00CC05E1">
      <w:pPr>
        <w:pStyle w:val="FootnoteText"/>
      </w:pPr>
    </w:p>
  </w:footnote>
  <w:footnote w:id="10">
    <w:p w14:paraId="7268D270" w14:textId="63EA8DFA" w:rsidR="00CC05E1" w:rsidRDefault="00CC05E1">
      <w:pPr>
        <w:pStyle w:val="FootnoteText"/>
      </w:pPr>
      <w:r w:rsidRPr="00FF2084">
        <w:rPr>
          <w:rStyle w:val="FootnoteReference"/>
        </w:rPr>
        <w:footnoteRef/>
      </w:r>
      <w:r w:rsidRPr="00FF2084">
        <w:t xml:space="preserve"> National Aeronautics; Space Administration. NASA Systems Engineering Handbook (Location 483). National Aeronautics and Space Administration. </w:t>
      </w:r>
    </w:p>
    <w:p w14:paraId="3855AB27" w14:textId="77777777" w:rsidR="00FF2084" w:rsidRPr="00FF2084" w:rsidRDefault="00FF2084">
      <w:pPr>
        <w:pStyle w:val="FootnoteText"/>
      </w:pPr>
    </w:p>
  </w:footnote>
  <w:footnote w:id="11">
    <w:p w14:paraId="313BBC20" w14:textId="5339993B" w:rsidR="007C5FBF" w:rsidRDefault="007C5FBF">
      <w:pPr>
        <w:pStyle w:val="FootnoteText"/>
      </w:pPr>
      <w:r w:rsidRPr="00FF2084">
        <w:rPr>
          <w:rStyle w:val="FootnoteReference"/>
        </w:rPr>
        <w:footnoteRef/>
      </w:r>
      <w:r w:rsidRPr="00FF2084">
        <w:t xml:space="preserve"> SEBOK</w:t>
      </w:r>
      <w:r w:rsidR="00FF2084">
        <w:t>, INCOSE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15E9" w14:textId="171FC55E" w:rsidR="00DF7E96" w:rsidRPr="00D96258" w:rsidRDefault="00D96258" w:rsidP="00D96258">
    <w:pPr>
      <w:pStyle w:val="Header"/>
      <w:jc w:val="right"/>
    </w:pPr>
    <w:r w:rsidRPr="00D96258">
      <w:rPr>
        <w:noProof/>
        <w:lang w:val="en-CA" w:eastAsia="en-CA"/>
      </w:rPr>
      <mc:AlternateContent>
        <mc:Choice Requires="wps">
          <w:drawing>
            <wp:anchor distT="45720" distB="45720" distL="114300" distR="114300" simplePos="0" relativeHeight="251659264" behindDoc="0" locked="0" layoutInCell="1" allowOverlap="1" wp14:anchorId="48889134" wp14:editId="3E1E436B">
              <wp:simplePos x="0" y="0"/>
              <wp:positionH relativeFrom="margin">
                <wp:align>left</wp:align>
              </wp:positionH>
              <wp:positionV relativeFrom="paragraph">
                <wp:posOffset>6350</wp:posOffset>
              </wp:positionV>
              <wp:extent cx="2224877" cy="283610"/>
              <wp:effectExtent l="0" t="0" r="23495"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877" cy="283610"/>
                      </a:xfrm>
                      <a:prstGeom prst="rect">
                        <a:avLst/>
                      </a:prstGeom>
                      <a:solidFill>
                        <a:srgbClr val="FFFFFF"/>
                      </a:solidFill>
                      <a:ln w="9525">
                        <a:solidFill>
                          <a:srgbClr val="000000"/>
                        </a:solidFill>
                        <a:miter lim="800000"/>
                        <a:headEnd/>
                        <a:tailEnd/>
                      </a:ln>
                    </wps:spPr>
                    <wps:txbx>
                      <w:txbxContent>
                        <w:p w14:paraId="6721EABB" w14:textId="3C740FC3" w:rsidR="00D96258" w:rsidDel="00FC66C1" w:rsidRDefault="00D96258" w:rsidP="00D96258">
                          <w:pPr>
                            <w:pStyle w:val="Header"/>
                            <w:rPr>
                              <w:del w:id="396" w:author="Ondrej Doule" w:date="2019-05-02T10:31:00Z"/>
                              <w:i/>
                            </w:rPr>
                          </w:pPr>
                          <w:r w:rsidRPr="009E1119">
                            <w:rPr>
                              <w:b/>
                              <w:i/>
                            </w:rPr>
                            <w:t xml:space="preserve">Document </w:t>
                          </w:r>
                          <w:r>
                            <w:rPr>
                              <w:b/>
                              <w:i/>
                            </w:rPr>
                            <w:t xml:space="preserve">No.: </w:t>
                          </w:r>
                          <w:r>
                            <w:rPr>
                              <w:b/>
                              <w:i/>
                              <w:color w:val="FFFFFF" w:themeColor="background1"/>
                              <w:highlight w:val="black"/>
                            </w:rPr>
                            <w:t>0</w:t>
                          </w:r>
                          <w:r w:rsidRPr="004A1B2C">
                            <w:rPr>
                              <w:b/>
                              <w:i/>
                              <w:color w:val="FFFFFF" w:themeColor="background1"/>
                              <w:highlight w:val="black"/>
                            </w:rPr>
                            <w:t>0</w:t>
                          </w:r>
                          <w:r>
                            <w:rPr>
                              <w:b/>
                              <w:i/>
                              <w:color w:val="FFFFFF" w:themeColor="background1"/>
                              <w:highlight w:val="black"/>
                            </w:rPr>
                            <w:t>7</w:t>
                          </w:r>
                          <w:r>
                            <w:rPr>
                              <w:i/>
                            </w:rPr>
                            <w:t>-201</w:t>
                          </w:r>
                          <w:r w:rsidR="00C35280">
                            <w:rPr>
                              <w:i/>
                            </w:rPr>
                            <w:t>9-</w:t>
                          </w:r>
                          <w:r w:rsidR="00FC66C1">
                            <w:rPr>
                              <w:i/>
                            </w:rPr>
                            <w:t>05-02</w:t>
                          </w:r>
                        </w:p>
                        <w:p w14:paraId="1B36E898" w14:textId="75504C0A" w:rsidR="00D96258" w:rsidRPr="009E1119" w:rsidRDefault="00D96258" w:rsidP="00D96258">
                          <w:pPr>
                            <w:pStyle w:val="Header"/>
                            <w:rPr>
                              <w:i/>
                            </w:rPr>
                          </w:pPr>
                        </w:p>
                        <w:p w14:paraId="1E78BD90" w14:textId="66B974DE" w:rsidR="00D96258" w:rsidRDefault="00D96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889134" id="_x0000_t202" coordsize="21600,21600" o:spt="202" path="m,l,21600r21600,l21600,xe">
              <v:stroke joinstyle="miter"/>
              <v:path gradientshapeok="t" o:connecttype="rect"/>
            </v:shapetype>
            <v:shape id="_x0000_s1034" type="#_x0000_t202" style="position:absolute;left:0;text-align:left;margin-left:0;margin-top:.5pt;width:175.2pt;height:22.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">
              <v:textbox>
                <w:txbxContent>
                  <w:p w14:paraId="6721EABB" w14:textId="3C740FC3" w:rsidR="00D96258" w:rsidDel="00FC66C1" w:rsidRDefault="00D96258" w:rsidP="00D96258">
                    <w:pPr>
                      <w:pStyle w:val="Header"/>
                      <w:rPr>
                        <w:del w:id="397" w:author="Ondrej Doule" w:date="2019-05-02T10:31:00Z"/>
                        <w:i/>
                      </w:rPr>
                    </w:pPr>
                    <w:r w:rsidRPr="009E1119">
                      <w:rPr>
                        <w:b/>
                        <w:i/>
                      </w:rPr>
                      <w:t xml:space="preserve">Document </w:t>
                    </w:r>
                    <w:r>
                      <w:rPr>
                        <w:b/>
                        <w:i/>
                      </w:rPr>
                      <w:t xml:space="preserve">No.: </w:t>
                    </w:r>
                    <w:r>
                      <w:rPr>
                        <w:b/>
                        <w:i/>
                        <w:color w:val="FFFFFF" w:themeColor="background1"/>
                        <w:highlight w:val="black"/>
                      </w:rPr>
                      <w:t>0</w:t>
                    </w:r>
                    <w:r w:rsidRPr="004A1B2C">
                      <w:rPr>
                        <w:b/>
                        <w:i/>
                        <w:color w:val="FFFFFF" w:themeColor="background1"/>
                        <w:highlight w:val="black"/>
                      </w:rPr>
                      <w:t>0</w:t>
                    </w:r>
                    <w:r>
                      <w:rPr>
                        <w:b/>
                        <w:i/>
                        <w:color w:val="FFFFFF" w:themeColor="background1"/>
                        <w:highlight w:val="black"/>
                      </w:rPr>
                      <w:t>7</w:t>
                    </w:r>
                    <w:r>
                      <w:rPr>
                        <w:i/>
                      </w:rPr>
                      <w:t>-201</w:t>
                    </w:r>
                    <w:r w:rsidR="00C35280">
                      <w:rPr>
                        <w:i/>
                      </w:rPr>
                      <w:t>9-</w:t>
                    </w:r>
                    <w:r w:rsidR="00FC66C1">
                      <w:rPr>
                        <w:i/>
                      </w:rPr>
                      <w:t>05-02</w:t>
                    </w:r>
                  </w:p>
                  <w:p w14:paraId="1B36E898" w14:textId="75504C0A" w:rsidR="00D96258" w:rsidRPr="009E1119" w:rsidRDefault="00D96258" w:rsidP="00D96258">
                    <w:pPr>
                      <w:pStyle w:val="Header"/>
                      <w:rPr>
                        <w:i/>
                      </w:rPr>
                    </w:pPr>
                  </w:p>
                  <w:p w14:paraId="1E78BD90" w14:textId="66B974DE" w:rsidR="00D96258" w:rsidRDefault="00D96258"/>
                </w:txbxContent>
              </v:textbox>
              <w10:wrap anchorx="margin"/>
            </v:shape>
          </w:pict>
        </mc:Fallback>
      </mc:AlternateContent>
    </w:r>
    <w:r w:rsidRPr="00D96258">
      <w:t>A</w:t>
    </w:r>
    <w:r w:rsidR="00E33D4D" w:rsidRPr="00D96258">
      <w:t xml:space="preserve">IAA </w:t>
    </w:r>
    <w:r w:rsidR="00DF7E96" w:rsidRPr="00D96258">
      <w:t>Space Architecture Committee on Standards (SACoS)</w:t>
    </w:r>
  </w:p>
  <w:p w14:paraId="4CBE0E45" w14:textId="08591D09" w:rsidR="00AF7767" w:rsidRPr="00813963" w:rsidRDefault="00E33D4D" w:rsidP="00D96258">
    <w:pPr>
      <w:pStyle w:val="Header"/>
      <w:jc w:val="right"/>
      <w:rPr>
        <w:b/>
      </w:rPr>
    </w:pPr>
    <w:r w:rsidRPr="00813963">
      <w:rPr>
        <w:b/>
      </w:rPr>
      <w:t xml:space="preserve">SACoS </w:t>
    </w:r>
    <w:r w:rsidR="00AF7767" w:rsidRPr="00813963">
      <w:rPr>
        <w:b/>
      </w:rPr>
      <w:t>DEFINITIONS</w:t>
    </w:r>
    <w:r w:rsidR="00FD7483">
      <w:rPr>
        <w:b/>
      </w:rPr>
      <w:t xml:space="preserve"> and OPERATION </w:t>
    </w:r>
    <w:r w:rsidR="00AF7767" w:rsidRPr="00813963">
      <w:rPr>
        <w:b/>
      </w:rPr>
      <w:t>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A49"/>
    <w:multiLevelType w:val="hybridMultilevel"/>
    <w:tmpl w:val="F42A7D22"/>
    <w:lvl w:ilvl="0" w:tplc="0409000F">
      <w:start w:val="1"/>
      <w:numFmt w:val="decimal"/>
      <w:lvlText w:val="%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24C9B"/>
    <w:multiLevelType w:val="hybridMultilevel"/>
    <w:tmpl w:val="513023C8"/>
    <w:lvl w:ilvl="0" w:tplc="0409000F">
      <w:start w:val="1"/>
      <w:numFmt w:val="decimal"/>
      <w:lvlText w:val="%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A0574"/>
    <w:multiLevelType w:val="hybridMultilevel"/>
    <w:tmpl w:val="6100A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01DB2"/>
    <w:multiLevelType w:val="hybridMultilevel"/>
    <w:tmpl w:val="5D2E11F0"/>
    <w:lvl w:ilvl="0" w:tplc="5CA2142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76049"/>
    <w:multiLevelType w:val="hybridMultilevel"/>
    <w:tmpl w:val="3F1E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002DB"/>
    <w:multiLevelType w:val="hybridMultilevel"/>
    <w:tmpl w:val="F7505D80"/>
    <w:lvl w:ilvl="0" w:tplc="2CF89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D4D93"/>
    <w:multiLevelType w:val="hybridMultilevel"/>
    <w:tmpl w:val="214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8606A"/>
    <w:multiLevelType w:val="hybridMultilevel"/>
    <w:tmpl w:val="3CD4139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B1C8B"/>
    <w:multiLevelType w:val="hybridMultilevel"/>
    <w:tmpl w:val="776CF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56559"/>
    <w:multiLevelType w:val="hybridMultilevel"/>
    <w:tmpl w:val="12DAA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ED4D6F"/>
    <w:multiLevelType w:val="hybridMultilevel"/>
    <w:tmpl w:val="B2642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640474"/>
    <w:multiLevelType w:val="hybridMultilevel"/>
    <w:tmpl w:val="2C2279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0"/>
  </w:num>
  <w:num w:numId="6">
    <w:abstractNumId w:val="4"/>
  </w:num>
  <w:num w:numId="7">
    <w:abstractNumId w:val="3"/>
  </w:num>
  <w:num w:numId="8">
    <w:abstractNumId w:val="11"/>
  </w:num>
  <w:num w:numId="9">
    <w:abstractNumId w:val="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rovetto">
    <w15:presenceInfo w15:providerId="None" w15:userId="robert rovetto"/>
  </w15:person>
  <w15:person w15:author="Ondrej Doule">
    <w15:presenceInfo w15:providerId="Windows Live" w15:userId="3d6ea6d7aeb4c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DC"/>
    <w:rsid w:val="00005618"/>
    <w:rsid w:val="000134D3"/>
    <w:rsid w:val="00016A6B"/>
    <w:rsid w:val="00017F95"/>
    <w:rsid w:val="000247E7"/>
    <w:rsid w:val="000269BC"/>
    <w:rsid w:val="00037BFA"/>
    <w:rsid w:val="00050D51"/>
    <w:rsid w:val="00053580"/>
    <w:rsid w:val="000846FE"/>
    <w:rsid w:val="000879C6"/>
    <w:rsid w:val="0009282C"/>
    <w:rsid w:val="00092FF4"/>
    <w:rsid w:val="000B60C4"/>
    <w:rsid w:val="000E0EAA"/>
    <w:rsid w:val="00103302"/>
    <w:rsid w:val="00117B41"/>
    <w:rsid w:val="00126C63"/>
    <w:rsid w:val="00146CAC"/>
    <w:rsid w:val="001515CE"/>
    <w:rsid w:val="00161E41"/>
    <w:rsid w:val="0016753F"/>
    <w:rsid w:val="001765A7"/>
    <w:rsid w:val="0017687D"/>
    <w:rsid w:val="00193030"/>
    <w:rsid w:val="001A18E7"/>
    <w:rsid w:val="001B753A"/>
    <w:rsid w:val="001C7E69"/>
    <w:rsid w:val="001D281E"/>
    <w:rsid w:val="001D793A"/>
    <w:rsid w:val="00214704"/>
    <w:rsid w:val="002233D1"/>
    <w:rsid w:val="0022532C"/>
    <w:rsid w:val="002418DC"/>
    <w:rsid w:val="00261D98"/>
    <w:rsid w:val="002624A6"/>
    <w:rsid w:val="0027219B"/>
    <w:rsid w:val="002A3A67"/>
    <w:rsid w:val="002B4B25"/>
    <w:rsid w:val="002C0F38"/>
    <w:rsid w:val="002D2062"/>
    <w:rsid w:val="002E0C13"/>
    <w:rsid w:val="0030327E"/>
    <w:rsid w:val="003043D3"/>
    <w:rsid w:val="00344277"/>
    <w:rsid w:val="0036173F"/>
    <w:rsid w:val="00367470"/>
    <w:rsid w:val="003750E6"/>
    <w:rsid w:val="003B4A3D"/>
    <w:rsid w:val="003D434A"/>
    <w:rsid w:val="003F7CCA"/>
    <w:rsid w:val="004112C3"/>
    <w:rsid w:val="00430360"/>
    <w:rsid w:val="00430A60"/>
    <w:rsid w:val="004478CF"/>
    <w:rsid w:val="00473C13"/>
    <w:rsid w:val="004B078F"/>
    <w:rsid w:val="004B431D"/>
    <w:rsid w:val="004B7427"/>
    <w:rsid w:val="004D422B"/>
    <w:rsid w:val="004D50AB"/>
    <w:rsid w:val="004D5452"/>
    <w:rsid w:val="004D66A5"/>
    <w:rsid w:val="004E36D9"/>
    <w:rsid w:val="004F5E49"/>
    <w:rsid w:val="00507F1B"/>
    <w:rsid w:val="00514F95"/>
    <w:rsid w:val="00521349"/>
    <w:rsid w:val="0054288D"/>
    <w:rsid w:val="005505F9"/>
    <w:rsid w:val="005F26B8"/>
    <w:rsid w:val="00606EE2"/>
    <w:rsid w:val="00613B75"/>
    <w:rsid w:val="00617D55"/>
    <w:rsid w:val="006276A7"/>
    <w:rsid w:val="00632576"/>
    <w:rsid w:val="0066025F"/>
    <w:rsid w:val="00667D27"/>
    <w:rsid w:val="00671CE7"/>
    <w:rsid w:val="00683F80"/>
    <w:rsid w:val="00696DB3"/>
    <w:rsid w:val="006A72CE"/>
    <w:rsid w:val="00701B7F"/>
    <w:rsid w:val="007075D6"/>
    <w:rsid w:val="00707E25"/>
    <w:rsid w:val="00717723"/>
    <w:rsid w:val="00730B31"/>
    <w:rsid w:val="00731C59"/>
    <w:rsid w:val="00736750"/>
    <w:rsid w:val="00741430"/>
    <w:rsid w:val="00782502"/>
    <w:rsid w:val="007922EE"/>
    <w:rsid w:val="007B6A07"/>
    <w:rsid w:val="007B7CB0"/>
    <w:rsid w:val="007C5FBF"/>
    <w:rsid w:val="007C7328"/>
    <w:rsid w:val="007D0170"/>
    <w:rsid w:val="007E1C70"/>
    <w:rsid w:val="007F1891"/>
    <w:rsid w:val="007F780D"/>
    <w:rsid w:val="008017C0"/>
    <w:rsid w:val="00803AFC"/>
    <w:rsid w:val="00811A02"/>
    <w:rsid w:val="0081201C"/>
    <w:rsid w:val="00813963"/>
    <w:rsid w:val="00866764"/>
    <w:rsid w:val="0087265A"/>
    <w:rsid w:val="00874FBA"/>
    <w:rsid w:val="00885717"/>
    <w:rsid w:val="008A3ED7"/>
    <w:rsid w:val="008B3E12"/>
    <w:rsid w:val="008C545C"/>
    <w:rsid w:val="008D52E7"/>
    <w:rsid w:val="008D742C"/>
    <w:rsid w:val="00917941"/>
    <w:rsid w:val="00921483"/>
    <w:rsid w:val="00966064"/>
    <w:rsid w:val="009705D0"/>
    <w:rsid w:val="0097519B"/>
    <w:rsid w:val="00995815"/>
    <w:rsid w:val="009C71FC"/>
    <w:rsid w:val="009E4FDA"/>
    <w:rsid w:val="00A34BB4"/>
    <w:rsid w:val="00A67EC8"/>
    <w:rsid w:val="00A709A8"/>
    <w:rsid w:val="00A77DDD"/>
    <w:rsid w:val="00AA1890"/>
    <w:rsid w:val="00AB2F6B"/>
    <w:rsid w:val="00AC2F10"/>
    <w:rsid w:val="00AD7036"/>
    <w:rsid w:val="00AF7767"/>
    <w:rsid w:val="00B12374"/>
    <w:rsid w:val="00B133C5"/>
    <w:rsid w:val="00B1459F"/>
    <w:rsid w:val="00B335EB"/>
    <w:rsid w:val="00B344E0"/>
    <w:rsid w:val="00B352E0"/>
    <w:rsid w:val="00B53262"/>
    <w:rsid w:val="00B645EC"/>
    <w:rsid w:val="00B745E2"/>
    <w:rsid w:val="00B756A6"/>
    <w:rsid w:val="00B779E3"/>
    <w:rsid w:val="00B900C7"/>
    <w:rsid w:val="00BA62AA"/>
    <w:rsid w:val="00BA7407"/>
    <w:rsid w:val="00BC0495"/>
    <w:rsid w:val="00BC1F50"/>
    <w:rsid w:val="00BF0458"/>
    <w:rsid w:val="00BF34C0"/>
    <w:rsid w:val="00BF7F11"/>
    <w:rsid w:val="00C14F52"/>
    <w:rsid w:val="00C21EFF"/>
    <w:rsid w:val="00C35280"/>
    <w:rsid w:val="00C35F83"/>
    <w:rsid w:val="00C516A4"/>
    <w:rsid w:val="00C5296A"/>
    <w:rsid w:val="00C7488C"/>
    <w:rsid w:val="00C76778"/>
    <w:rsid w:val="00C813B8"/>
    <w:rsid w:val="00C826DE"/>
    <w:rsid w:val="00C91D2D"/>
    <w:rsid w:val="00C97675"/>
    <w:rsid w:val="00CB0E94"/>
    <w:rsid w:val="00CB1875"/>
    <w:rsid w:val="00CC05E1"/>
    <w:rsid w:val="00CD2C6A"/>
    <w:rsid w:val="00CE0D7E"/>
    <w:rsid w:val="00CF1006"/>
    <w:rsid w:val="00D00CA5"/>
    <w:rsid w:val="00D071EC"/>
    <w:rsid w:val="00D224D1"/>
    <w:rsid w:val="00D24396"/>
    <w:rsid w:val="00D34248"/>
    <w:rsid w:val="00D406B1"/>
    <w:rsid w:val="00D43224"/>
    <w:rsid w:val="00D5057B"/>
    <w:rsid w:val="00D64C34"/>
    <w:rsid w:val="00D65CC5"/>
    <w:rsid w:val="00D66299"/>
    <w:rsid w:val="00D70780"/>
    <w:rsid w:val="00D73FF1"/>
    <w:rsid w:val="00D96258"/>
    <w:rsid w:val="00DE0183"/>
    <w:rsid w:val="00DF2C37"/>
    <w:rsid w:val="00DF7E96"/>
    <w:rsid w:val="00E074D0"/>
    <w:rsid w:val="00E12942"/>
    <w:rsid w:val="00E33709"/>
    <w:rsid w:val="00E33D4D"/>
    <w:rsid w:val="00E3743E"/>
    <w:rsid w:val="00E455F5"/>
    <w:rsid w:val="00E47EF5"/>
    <w:rsid w:val="00E72B2D"/>
    <w:rsid w:val="00EA047F"/>
    <w:rsid w:val="00EB7246"/>
    <w:rsid w:val="00EC7504"/>
    <w:rsid w:val="00ED042B"/>
    <w:rsid w:val="00EE16F2"/>
    <w:rsid w:val="00F25A51"/>
    <w:rsid w:val="00F3239D"/>
    <w:rsid w:val="00F35893"/>
    <w:rsid w:val="00F4327F"/>
    <w:rsid w:val="00F46AE1"/>
    <w:rsid w:val="00F54ACC"/>
    <w:rsid w:val="00F61BBB"/>
    <w:rsid w:val="00F64A2D"/>
    <w:rsid w:val="00F821F7"/>
    <w:rsid w:val="00F96137"/>
    <w:rsid w:val="00FA2D29"/>
    <w:rsid w:val="00FA6F2F"/>
    <w:rsid w:val="00FB2160"/>
    <w:rsid w:val="00FB52AB"/>
    <w:rsid w:val="00FC0177"/>
    <w:rsid w:val="00FC66C1"/>
    <w:rsid w:val="00FD6A5A"/>
    <w:rsid w:val="00FD7483"/>
    <w:rsid w:val="00FE1762"/>
    <w:rsid w:val="00FF05E3"/>
    <w:rsid w:val="00FF1B1B"/>
    <w:rsid w:val="00FF2084"/>
    <w:rsid w:val="00FF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AEF63"/>
  <w15:docId w15:val="{42E051EF-51A8-4F67-B806-D6C20D2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767"/>
    <w:pPr>
      <w:spacing w:after="0" w:line="240" w:lineRule="auto"/>
    </w:pPr>
    <w:rPr>
      <w:rFonts w:ascii="Calibri" w:hAnsi="Calibri" w:cs="Calibri"/>
    </w:rPr>
  </w:style>
  <w:style w:type="paragraph" w:styleId="Heading1">
    <w:name w:val="heading 1"/>
    <w:basedOn w:val="Normal"/>
    <w:next w:val="Normal"/>
    <w:link w:val="Heading1Char"/>
    <w:uiPriority w:val="9"/>
    <w:qFormat/>
    <w:rsid w:val="00AA18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8DC"/>
    <w:pPr>
      <w:spacing w:after="160" w:line="259" w:lineRule="auto"/>
      <w:ind w:left="720"/>
      <w:contextualSpacing/>
    </w:pPr>
    <w:rPr>
      <w:rFonts w:asciiTheme="minorHAnsi" w:hAnsiTheme="minorHAnsi" w:cstheme="minorBidi"/>
    </w:rPr>
  </w:style>
  <w:style w:type="paragraph" w:styleId="Header">
    <w:name w:val="header"/>
    <w:basedOn w:val="Normal"/>
    <w:link w:val="HeaderChar"/>
    <w:uiPriority w:val="99"/>
    <w:unhideWhenUsed/>
    <w:rsid w:val="00FB216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B2160"/>
  </w:style>
  <w:style w:type="paragraph" w:styleId="Footer">
    <w:name w:val="footer"/>
    <w:basedOn w:val="Normal"/>
    <w:link w:val="FooterChar"/>
    <w:uiPriority w:val="99"/>
    <w:unhideWhenUsed/>
    <w:rsid w:val="00FB216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B2160"/>
  </w:style>
  <w:style w:type="character" w:styleId="Hyperlink">
    <w:name w:val="Hyperlink"/>
    <w:basedOn w:val="DefaultParagraphFont"/>
    <w:uiPriority w:val="99"/>
    <w:unhideWhenUsed/>
    <w:rsid w:val="00717723"/>
    <w:rPr>
      <w:color w:val="0563C1"/>
      <w:u w:val="single"/>
    </w:rPr>
  </w:style>
  <w:style w:type="paragraph" w:styleId="Caption">
    <w:name w:val="caption"/>
    <w:basedOn w:val="Normal"/>
    <w:next w:val="Normal"/>
    <w:uiPriority w:val="35"/>
    <w:unhideWhenUsed/>
    <w:qFormat/>
    <w:rsid w:val="0066025F"/>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53580"/>
    <w:rPr>
      <w:sz w:val="20"/>
      <w:szCs w:val="20"/>
    </w:rPr>
  </w:style>
  <w:style w:type="character" w:customStyle="1" w:styleId="FootnoteTextChar">
    <w:name w:val="Footnote Text Char"/>
    <w:basedOn w:val="DefaultParagraphFont"/>
    <w:link w:val="FootnoteText"/>
    <w:uiPriority w:val="99"/>
    <w:semiHidden/>
    <w:rsid w:val="00053580"/>
    <w:rPr>
      <w:rFonts w:ascii="Calibri" w:hAnsi="Calibri" w:cs="Calibri"/>
      <w:sz w:val="20"/>
      <w:szCs w:val="20"/>
    </w:rPr>
  </w:style>
  <w:style w:type="character" w:styleId="FootnoteReference">
    <w:name w:val="footnote reference"/>
    <w:basedOn w:val="DefaultParagraphFont"/>
    <w:uiPriority w:val="99"/>
    <w:semiHidden/>
    <w:unhideWhenUsed/>
    <w:rsid w:val="00053580"/>
    <w:rPr>
      <w:vertAlign w:val="superscript"/>
    </w:rPr>
  </w:style>
  <w:style w:type="character" w:customStyle="1" w:styleId="UnresolvedMention1">
    <w:name w:val="Unresolved Mention1"/>
    <w:basedOn w:val="DefaultParagraphFont"/>
    <w:uiPriority w:val="99"/>
    <w:semiHidden/>
    <w:unhideWhenUsed/>
    <w:rsid w:val="00D224D1"/>
    <w:rPr>
      <w:color w:val="605E5C"/>
      <w:shd w:val="clear" w:color="auto" w:fill="E1DFDD"/>
    </w:rPr>
  </w:style>
  <w:style w:type="character" w:styleId="CommentReference">
    <w:name w:val="annotation reference"/>
    <w:basedOn w:val="DefaultParagraphFont"/>
    <w:uiPriority w:val="99"/>
    <w:semiHidden/>
    <w:unhideWhenUsed/>
    <w:rsid w:val="00E12942"/>
    <w:rPr>
      <w:sz w:val="16"/>
      <w:szCs w:val="16"/>
    </w:rPr>
  </w:style>
  <w:style w:type="paragraph" w:styleId="CommentText">
    <w:name w:val="annotation text"/>
    <w:basedOn w:val="Normal"/>
    <w:link w:val="CommentTextChar"/>
    <w:uiPriority w:val="99"/>
    <w:unhideWhenUsed/>
    <w:rsid w:val="00E12942"/>
    <w:rPr>
      <w:sz w:val="20"/>
      <w:szCs w:val="20"/>
    </w:rPr>
  </w:style>
  <w:style w:type="character" w:customStyle="1" w:styleId="CommentTextChar">
    <w:name w:val="Comment Text Char"/>
    <w:basedOn w:val="DefaultParagraphFont"/>
    <w:link w:val="CommentText"/>
    <w:uiPriority w:val="99"/>
    <w:rsid w:val="00E1294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12942"/>
    <w:rPr>
      <w:b/>
      <w:bCs/>
    </w:rPr>
  </w:style>
  <w:style w:type="character" w:customStyle="1" w:styleId="CommentSubjectChar">
    <w:name w:val="Comment Subject Char"/>
    <w:basedOn w:val="CommentTextChar"/>
    <w:link w:val="CommentSubject"/>
    <w:uiPriority w:val="99"/>
    <w:semiHidden/>
    <w:rsid w:val="00E12942"/>
    <w:rPr>
      <w:rFonts w:ascii="Calibri" w:hAnsi="Calibri" w:cs="Calibri"/>
      <w:b/>
      <w:bCs/>
      <w:sz w:val="20"/>
      <w:szCs w:val="20"/>
    </w:rPr>
  </w:style>
  <w:style w:type="paragraph" w:styleId="BalloonText">
    <w:name w:val="Balloon Text"/>
    <w:basedOn w:val="Normal"/>
    <w:link w:val="BalloonTextChar"/>
    <w:uiPriority w:val="99"/>
    <w:semiHidden/>
    <w:unhideWhenUsed/>
    <w:rsid w:val="00E129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942"/>
    <w:rPr>
      <w:rFonts w:ascii="Segoe UI" w:hAnsi="Segoe UI" w:cs="Segoe UI"/>
      <w:sz w:val="18"/>
      <w:szCs w:val="18"/>
    </w:rPr>
  </w:style>
  <w:style w:type="character" w:customStyle="1" w:styleId="Heading1Char">
    <w:name w:val="Heading 1 Char"/>
    <w:basedOn w:val="DefaultParagraphFont"/>
    <w:link w:val="Heading1"/>
    <w:uiPriority w:val="9"/>
    <w:rsid w:val="00AA189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F4327F"/>
    <w:pPr>
      <w:spacing w:after="0" w:line="240" w:lineRule="auto"/>
    </w:pPr>
    <w:rPr>
      <w:rFonts w:ascii="Calibri" w:hAnsi="Calibri" w:cs="Calibri"/>
    </w:rPr>
  </w:style>
  <w:style w:type="character" w:customStyle="1" w:styleId="e24kjd">
    <w:name w:val="e24kjd"/>
    <w:basedOn w:val="DefaultParagraphFont"/>
    <w:rsid w:val="00EE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334">
      <w:bodyDiv w:val="1"/>
      <w:marLeft w:val="0"/>
      <w:marRight w:val="0"/>
      <w:marTop w:val="0"/>
      <w:marBottom w:val="0"/>
      <w:divBdr>
        <w:top w:val="none" w:sz="0" w:space="0" w:color="auto"/>
        <w:left w:val="none" w:sz="0" w:space="0" w:color="auto"/>
        <w:bottom w:val="none" w:sz="0" w:space="0" w:color="auto"/>
        <w:right w:val="none" w:sz="0" w:space="0" w:color="auto"/>
      </w:divBdr>
    </w:div>
    <w:div w:id="547111031">
      <w:bodyDiv w:val="1"/>
      <w:marLeft w:val="0"/>
      <w:marRight w:val="0"/>
      <w:marTop w:val="0"/>
      <w:marBottom w:val="0"/>
      <w:divBdr>
        <w:top w:val="none" w:sz="0" w:space="0" w:color="auto"/>
        <w:left w:val="none" w:sz="0" w:space="0" w:color="auto"/>
        <w:bottom w:val="none" w:sz="0" w:space="0" w:color="auto"/>
        <w:right w:val="none" w:sz="0" w:space="0" w:color="auto"/>
      </w:divBdr>
    </w:div>
    <w:div w:id="1554273926">
      <w:bodyDiv w:val="1"/>
      <w:marLeft w:val="0"/>
      <w:marRight w:val="0"/>
      <w:marTop w:val="0"/>
      <w:marBottom w:val="0"/>
      <w:divBdr>
        <w:top w:val="none" w:sz="0" w:space="0" w:color="auto"/>
        <w:left w:val="none" w:sz="0" w:space="0" w:color="auto"/>
        <w:bottom w:val="none" w:sz="0" w:space="0" w:color="auto"/>
        <w:right w:val="none" w:sz="0" w:space="0" w:color="auto"/>
      </w:divBdr>
    </w:div>
    <w:div w:id="16028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Data" Target="diagrams/data1.xm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jta.itsa.disa.mil/jta/sect1.html" TargetMode="External"/><Relationship Id="rId1" Type="http://schemas.openxmlformats.org/officeDocument/2006/relationships/hyperlink" Target="HTTP://www-jta.itsa.disa.mil/jta/sect1.html"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40F880-2C89-43A7-8641-D75BDEF936E0}"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5398038B-19A8-4773-83F6-7843FC0C7B39}">
      <dgm:prSet phldrT="[Text]" custT="1"/>
      <dgm:spPr/>
      <dgm:t>
        <a:bodyPr/>
        <a:lstStyle/>
        <a:p>
          <a:r>
            <a:rPr lang="en-US" sz="800" b="1"/>
            <a:t>Space Vessel </a:t>
          </a:r>
          <a:r>
            <a:rPr lang="en-US" sz="700"/>
            <a:t>| Includes a HABITAT component</a:t>
          </a:r>
        </a:p>
      </dgm:t>
    </dgm:pt>
    <dgm:pt modelId="{EF8ECE6E-07C0-4C69-BB7E-90D33CB3E7E9}" type="parTrans" cxnId="{43456D65-0F36-4312-8F76-B81ACFF9AC9D}">
      <dgm:prSet/>
      <dgm:spPr/>
      <dgm:t>
        <a:bodyPr/>
        <a:lstStyle/>
        <a:p>
          <a:endParaRPr lang="en-US"/>
        </a:p>
      </dgm:t>
    </dgm:pt>
    <dgm:pt modelId="{CB66B3C4-5FE0-4436-9B71-E62C9B702098}" type="sibTrans" cxnId="{43456D65-0F36-4312-8F76-B81ACFF9AC9D}">
      <dgm:prSet/>
      <dgm:spPr/>
      <dgm:t>
        <a:bodyPr/>
        <a:lstStyle/>
        <a:p>
          <a:endParaRPr lang="en-US"/>
        </a:p>
      </dgm:t>
    </dgm:pt>
    <dgm:pt modelId="{3E0D71D7-F075-43B7-AC31-43A9D7F75E7C}">
      <dgm:prSet phldrT="[Text]"/>
      <dgm:spPr/>
      <dgm:t>
        <a:bodyPr/>
        <a:lstStyle/>
        <a:p>
          <a:r>
            <a:rPr lang="en-US"/>
            <a:t>Spaceship</a:t>
          </a:r>
        </a:p>
      </dgm:t>
    </dgm:pt>
    <dgm:pt modelId="{E910A630-B598-4CEE-9DEE-BA81AD104EE1}" type="parTrans" cxnId="{B5CD5B62-3B6B-4B85-A744-8092B5FECBCC}">
      <dgm:prSet/>
      <dgm:spPr/>
      <dgm:t>
        <a:bodyPr/>
        <a:lstStyle/>
        <a:p>
          <a:endParaRPr lang="en-US"/>
        </a:p>
      </dgm:t>
    </dgm:pt>
    <dgm:pt modelId="{B0495CCB-B51C-4876-9634-F7CD4656A6E0}" type="sibTrans" cxnId="{B5CD5B62-3B6B-4B85-A744-8092B5FECBCC}">
      <dgm:prSet/>
      <dgm:spPr/>
      <dgm:t>
        <a:bodyPr/>
        <a:lstStyle/>
        <a:p>
          <a:endParaRPr lang="en-US"/>
        </a:p>
      </dgm:t>
    </dgm:pt>
    <dgm:pt modelId="{79C58396-E379-4013-A241-05CC16A937AD}">
      <dgm:prSet phldrT="[Text]"/>
      <dgm:spPr/>
      <dgm:t>
        <a:bodyPr/>
        <a:lstStyle/>
        <a:p>
          <a:r>
            <a:rPr lang="en-US"/>
            <a:t>Suborbital</a:t>
          </a:r>
        </a:p>
      </dgm:t>
    </dgm:pt>
    <dgm:pt modelId="{7C488BD8-9A97-415A-AD04-873B53430F59}" type="parTrans" cxnId="{6455955F-7385-475A-9947-440FF5C3DD4B}">
      <dgm:prSet/>
      <dgm:spPr/>
      <dgm:t>
        <a:bodyPr/>
        <a:lstStyle/>
        <a:p>
          <a:endParaRPr lang="en-US"/>
        </a:p>
      </dgm:t>
    </dgm:pt>
    <dgm:pt modelId="{21973B51-BDF5-4E84-A4D3-6A813D3E9D87}" type="sibTrans" cxnId="{6455955F-7385-475A-9947-440FF5C3DD4B}">
      <dgm:prSet/>
      <dgm:spPr/>
      <dgm:t>
        <a:bodyPr/>
        <a:lstStyle/>
        <a:p>
          <a:endParaRPr lang="en-US"/>
        </a:p>
      </dgm:t>
    </dgm:pt>
    <dgm:pt modelId="{BCF6577F-B645-485C-8401-EF3503129019}">
      <dgm:prSet phldrT="[Text]"/>
      <dgm:spPr/>
      <dgm:t>
        <a:bodyPr/>
        <a:lstStyle/>
        <a:p>
          <a:r>
            <a:rPr lang="en-US"/>
            <a:t>Orbital</a:t>
          </a:r>
        </a:p>
      </dgm:t>
    </dgm:pt>
    <dgm:pt modelId="{5F36F602-B097-4BF7-A35B-428C99052857}" type="parTrans" cxnId="{7EF92F04-2346-47B8-841F-B4F3BD3D1E10}">
      <dgm:prSet/>
      <dgm:spPr/>
      <dgm:t>
        <a:bodyPr/>
        <a:lstStyle/>
        <a:p>
          <a:endParaRPr lang="en-US"/>
        </a:p>
      </dgm:t>
    </dgm:pt>
    <dgm:pt modelId="{E8B468BD-343F-494F-A137-C8D0DE4BB5FF}" type="sibTrans" cxnId="{7EF92F04-2346-47B8-841F-B4F3BD3D1E10}">
      <dgm:prSet/>
      <dgm:spPr/>
      <dgm:t>
        <a:bodyPr/>
        <a:lstStyle/>
        <a:p>
          <a:endParaRPr lang="en-US"/>
        </a:p>
      </dgm:t>
    </dgm:pt>
    <dgm:pt modelId="{F04D8C4F-5802-4ACE-AB54-25EFF1FE88FB}">
      <dgm:prSet phldrT="[Text]" custT="1"/>
      <dgm:spPr/>
      <dgm:t>
        <a:bodyPr/>
        <a:lstStyle/>
        <a:p>
          <a:r>
            <a:rPr lang="en-US" sz="800" b="1"/>
            <a:t>Space Station / Base </a:t>
          </a:r>
          <a:r>
            <a:rPr lang="en-US" sz="700"/>
            <a:t>| includes a LONG DURATION HABITATION component</a:t>
          </a:r>
        </a:p>
      </dgm:t>
    </dgm:pt>
    <dgm:pt modelId="{3CC18FD1-E8A4-42D8-8539-5355F48308BA}" type="parTrans" cxnId="{E0B05223-0B26-4E6A-844B-EB09EE69F81D}">
      <dgm:prSet/>
      <dgm:spPr/>
      <dgm:t>
        <a:bodyPr/>
        <a:lstStyle/>
        <a:p>
          <a:endParaRPr lang="en-US"/>
        </a:p>
      </dgm:t>
    </dgm:pt>
    <dgm:pt modelId="{8981249D-38E0-409E-AE71-DA17CD63F8D8}" type="sibTrans" cxnId="{E0B05223-0B26-4E6A-844B-EB09EE69F81D}">
      <dgm:prSet/>
      <dgm:spPr/>
      <dgm:t>
        <a:bodyPr/>
        <a:lstStyle/>
        <a:p>
          <a:endParaRPr lang="en-US"/>
        </a:p>
      </dgm:t>
    </dgm:pt>
    <dgm:pt modelId="{7A9BA970-A357-4575-8095-40A832662B00}">
      <dgm:prSet phldrT="[Text]"/>
      <dgm:spPr/>
      <dgm:t>
        <a:bodyPr/>
        <a:lstStyle/>
        <a:p>
          <a:r>
            <a:rPr lang="en-US"/>
            <a:t>Orbital</a:t>
          </a:r>
        </a:p>
      </dgm:t>
    </dgm:pt>
    <dgm:pt modelId="{98AE73BA-462F-4C83-A963-A6902D91A53D}" type="parTrans" cxnId="{75624DE7-2B84-4006-98A6-06CF75272CBD}">
      <dgm:prSet/>
      <dgm:spPr/>
      <dgm:t>
        <a:bodyPr/>
        <a:lstStyle/>
        <a:p>
          <a:endParaRPr lang="en-US"/>
        </a:p>
      </dgm:t>
    </dgm:pt>
    <dgm:pt modelId="{0BEE3E89-6805-4CB5-9883-A8358B8FEAD4}" type="sibTrans" cxnId="{75624DE7-2B84-4006-98A6-06CF75272CBD}">
      <dgm:prSet/>
      <dgm:spPr/>
      <dgm:t>
        <a:bodyPr/>
        <a:lstStyle/>
        <a:p>
          <a:endParaRPr lang="en-US"/>
        </a:p>
      </dgm:t>
    </dgm:pt>
    <dgm:pt modelId="{0EF2787B-F0FF-406B-A9B8-D3D55E5A7F98}">
      <dgm:prSet phldrT="[Text]"/>
      <dgm:spPr/>
      <dgm:t>
        <a:bodyPr/>
        <a:lstStyle/>
        <a:p>
          <a:r>
            <a:rPr lang="en-US"/>
            <a:t>Lander</a:t>
          </a:r>
        </a:p>
      </dgm:t>
    </dgm:pt>
    <dgm:pt modelId="{F4518F93-814C-4416-BE15-557216EA1EB1}" type="parTrans" cxnId="{4B5AB814-8835-4665-B8FE-8EDAADA66A20}">
      <dgm:prSet/>
      <dgm:spPr/>
      <dgm:t>
        <a:bodyPr/>
        <a:lstStyle/>
        <a:p>
          <a:endParaRPr lang="en-US"/>
        </a:p>
      </dgm:t>
    </dgm:pt>
    <dgm:pt modelId="{28EAFF3D-07F8-48E1-AF43-5722F6BD4AE7}" type="sibTrans" cxnId="{4B5AB814-8835-4665-B8FE-8EDAADA66A20}">
      <dgm:prSet/>
      <dgm:spPr/>
      <dgm:t>
        <a:bodyPr/>
        <a:lstStyle/>
        <a:p>
          <a:endParaRPr lang="en-US"/>
        </a:p>
      </dgm:t>
    </dgm:pt>
    <dgm:pt modelId="{2F398ED2-98BC-4B8D-8D7C-49C27276EC4B}">
      <dgm:prSet phldrT="[Text]"/>
      <dgm:spPr/>
      <dgm:t>
        <a:bodyPr/>
        <a:lstStyle/>
        <a:p>
          <a:r>
            <a:rPr lang="en-US"/>
            <a:t>...</a:t>
          </a:r>
        </a:p>
      </dgm:t>
    </dgm:pt>
    <dgm:pt modelId="{7AD25CA3-2B15-4504-9CCC-6E28A47F0703}" type="parTrans" cxnId="{D2A31B75-4B40-43AF-8D53-2F4FEE18EC54}">
      <dgm:prSet/>
      <dgm:spPr/>
      <dgm:t>
        <a:bodyPr/>
        <a:lstStyle/>
        <a:p>
          <a:endParaRPr lang="en-US"/>
        </a:p>
      </dgm:t>
    </dgm:pt>
    <dgm:pt modelId="{04EBE956-E672-4193-86AE-9F69722AC7C0}" type="sibTrans" cxnId="{D2A31B75-4B40-43AF-8D53-2F4FEE18EC54}">
      <dgm:prSet/>
      <dgm:spPr/>
      <dgm:t>
        <a:bodyPr/>
        <a:lstStyle/>
        <a:p>
          <a:endParaRPr lang="en-US"/>
        </a:p>
      </dgm:t>
    </dgm:pt>
    <dgm:pt modelId="{39978330-5A9C-486C-86A7-A9706EF1133F}">
      <dgm:prSet phldrT="[Text]"/>
      <dgm:spPr/>
      <dgm:t>
        <a:bodyPr/>
        <a:lstStyle/>
        <a:p>
          <a:r>
            <a:rPr lang="en-US"/>
            <a:t>Surface</a:t>
          </a:r>
        </a:p>
      </dgm:t>
    </dgm:pt>
    <dgm:pt modelId="{BCCB52FB-564C-44EB-A367-4683C957A53F}" type="parTrans" cxnId="{68FDA311-00EA-41F4-BB10-79E60E932A02}">
      <dgm:prSet/>
      <dgm:spPr/>
      <dgm:t>
        <a:bodyPr/>
        <a:lstStyle/>
        <a:p>
          <a:endParaRPr lang="en-US"/>
        </a:p>
      </dgm:t>
    </dgm:pt>
    <dgm:pt modelId="{CF8544C2-1B7E-4B11-ABE8-32B9967245E7}" type="sibTrans" cxnId="{68FDA311-00EA-41F4-BB10-79E60E932A02}">
      <dgm:prSet/>
      <dgm:spPr/>
      <dgm:t>
        <a:bodyPr/>
        <a:lstStyle/>
        <a:p>
          <a:endParaRPr lang="en-US"/>
        </a:p>
      </dgm:t>
    </dgm:pt>
    <dgm:pt modelId="{A6AAD036-576D-4794-A0FE-DE3AB1B0CC1D}">
      <dgm:prSet phldrT="[Text]"/>
      <dgm:spPr/>
      <dgm:t>
        <a:bodyPr/>
        <a:lstStyle/>
        <a:p>
          <a:r>
            <a:rPr lang="en-US"/>
            <a:t>1 Celestial body</a:t>
          </a:r>
        </a:p>
      </dgm:t>
    </dgm:pt>
    <dgm:pt modelId="{858039DF-2FC0-489A-AFDC-7C22218300E2}" type="parTrans" cxnId="{8843A989-CA2C-418A-B9A3-9111D8A59A1D}">
      <dgm:prSet/>
      <dgm:spPr/>
      <dgm:t>
        <a:bodyPr/>
        <a:lstStyle/>
        <a:p>
          <a:endParaRPr lang="en-US"/>
        </a:p>
      </dgm:t>
    </dgm:pt>
    <dgm:pt modelId="{CAC09FE5-5785-4D3D-BAF8-B5CE727DF773}" type="sibTrans" cxnId="{8843A989-CA2C-418A-B9A3-9111D8A59A1D}">
      <dgm:prSet/>
      <dgm:spPr/>
      <dgm:t>
        <a:bodyPr/>
        <a:lstStyle/>
        <a:p>
          <a:endParaRPr lang="en-US"/>
        </a:p>
      </dgm:t>
    </dgm:pt>
    <dgm:pt modelId="{3552FDB2-4055-49AD-BBE5-95ED6820893C}">
      <dgm:prSet phldrT="[Text]"/>
      <dgm:spPr/>
      <dgm:t>
        <a:bodyPr/>
        <a:lstStyle/>
        <a:p>
          <a:r>
            <a:rPr lang="en-US"/>
            <a:t>Interplanetary</a:t>
          </a:r>
        </a:p>
      </dgm:t>
    </dgm:pt>
    <dgm:pt modelId="{AD31FF47-F156-40C8-B136-CF44845B81A8}" type="parTrans" cxnId="{F6D358C9-C09B-40C9-8BEE-A9E3C41666E8}">
      <dgm:prSet/>
      <dgm:spPr/>
      <dgm:t>
        <a:bodyPr/>
        <a:lstStyle/>
        <a:p>
          <a:endParaRPr lang="en-US"/>
        </a:p>
      </dgm:t>
    </dgm:pt>
    <dgm:pt modelId="{E8D1D3A7-5E60-42B0-A8A2-4C463D40B350}" type="sibTrans" cxnId="{F6D358C9-C09B-40C9-8BEE-A9E3C41666E8}">
      <dgm:prSet/>
      <dgm:spPr/>
      <dgm:t>
        <a:bodyPr/>
        <a:lstStyle/>
        <a:p>
          <a:endParaRPr lang="en-US"/>
        </a:p>
      </dgm:t>
    </dgm:pt>
    <dgm:pt modelId="{966AA6FC-8778-4566-8C40-8F22CFE42D95}">
      <dgm:prSet phldrT="[Text]"/>
      <dgm:spPr/>
      <dgm:t>
        <a:bodyPr/>
        <a:lstStyle/>
        <a:p>
          <a:r>
            <a:rPr lang="en-US"/>
            <a:t>Cycler</a:t>
          </a:r>
        </a:p>
      </dgm:t>
    </dgm:pt>
    <dgm:pt modelId="{2619ABDB-B15C-48D4-A070-5B62D0234521}" type="parTrans" cxnId="{4BB00E6C-5ED6-4725-BD05-DA81A3F90E66}">
      <dgm:prSet/>
      <dgm:spPr/>
      <dgm:t>
        <a:bodyPr/>
        <a:lstStyle/>
        <a:p>
          <a:endParaRPr lang="en-US"/>
        </a:p>
      </dgm:t>
    </dgm:pt>
    <dgm:pt modelId="{9FAA8BB4-3C0C-43EB-92CB-A2A66DFC423A}" type="sibTrans" cxnId="{4BB00E6C-5ED6-4725-BD05-DA81A3F90E66}">
      <dgm:prSet/>
      <dgm:spPr/>
      <dgm:t>
        <a:bodyPr/>
        <a:lstStyle/>
        <a:p>
          <a:endParaRPr lang="en-US"/>
        </a:p>
      </dgm:t>
    </dgm:pt>
    <dgm:pt modelId="{D4840AD6-9C31-4791-A21C-7603976028CC}">
      <dgm:prSet phldrT="[Text]"/>
      <dgm:spPr/>
      <dgm:t>
        <a:bodyPr/>
        <a:lstStyle/>
        <a:p>
          <a:r>
            <a:rPr lang="en-US"/>
            <a:t>A-A</a:t>
          </a:r>
        </a:p>
      </dgm:t>
    </dgm:pt>
    <dgm:pt modelId="{095D8B6A-3D42-419B-8238-B8B08A16C999}" type="parTrans" cxnId="{82A34DC1-672F-4B92-BB99-82ABD6F08DBB}">
      <dgm:prSet/>
      <dgm:spPr/>
      <dgm:t>
        <a:bodyPr/>
        <a:lstStyle/>
        <a:p>
          <a:endParaRPr lang="en-US"/>
        </a:p>
      </dgm:t>
    </dgm:pt>
    <dgm:pt modelId="{FFDCBF17-110A-45D1-9CA5-A9216981D77B}" type="sibTrans" cxnId="{82A34DC1-672F-4B92-BB99-82ABD6F08DBB}">
      <dgm:prSet/>
      <dgm:spPr/>
      <dgm:t>
        <a:bodyPr/>
        <a:lstStyle/>
        <a:p>
          <a:endParaRPr lang="en-US"/>
        </a:p>
      </dgm:t>
    </dgm:pt>
    <dgm:pt modelId="{0631CFFE-57B5-4E2E-A9DA-5663EC527149}">
      <dgm:prSet phldrT="[Text]"/>
      <dgm:spPr/>
      <dgm:t>
        <a:bodyPr/>
        <a:lstStyle/>
        <a:p>
          <a:r>
            <a:rPr lang="en-US"/>
            <a:t>A-B</a:t>
          </a:r>
        </a:p>
      </dgm:t>
    </dgm:pt>
    <dgm:pt modelId="{112838C0-5956-43D2-B010-1BC5E8F7D923}" type="parTrans" cxnId="{5D2245EF-45E9-4D6B-9DE9-3F73B66939E9}">
      <dgm:prSet/>
      <dgm:spPr/>
      <dgm:t>
        <a:bodyPr/>
        <a:lstStyle/>
        <a:p>
          <a:endParaRPr lang="en-US"/>
        </a:p>
      </dgm:t>
    </dgm:pt>
    <dgm:pt modelId="{9F1414EE-6862-413D-AA00-677BFBBB916B}" type="sibTrans" cxnId="{5D2245EF-45E9-4D6B-9DE9-3F73B66939E9}">
      <dgm:prSet/>
      <dgm:spPr/>
      <dgm:t>
        <a:bodyPr/>
        <a:lstStyle/>
        <a:p>
          <a:endParaRPr lang="en-US"/>
        </a:p>
      </dgm:t>
    </dgm:pt>
    <dgm:pt modelId="{3F97CDD6-1787-413D-9684-E85B81925619}">
      <dgm:prSet phldrT="[Text]"/>
      <dgm:spPr/>
      <dgm:t>
        <a:bodyPr/>
        <a:lstStyle/>
        <a:p>
          <a:r>
            <a:rPr lang="en-US"/>
            <a:t>1 Celestial Body</a:t>
          </a:r>
        </a:p>
      </dgm:t>
    </dgm:pt>
    <dgm:pt modelId="{E2E2B837-D61A-4A96-9A1E-C5B09D523511}" type="parTrans" cxnId="{7569F7B7-AEC9-4059-A216-F45055C6B143}">
      <dgm:prSet/>
      <dgm:spPr/>
      <dgm:t>
        <a:bodyPr/>
        <a:lstStyle/>
        <a:p>
          <a:endParaRPr lang="en-US"/>
        </a:p>
      </dgm:t>
    </dgm:pt>
    <dgm:pt modelId="{0906C402-C9A1-4030-9342-CF307E367F65}" type="sibTrans" cxnId="{7569F7B7-AEC9-4059-A216-F45055C6B143}">
      <dgm:prSet/>
      <dgm:spPr/>
      <dgm:t>
        <a:bodyPr/>
        <a:lstStyle/>
        <a:p>
          <a:endParaRPr lang="en-US"/>
        </a:p>
      </dgm:t>
    </dgm:pt>
    <dgm:pt modelId="{6E62F5F7-29B6-4802-BFA2-A8F961A9E7C7}">
      <dgm:prSet phldrT="[Text]"/>
      <dgm:spPr/>
      <dgm:t>
        <a:bodyPr/>
        <a:lstStyle/>
        <a:p>
          <a:r>
            <a:rPr lang="en-US"/>
            <a:t>...</a:t>
          </a:r>
        </a:p>
      </dgm:t>
    </dgm:pt>
    <dgm:pt modelId="{15F6EC88-A097-4F44-ABAA-A56120B6F57D}" type="parTrans" cxnId="{1CF4A602-ABA1-412D-B67E-CD36854A4AC4}">
      <dgm:prSet/>
      <dgm:spPr/>
      <dgm:t>
        <a:bodyPr/>
        <a:lstStyle/>
        <a:p>
          <a:endParaRPr lang="en-US"/>
        </a:p>
      </dgm:t>
    </dgm:pt>
    <dgm:pt modelId="{8B97987D-7D49-4AA4-B860-DF5F76692E6B}" type="sibTrans" cxnId="{1CF4A602-ABA1-412D-B67E-CD36854A4AC4}">
      <dgm:prSet/>
      <dgm:spPr/>
      <dgm:t>
        <a:bodyPr/>
        <a:lstStyle/>
        <a:p>
          <a:endParaRPr lang="en-US"/>
        </a:p>
      </dgm:t>
    </dgm:pt>
    <dgm:pt modelId="{B53D7ECF-784D-41FC-9B87-1A9177F0C245}">
      <dgm:prSet phldrT="[Text]"/>
      <dgm:spPr/>
      <dgm:t>
        <a:bodyPr/>
        <a:lstStyle/>
        <a:p>
          <a:r>
            <a:rPr lang="en-US"/>
            <a:t>...</a:t>
          </a:r>
        </a:p>
      </dgm:t>
    </dgm:pt>
    <dgm:pt modelId="{0487F3C4-8D99-49EA-B67C-C81A0DCB46AC}" type="parTrans" cxnId="{0BCC28A0-D43A-44ED-B60C-68F327FC95FA}">
      <dgm:prSet/>
      <dgm:spPr/>
      <dgm:t>
        <a:bodyPr/>
        <a:lstStyle/>
        <a:p>
          <a:endParaRPr lang="en-US"/>
        </a:p>
      </dgm:t>
    </dgm:pt>
    <dgm:pt modelId="{DD3E6A05-9DF7-49DB-829A-3BE15ABD6354}" type="sibTrans" cxnId="{0BCC28A0-D43A-44ED-B60C-68F327FC95FA}">
      <dgm:prSet/>
      <dgm:spPr/>
      <dgm:t>
        <a:bodyPr/>
        <a:lstStyle/>
        <a:p>
          <a:endParaRPr lang="en-US"/>
        </a:p>
      </dgm:t>
    </dgm:pt>
    <dgm:pt modelId="{A84BA4AB-0F0B-496C-AA6B-C9A57CB3B107}">
      <dgm:prSet phldrT="[Text]"/>
      <dgm:spPr/>
      <dgm:t>
        <a:bodyPr/>
        <a:lstStyle/>
        <a:p>
          <a:r>
            <a:rPr lang="en-US"/>
            <a:t>Spacecraft</a:t>
          </a:r>
        </a:p>
      </dgm:t>
    </dgm:pt>
    <dgm:pt modelId="{6922A15F-6B24-4BA9-BE10-C08C1FAF86E9}" type="parTrans" cxnId="{90BE9D58-8644-4FB6-AEE0-82135C43D5F6}">
      <dgm:prSet/>
      <dgm:spPr/>
      <dgm:t>
        <a:bodyPr/>
        <a:lstStyle/>
        <a:p>
          <a:endParaRPr lang="en-US"/>
        </a:p>
      </dgm:t>
    </dgm:pt>
    <dgm:pt modelId="{82906804-77BA-482A-BC3C-C34B5C47A7AB}" type="sibTrans" cxnId="{90BE9D58-8644-4FB6-AEE0-82135C43D5F6}">
      <dgm:prSet/>
      <dgm:spPr/>
      <dgm:t>
        <a:bodyPr/>
        <a:lstStyle/>
        <a:p>
          <a:endParaRPr lang="en-US"/>
        </a:p>
      </dgm:t>
    </dgm:pt>
    <dgm:pt modelId="{5B9E0D67-102B-4083-BC8E-3298462FF62C}">
      <dgm:prSet phldrT="[Text]"/>
      <dgm:spPr/>
      <dgm:t>
        <a:bodyPr/>
        <a:lstStyle/>
        <a:p>
          <a:r>
            <a:rPr lang="en-US"/>
            <a:t>Orbiter Spacecraft</a:t>
          </a:r>
        </a:p>
      </dgm:t>
    </dgm:pt>
    <dgm:pt modelId="{B6E70567-7407-4D0B-8A5C-D77B56143FB3}" type="parTrans" cxnId="{E40B70DB-2869-4268-AEF4-26ED314BC250}">
      <dgm:prSet/>
      <dgm:spPr/>
      <dgm:t>
        <a:bodyPr/>
        <a:lstStyle/>
        <a:p>
          <a:endParaRPr lang="en-US"/>
        </a:p>
      </dgm:t>
    </dgm:pt>
    <dgm:pt modelId="{960CE475-EB5B-4321-A147-9F8B5BA37F36}" type="sibTrans" cxnId="{E40B70DB-2869-4268-AEF4-26ED314BC250}">
      <dgm:prSet/>
      <dgm:spPr/>
      <dgm:t>
        <a:bodyPr/>
        <a:lstStyle/>
        <a:p>
          <a:endParaRPr lang="en-US"/>
        </a:p>
      </dgm:t>
    </dgm:pt>
    <dgm:pt modelId="{4ACF932C-EB23-4331-994C-D2400ABB0D3A}">
      <dgm:prSet phldrT="[Text]"/>
      <dgm:spPr/>
      <dgm:t>
        <a:bodyPr/>
        <a:lstStyle/>
        <a:p>
          <a:r>
            <a:rPr lang="en-US"/>
            <a:t>Function / Size subcategories (?)</a:t>
          </a:r>
        </a:p>
      </dgm:t>
    </dgm:pt>
    <dgm:pt modelId="{79DFE91D-7F40-46C8-83A1-9E2E4556F930}" type="parTrans" cxnId="{ACA94A3E-C294-4289-9186-9A29EE8E3D55}">
      <dgm:prSet/>
      <dgm:spPr/>
      <dgm:t>
        <a:bodyPr/>
        <a:lstStyle/>
        <a:p>
          <a:endParaRPr lang="en-US"/>
        </a:p>
      </dgm:t>
    </dgm:pt>
    <dgm:pt modelId="{388CDC62-65EC-4EE0-B87A-0379F9B517A6}" type="sibTrans" cxnId="{ACA94A3E-C294-4289-9186-9A29EE8E3D55}">
      <dgm:prSet/>
      <dgm:spPr/>
      <dgm:t>
        <a:bodyPr/>
        <a:lstStyle/>
        <a:p>
          <a:endParaRPr lang="en-US"/>
        </a:p>
      </dgm:t>
    </dgm:pt>
    <dgm:pt modelId="{16A0BF63-6DDF-4ACF-94FC-828A02953700}">
      <dgm:prSet phldrT="[Text]"/>
      <dgm:spPr/>
      <dgm:t>
        <a:bodyPr/>
        <a:lstStyle/>
        <a:p>
          <a:r>
            <a:rPr lang="en-US"/>
            <a:t>Fly-by Spacecraft</a:t>
          </a:r>
        </a:p>
      </dgm:t>
    </dgm:pt>
    <dgm:pt modelId="{97181AD9-0186-43FA-8EF5-954A4692189E}" type="parTrans" cxnId="{0030AEB3-CF43-43CC-A195-5C459D82D495}">
      <dgm:prSet/>
      <dgm:spPr/>
      <dgm:t>
        <a:bodyPr/>
        <a:lstStyle/>
        <a:p>
          <a:endParaRPr lang="en-US"/>
        </a:p>
      </dgm:t>
    </dgm:pt>
    <dgm:pt modelId="{7035C6F7-A23B-4632-94EA-00B35B28E1F8}" type="sibTrans" cxnId="{0030AEB3-CF43-43CC-A195-5C459D82D495}">
      <dgm:prSet/>
      <dgm:spPr/>
      <dgm:t>
        <a:bodyPr/>
        <a:lstStyle/>
        <a:p>
          <a:endParaRPr lang="en-US"/>
        </a:p>
      </dgm:t>
    </dgm:pt>
    <dgm:pt modelId="{E7B7AABC-F100-4787-8C00-0411DD545B1B}">
      <dgm:prSet phldrT="[Text]"/>
      <dgm:spPr/>
      <dgm:t>
        <a:bodyPr/>
        <a:lstStyle/>
        <a:p>
          <a:r>
            <a:rPr lang="en-US"/>
            <a:t>Rover Spacecraft</a:t>
          </a:r>
        </a:p>
      </dgm:t>
    </dgm:pt>
    <dgm:pt modelId="{B957694D-FCAB-4B51-8E2C-2390B5964172}" type="parTrans" cxnId="{ADDAA555-16A6-4E89-BED1-43A3888834A3}">
      <dgm:prSet/>
      <dgm:spPr/>
      <dgm:t>
        <a:bodyPr/>
        <a:lstStyle/>
        <a:p>
          <a:endParaRPr lang="en-US"/>
        </a:p>
      </dgm:t>
    </dgm:pt>
    <dgm:pt modelId="{F5F133C4-CFD0-48E8-B4D9-55681699D285}" type="sibTrans" cxnId="{ADDAA555-16A6-4E89-BED1-43A3888834A3}">
      <dgm:prSet/>
      <dgm:spPr/>
      <dgm:t>
        <a:bodyPr/>
        <a:lstStyle/>
        <a:p>
          <a:endParaRPr lang="en-US"/>
        </a:p>
      </dgm:t>
    </dgm:pt>
    <dgm:pt modelId="{72B3AF27-C756-4A4D-A7E3-F68EAE11BF3D}">
      <dgm:prSet phldrT="[Text]"/>
      <dgm:spPr/>
      <dgm:t>
        <a:bodyPr/>
        <a:lstStyle/>
        <a:p>
          <a:r>
            <a:rPr lang="en-US"/>
            <a:t>Medium</a:t>
          </a:r>
        </a:p>
      </dgm:t>
    </dgm:pt>
    <dgm:pt modelId="{D6A5E6FB-4CEC-4E39-8774-3F74CD730247}" type="parTrans" cxnId="{8F483195-C0E6-47A9-84AE-C9A63D819FCF}">
      <dgm:prSet/>
      <dgm:spPr/>
      <dgm:t>
        <a:bodyPr/>
        <a:lstStyle/>
        <a:p>
          <a:endParaRPr lang="en-US"/>
        </a:p>
      </dgm:t>
    </dgm:pt>
    <dgm:pt modelId="{4ADEB144-6D32-4B72-B0B7-EF8DFC63132E}" type="sibTrans" cxnId="{8F483195-C0E6-47A9-84AE-C9A63D819FCF}">
      <dgm:prSet/>
      <dgm:spPr/>
      <dgm:t>
        <a:bodyPr/>
        <a:lstStyle/>
        <a:p>
          <a:endParaRPr lang="en-US"/>
        </a:p>
      </dgm:t>
    </dgm:pt>
    <dgm:pt modelId="{ABD6E653-5E42-48B0-B81A-5AFD96A30ECE}">
      <dgm:prSet phldrT="[Text]"/>
      <dgm:spPr/>
      <dgm:t>
        <a:bodyPr/>
        <a:lstStyle/>
        <a:p>
          <a:r>
            <a:rPr lang="en-US"/>
            <a:t>Large etc..</a:t>
          </a:r>
        </a:p>
      </dgm:t>
    </dgm:pt>
    <dgm:pt modelId="{0C354428-C996-4C7D-8A3C-49E8801DBE7D}" type="parTrans" cxnId="{7F80FEAF-143A-44AC-9A73-BCD03F5F4A20}">
      <dgm:prSet/>
      <dgm:spPr/>
      <dgm:t>
        <a:bodyPr/>
        <a:lstStyle/>
        <a:p>
          <a:endParaRPr lang="en-US"/>
        </a:p>
      </dgm:t>
    </dgm:pt>
    <dgm:pt modelId="{0A46B16E-419E-484E-B5DD-EAB763F8F4BE}" type="sibTrans" cxnId="{7F80FEAF-143A-44AC-9A73-BCD03F5F4A20}">
      <dgm:prSet/>
      <dgm:spPr/>
      <dgm:t>
        <a:bodyPr/>
        <a:lstStyle/>
        <a:p>
          <a:endParaRPr lang="en-US"/>
        </a:p>
      </dgm:t>
    </dgm:pt>
    <dgm:pt modelId="{811B853C-E1C3-4CAA-9154-6E9E80BF243F}">
      <dgm:prSet phldrT="[Text]"/>
      <dgm:spPr/>
      <dgm:t>
        <a:bodyPr/>
        <a:lstStyle/>
        <a:p>
          <a:r>
            <a:rPr lang="en-US"/>
            <a:t>Rover | Transport Vehicle</a:t>
          </a:r>
        </a:p>
      </dgm:t>
    </dgm:pt>
    <dgm:pt modelId="{5B563CAE-E277-45F4-B7CD-1294536D0681}" type="parTrans" cxnId="{4F58FF85-556E-4478-87F1-1FF986DE7892}">
      <dgm:prSet/>
      <dgm:spPr/>
      <dgm:t>
        <a:bodyPr/>
        <a:lstStyle/>
        <a:p>
          <a:endParaRPr lang="en-US"/>
        </a:p>
      </dgm:t>
    </dgm:pt>
    <dgm:pt modelId="{C4F19565-CE0A-4768-8ECD-BE17D8D865C8}" type="sibTrans" cxnId="{4F58FF85-556E-4478-87F1-1FF986DE7892}">
      <dgm:prSet/>
      <dgm:spPr/>
      <dgm:t>
        <a:bodyPr/>
        <a:lstStyle/>
        <a:p>
          <a:endParaRPr lang="en-US"/>
        </a:p>
      </dgm:t>
    </dgm:pt>
    <dgm:pt modelId="{C1127CD7-627F-4327-B306-78ED7277E0F5}">
      <dgm:prSet phldrT="[Text]"/>
      <dgm:spPr/>
      <dgm:t>
        <a:bodyPr/>
        <a:lstStyle/>
        <a:p>
          <a:r>
            <a:rPr lang="en-US"/>
            <a:t>Pressurized</a:t>
          </a:r>
        </a:p>
      </dgm:t>
    </dgm:pt>
    <dgm:pt modelId="{84BFF9FF-F8FC-472E-A8A5-B5C4C3E27461}" type="parTrans" cxnId="{7615F3B4-0E48-4DC4-B08E-4107900DEB41}">
      <dgm:prSet/>
      <dgm:spPr/>
      <dgm:t>
        <a:bodyPr/>
        <a:lstStyle/>
        <a:p>
          <a:endParaRPr lang="en-US"/>
        </a:p>
      </dgm:t>
    </dgm:pt>
    <dgm:pt modelId="{163A2173-0CB6-45C8-817B-ACB9CF33A1BC}" type="sibTrans" cxnId="{7615F3B4-0E48-4DC4-B08E-4107900DEB41}">
      <dgm:prSet/>
      <dgm:spPr/>
      <dgm:t>
        <a:bodyPr/>
        <a:lstStyle/>
        <a:p>
          <a:endParaRPr lang="en-US"/>
        </a:p>
      </dgm:t>
    </dgm:pt>
    <dgm:pt modelId="{B4A4DA37-8BD3-436E-A2C3-75FE45F9607D}">
      <dgm:prSet phldrT="[Text]"/>
      <dgm:spPr/>
      <dgm:t>
        <a:bodyPr/>
        <a:lstStyle/>
        <a:p>
          <a:r>
            <a:rPr lang="en-US"/>
            <a:t>Unpressurized</a:t>
          </a:r>
        </a:p>
      </dgm:t>
    </dgm:pt>
    <dgm:pt modelId="{263F283A-347A-4614-A1BB-595620BF58CA}" type="parTrans" cxnId="{655892D1-F7C3-4D84-AE03-73B02F0E27F5}">
      <dgm:prSet/>
      <dgm:spPr/>
      <dgm:t>
        <a:bodyPr/>
        <a:lstStyle/>
        <a:p>
          <a:endParaRPr lang="en-US"/>
        </a:p>
      </dgm:t>
    </dgm:pt>
    <dgm:pt modelId="{8FAE0228-C92A-4949-B0BD-4718BA958C19}" type="sibTrans" cxnId="{655892D1-F7C3-4D84-AE03-73B02F0E27F5}">
      <dgm:prSet/>
      <dgm:spPr/>
      <dgm:t>
        <a:bodyPr/>
        <a:lstStyle/>
        <a:p>
          <a:endParaRPr lang="en-US"/>
        </a:p>
      </dgm:t>
    </dgm:pt>
    <dgm:pt modelId="{0164906C-C3E7-4428-86B8-F9BD2125CC5B}">
      <dgm:prSet phldrT="[Text]"/>
      <dgm:spPr/>
      <dgm:t>
        <a:bodyPr/>
        <a:lstStyle/>
        <a:p>
          <a:r>
            <a:rPr lang="en-US"/>
            <a:t>Atmospheric Probe</a:t>
          </a:r>
        </a:p>
      </dgm:t>
    </dgm:pt>
    <dgm:pt modelId="{9758B87A-4001-499A-A7F8-CE59055AA987}" type="parTrans" cxnId="{219CB553-C407-4A4E-9CDB-048FEAB68CF6}">
      <dgm:prSet/>
      <dgm:spPr/>
      <dgm:t>
        <a:bodyPr/>
        <a:lstStyle/>
        <a:p>
          <a:endParaRPr lang="en-US"/>
        </a:p>
      </dgm:t>
    </dgm:pt>
    <dgm:pt modelId="{9A98E0F9-9DF9-481B-BD23-C87479AF1504}" type="sibTrans" cxnId="{219CB553-C407-4A4E-9CDB-048FEAB68CF6}">
      <dgm:prSet/>
      <dgm:spPr/>
      <dgm:t>
        <a:bodyPr/>
        <a:lstStyle/>
        <a:p>
          <a:endParaRPr lang="en-US"/>
        </a:p>
      </dgm:t>
    </dgm:pt>
    <dgm:pt modelId="{7DEC45A7-5101-412A-A515-2C058556C9E8}">
      <dgm:prSet phldrT="[Text]"/>
      <dgm:spPr/>
      <dgm:t>
        <a:bodyPr/>
        <a:lstStyle/>
        <a:p>
          <a:r>
            <a:rPr lang="en-US"/>
            <a:t>Lander</a:t>
          </a:r>
        </a:p>
      </dgm:t>
    </dgm:pt>
    <dgm:pt modelId="{86590955-BB30-475E-9D32-F51303FD2F39}" type="parTrans" cxnId="{14111521-EBFB-4023-968E-F0B3F0FB588B}">
      <dgm:prSet/>
      <dgm:spPr/>
      <dgm:t>
        <a:bodyPr/>
        <a:lstStyle/>
        <a:p>
          <a:endParaRPr lang="en-US"/>
        </a:p>
      </dgm:t>
    </dgm:pt>
    <dgm:pt modelId="{47C58309-E63C-47CF-BA70-C302C6C2FCC6}" type="sibTrans" cxnId="{14111521-EBFB-4023-968E-F0B3F0FB588B}">
      <dgm:prSet/>
      <dgm:spPr/>
      <dgm:t>
        <a:bodyPr/>
        <a:lstStyle/>
        <a:p>
          <a:endParaRPr lang="en-US"/>
        </a:p>
      </dgm:t>
    </dgm:pt>
    <dgm:pt modelId="{8A586C86-CC10-44E2-B66D-2372B3A5B742}">
      <dgm:prSet phldrT="[Text]"/>
      <dgm:spPr/>
      <dgm:t>
        <a:bodyPr/>
        <a:lstStyle/>
        <a:p>
          <a:r>
            <a:rPr lang="en-US"/>
            <a:t>Penetrator</a:t>
          </a:r>
        </a:p>
      </dgm:t>
    </dgm:pt>
    <dgm:pt modelId="{7162F9B1-040F-4B73-9C08-2CB94FB0E269}" type="parTrans" cxnId="{37158E0D-C667-4E53-8864-EDF20BD77D78}">
      <dgm:prSet/>
      <dgm:spPr/>
      <dgm:t>
        <a:bodyPr/>
        <a:lstStyle/>
        <a:p>
          <a:endParaRPr lang="en-US"/>
        </a:p>
      </dgm:t>
    </dgm:pt>
    <dgm:pt modelId="{BB4D633D-C8F1-43D7-82D9-FA9864589742}" type="sibTrans" cxnId="{37158E0D-C667-4E53-8864-EDF20BD77D78}">
      <dgm:prSet/>
      <dgm:spPr/>
      <dgm:t>
        <a:bodyPr/>
        <a:lstStyle/>
        <a:p>
          <a:endParaRPr lang="en-US"/>
        </a:p>
      </dgm:t>
    </dgm:pt>
    <dgm:pt modelId="{9B5B16EA-CD13-4353-BC55-BA976C03DD48}">
      <dgm:prSet phldrT="[Text]"/>
      <dgm:spPr/>
      <dgm:t>
        <a:bodyPr/>
        <a:lstStyle/>
        <a:p>
          <a:r>
            <a:rPr lang="en-US"/>
            <a:t>Decomissioned</a:t>
          </a:r>
        </a:p>
        <a:p>
          <a:r>
            <a:rPr lang="en-US"/>
            <a:t> S/C</a:t>
          </a:r>
        </a:p>
      </dgm:t>
    </dgm:pt>
    <dgm:pt modelId="{8A773FC1-DC12-473E-A2F3-72DCC7DEF14B}" type="parTrans" cxnId="{F7AB9A64-6AE5-4409-9FAD-75B24D823FB6}">
      <dgm:prSet/>
      <dgm:spPr/>
      <dgm:t>
        <a:bodyPr/>
        <a:lstStyle/>
        <a:p>
          <a:endParaRPr lang="en-US"/>
        </a:p>
      </dgm:t>
    </dgm:pt>
    <dgm:pt modelId="{0A0FF68A-0DC5-4D1D-8DE8-1B3A6A1F43D4}" type="sibTrans" cxnId="{F7AB9A64-6AE5-4409-9FAD-75B24D823FB6}">
      <dgm:prSet/>
      <dgm:spPr/>
      <dgm:t>
        <a:bodyPr/>
        <a:lstStyle/>
        <a:p>
          <a:endParaRPr lang="en-US"/>
        </a:p>
      </dgm:t>
    </dgm:pt>
    <dgm:pt modelId="{BDD468A6-ECAA-4AC7-8FAC-058AC43C820A}" type="pres">
      <dgm:prSet presAssocID="{0440F880-2C89-43A7-8641-D75BDEF936E0}" presName="diagram" presStyleCnt="0">
        <dgm:presLayoutVars>
          <dgm:chPref val="1"/>
          <dgm:dir/>
          <dgm:animOne val="branch"/>
          <dgm:animLvl val="lvl"/>
          <dgm:resizeHandles val="exact"/>
        </dgm:presLayoutVars>
      </dgm:prSet>
      <dgm:spPr/>
    </dgm:pt>
    <dgm:pt modelId="{648DEC62-242C-4B49-8AEA-FF845856471B}" type="pres">
      <dgm:prSet presAssocID="{A84BA4AB-0F0B-496C-AA6B-C9A57CB3B107}" presName="root1" presStyleCnt="0"/>
      <dgm:spPr/>
    </dgm:pt>
    <dgm:pt modelId="{4C634BAC-F261-43BE-A539-2A6BC8B1D824}" type="pres">
      <dgm:prSet presAssocID="{A84BA4AB-0F0B-496C-AA6B-C9A57CB3B107}" presName="LevelOneTextNode" presStyleLbl="node0" presStyleIdx="0" presStyleCnt="1">
        <dgm:presLayoutVars>
          <dgm:chPref val="3"/>
        </dgm:presLayoutVars>
      </dgm:prSet>
      <dgm:spPr/>
    </dgm:pt>
    <dgm:pt modelId="{1DA5DBFB-899A-4A43-B090-4859C210D61C}" type="pres">
      <dgm:prSet presAssocID="{A84BA4AB-0F0B-496C-AA6B-C9A57CB3B107}" presName="level2hierChild" presStyleCnt="0"/>
      <dgm:spPr/>
    </dgm:pt>
    <dgm:pt modelId="{CD725395-4A28-4E2C-9823-463FE8DA9691}" type="pres">
      <dgm:prSet presAssocID="{B6E70567-7407-4D0B-8A5C-D77B56143FB3}" presName="conn2-1" presStyleLbl="parChTrans1D2" presStyleIdx="0" presStyleCnt="8"/>
      <dgm:spPr/>
    </dgm:pt>
    <dgm:pt modelId="{05CE5B2D-A64B-4F7E-9401-48E16D3DA9B2}" type="pres">
      <dgm:prSet presAssocID="{B6E70567-7407-4D0B-8A5C-D77B56143FB3}" presName="connTx" presStyleLbl="parChTrans1D2" presStyleIdx="0" presStyleCnt="8"/>
      <dgm:spPr/>
    </dgm:pt>
    <dgm:pt modelId="{866828F6-06CE-4B70-B712-40517E1A9D6B}" type="pres">
      <dgm:prSet presAssocID="{5B9E0D67-102B-4083-BC8E-3298462FF62C}" presName="root2" presStyleCnt="0"/>
      <dgm:spPr/>
    </dgm:pt>
    <dgm:pt modelId="{6477B03D-4BB8-4F58-A7F1-43D8E3108061}" type="pres">
      <dgm:prSet presAssocID="{5B9E0D67-102B-4083-BC8E-3298462FF62C}" presName="LevelTwoTextNode" presStyleLbl="node2" presStyleIdx="0" presStyleCnt="8">
        <dgm:presLayoutVars>
          <dgm:chPref val="3"/>
        </dgm:presLayoutVars>
      </dgm:prSet>
      <dgm:spPr/>
    </dgm:pt>
    <dgm:pt modelId="{B8D432FA-D1EC-4060-9E02-6492A166E9F6}" type="pres">
      <dgm:prSet presAssocID="{5B9E0D67-102B-4083-BC8E-3298462FF62C}" presName="level3hierChild" presStyleCnt="0"/>
      <dgm:spPr/>
    </dgm:pt>
    <dgm:pt modelId="{68FEDE4B-EF0E-434E-97A8-62146D4844BA}" type="pres">
      <dgm:prSet presAssocID="{79DFE91D-7F40-46C8-83A1-9E2E4556F930}" presName="conn2-1" presStyleLbl="parChTrans1D3" presStyleIdx="0" presStyleCnt="6"/>
      <dgm:spPr/>
    </dgm:pt>
    <dgm:pt modelId="{1D983720-E678-4467-A7EC-6610FD6FA044}" type="pres">
      <dgm:prSet presAssocID="{79DFE91D-7F40-46C8-83A1-9E2E4556F930}" presName="connTx" presStyleLbl="parChTrans1D3" presStyleIdx="0" presStyleCnt="6"/>
      <dgm:spPr/>
    </dgm:pt>
    <dgm:pt modelId="{45FDAAF3-46D8-4C43-837C-3FD9FE18E15D}" type="pres">
      <dgm:prSet presAssocID="{4ACF932C-EB23-4331-994C-D2400ABB0D3A}" presName="root2" presStyleCnt="0"/>
      <dgm:spPr/>
    </dgm:pt>
    <dgm:pt modelId="{45981BFF-22C0-4560-BB3B-14CDA8A7DEFD}" type="pres">
      <dgm:prSet presAssocID="{4ACF932C-EB23-4331-994C-D2400ABB0D3A}" presName="LevelTwoTextNode" presStyleLbl="node3" presStyleIdx="0" presStyleCnt="6">
        <dgm:presLayoutVars>
          <dgm:chPref val="3"/>
        </dgm:presLayoutVars>
      </dgm:prSet>
      <dgm:spPr/>
    </dgm:pt>
    <dgm:pt modelId="{A4858E8E-3446-47B2-9EA9-308FDDC02A9F}" type="pres">
      <dgm:prSet presAssocID="{4ACF932C-EB23-4331-994C-D2400ABB0D3A}" presName="level3hierChild" presStyleCnt="0"/>
      <dgm:spPr/>
    </dgm:pt>
    <dgm:pt modelId="{6793A1E1-F118-478F-8EA1-A13CBCD2745F}" type="pres">
      <dgm:prSet presAssocID="{D6A5E6FB-4CEC-4E39-8774-3F74CD730247}" presName="conn2-1" presStyleLbl="parChTrans1D3" presStyleIdx="1" presStyleCnt="6"/>
      <dgm:spPr/>
    </dgm:pt>
    <dgm:pt modelId="{83B6A9E7-32F6-48D3-B23F-331C5DEE2E7E}" type="pres">
      <dgm:prSet presAssocID="{D6A5E6FB-4CEC-4E39-8774-3F74CD730247}" presName="connTx" presStyleLbl="parChTrans1D3" presStyleIdx="1" presStyleCnt="6"/>
      <dgm:spPr/>
    </dgm:pt>
    <dgm:pt modelId="{DFD282DD-0648-4579-A29D-9CEA67632FE5}" type="pres">
      <dgm:prSet presAssocID="{72B3AF27-C756-4A4D-A7E3-F68EAE11BF3D}" presName="root2" presStyleCnt="0"/>
      <dgm:spPr/>
    </dgm:pt>
    <dgm:pt modelId="{95392C82-B787-489D-B9A5-29487B2B66CF}" type="pres">
      <dgm:prSet presAssocID="{72B3AF27-C756-4A4D-A7E3-F68EAE11BF3D}" presName="LevelTwoTextNode" presStyleLbl="node3" presStyleIdx="1" presStyleCnt="6">
        <dgm:presLayoutVars>
          <dgm:chPref val="3"/>
        </dgm:presLayoutVars>
      </dgm:prSet>
      <dgm:spPr/>
    </dgm:pt>
    <dgm:pt modelId="{99E1FE8D-909F-4E38-A6E7-7D8B9265A19D}" type="pres">
      <dgm:prSet presAssocID="{72B3AF27-C756-4A4D-A7E3-F68EAE11BF3D}" presName="level3hierChild" presStyleCnt="0"/>
      <dgm:spPr/>
    </dgm:pt>
    <dgm:pt modelId="{AB241A60-52FB-4D44-B24F-687A428974CB}" type="pres">
      <dgm:prSet presAssocID="{0C354428-C996-4C7D-8A3C-49E8801DBE7D}" presName="conn2-1" presStyleLbl="parChTrans1D3" presStyleIdx="2" presStyleCnt="6"/>
      <dgm:spPr/>
    </dgm:pt>
    <dgm:pt modelId="{4AEEC8E1-308E-4EFD-A627-D29931F77F06}" type="pres">
      <dgm:prSet presAssocID="{0C354428-C996-4C7D-8A3C-49E8801DBE7D}" presName="connTx" presStyleLbl="parChTrans1D3" presStyleIdx="2" presStyleCnt="6"/>
      <dgm:spPr/>
    </dgm:pt>
    <dgm:pt modelId="{6ABBE61A-2E5C-4C20-A096-F9A95EA850F7}" type="pres">
      <dgm:prSet presAssocID="{ABD6E653-5E42-48B0-B81A-5AFD96A30ECE}" presName="root2" presStyleCnt="0"/>
      <dgm:spPr/>
    </dgm:pt>
    <dgm:pt modelId="{E156B180-DBC7-4ECD-8015-80B8811104B7}" type="pres">
      <dgm:prSet presAssocID="{ABD6E653-5E42-48B0-B81A-5AFD96A30ECE}" presName="LevelTwoTextNode" presStyleLbl="node3" presStyleIdx="2" presStyleCnt="6">
        <dgm:presLayoutVars>
          <dgm:chPref val="3"/>
        </dgm:presLayoutVars>
      </dgm:prSet>
      <dgm:spPr/>
    </dgm:pt>
    <dgm:pt modelId="{AFA864FE-F9C5-4416-AD3C-4790A89436D0}" type="pres">
      <dgm:prSet presAssocID="{ABD6E653-5E42-48B0-B81A-5AFD96A30ECE}" presName="level3hierChild" presStyleCnt="0"/>
      <dgm:spPr/>
    </dgm:pt>
    <dgm:pt modelId="{A5B03313-BB7C-4817-A4F3-CC1242479A93}" type="pres">
      <dgm:prSet presAssocID="{97181AD9-0186-43FA-8EF5-954A4692189E}" presName="conn2-1" presStyleLbl="parChTrans1D2" presStyleIdx="1" presStyleCnt="8"/>
      <dgm:spPr/>
    </dgm:pt>
    <dgm:pt modelId="{823D475F-D420-4555-B812-18EC190B5C4B}" type="pres">
      <dgm:prSet presAssocID="{97181AD9-0186-43FA-8EF5-954A4692189E}" presName="connTx" presStyleLbl="parChTrans1D2" presStyleIdx="1" presStyleCnt="8"/>
      <dgm:spPr/>
    </dgm:pt>
    <dgm:pt modelId="{7AE3F1A9-4BA4-4D83-9072-81B1DC5A3E0F}" type="pres">
      <dgm:prSet presAssocID="{16A0BF63-6DDF-4ACF-94FC-828A02953700}" presName="root2" presStyleCnt="0"/>
      <dgm:spPr/>
    </dgm:pt>
    <dgm:pt modelId="{D3576A57-37DF-4C2D-8BE3-BECE2F6EAD57}" type="pres">
      <dgm:prSet presAssocID="{16A0BF63-6DDF-4ACF-94FC-828A02953700}" presName="LevelTwoTextNode" presStyleLbl="node2" presStyleIdx="1" presStyleCnt="8">
        <dgm:presLayoutVars>
          <dgm:chPref val="3"/>
        </dgm:presLayoutVars>
      </dgm:prSet>
      <dgm:spPr/>
    </dgm:pt>
    <dgm:pt modelId="{BF52F765-B09A-40E7-8C36-B44DB45A7438}" type="pres">
      <dgm:prSet presAssocID="{16A0BF63-6DDF-4ACF-94FC-828A02953700}" presName="level3hierChild" presStyleCnt="0"/>
      <dgm:spPr/>
    </dgm:pt>
    <dgm:pt modelId="{F376C0CB-EEE4-41C8-994A-26BAC9503E14}" type="pres">
      <dgm:prSet presAssocID="{B957694D-FCAB-4B51-8E2C-2390B5964172}" presName="conn2-1" presStyleLbl="parChTrans1D2" presStyleIdx="2" presStyleCnt="8"/>
      <dgm:spPr/>
    </dgm:pt>
    <dgm:pt modelId="{EE17267B-0F2B-41D9-B123-9B7EC0DBE79B}" type="pres">
      <dgm:prSet presAssocID="{B957694D-FCAB-4B51-8E2C-2390B5964172}" presName="connTx" presStyleLbl="parChTrans1D2" presStyleIdx="2" presStyleCnt="8"/>
      <dgm:spPr/>
    </dgm:pt>
    <dgm:pt modelId="{FC57BA03-4EDD-479E-8BA3-75820829486D}" type="pres">
      <dgm:prSet presAssocID="{E7B7AABC-F100-4787-8C00-0411DD545B1B}" presName="root2" presStyleCnt="0"/>
      <dgm:spPr/>
    </dgm:pt>
    <dgm:pt modelId="{D6324A10-D256-4F27-A0CD-EEA98B75BC60}" type="pres">
      <dgm:prSet presAssocID="{E7B7AABC-F100-4787-8C00-0411DD545B1B}" presName="LevelTwoTextNode" presStyleLbl="node2" presStyleIdx="2" presStyleCnt="8">
        <dgm:presLayoutVars>
          <dgm:chPref val="3"/>
        </dgm:presLayoutVars>
      </dgm:prSet>
      <dgm:spPr/>
    </dgm:pt>
    <dgm:pt modelId="{9FE6493B-04D8-4544-95ED-499DE364980C}" type="pres">
      <dgm:prSet presAssocID="{E7B7AABC-F100-4787-8C00-0411DD545B1B}" presName="level3hierChild" presStyleCnt="0"/>
      <dgm:spPr/>
    </dgm:pt>
    <dgm:pt modelId="{5A45BF5B-82D4-42E6-955F-DE74FEA35153}" type="pres">
      <dgm:prSet presAssocID="{9758B87A-4001-499A-A7F8-CE59055AA987}" presName="conn2-1" presStyleLbl="parChTrans1D2" presStyleIdx="3" presStyleCnt="8"/>
      <dgm:spPr/>
    </dgm:pt>
    <dgm:pt modelId="{5D2D06BB-C8E5-4769-8ADA-BD4064E9E1ED}" type="pres">
      <dgm:prSet presAssocID="{9758B87A-4001-499A-A7F8-CE59055AA987}" presName="connTx" presStyleLbl="parChTrans1D2" presStyleIdx="3" presStyleCnt="8"/>
      <dgm:spPr/>
    </dgm:pt>
    <dgm:pt modelId="{910A4C21-4421-4216-8F15-09655C092579}" type="pres">
      <dgm:prSet presAssocID="{0164906C-C3E7-4428-86B8-F9BD2125CC5B}" presName="root2" presStyleCnt="0"/>
      <dgm:spPr/>
    </dgm:pt>
    <dgm:pt modelId="{8630D23B-5337-4F13-ADBB-48CA8B9FB0EA}" type="pres">
      <dgm:prSet presAssocID="{0164906C-C3E7-4428-86B8-F9BD2125CC5B}" presName="LevelTwoTextNode" presStyleLbl="node2" presStyleIdx="3" presStyleCnt="8">
        <dgm:presLayoutVars>
          <dgm:chPref val="3"/>
        </dgm:presLayoutVars>
      </dgm:prSet>
      <dgm:spPr/>
    </dgm:pt>
    <dgm:pt modelId="{143D07A0-BA37-437E-9D3D-94010149E5A8}" type="pres">
      <dgm:prSet presAssocID="{0164906C-C3E7-4428-86B8-F9BD2125CC5B}" presName="level3hierChild" presStyleCnt="0"/>
      <dgm:spPr/>
    </dgm:pt>
    <dgm:pt modelId="{1F0ACC75-F95B-40A8-9920-A3853711585E}" type="pres">
      <dgm:prSet presAssocID="{86590955-BB30-475E-9D32-F51303FD2F39}" presName="conn2-1" presStyleLbl="parChTrans1D2" presStyleIdx="4" presStyleCnt="8"/>
      <dgm:spPr/>
    </dgm:pt>
    <dgm:pt modelId="{A9E6B8FF-B88A-4E71-8001-B38BF17AD5DD}" type="pres">
      <dgm:prSet presAssocID="{86590955-BB30-475E-9D32-F51303FD2F39}" presName="connTx" presStyleLbl="parChTrans1D2" presStyleIdx="4" presStyleCnt="8"/>
      <dgm:spPr/>
    </dgm:pt>
    <dgm:pt modelId="{F33F97E7-F499-46D0-8CAA-93C5A9880D58}" type="pres">
      <dgm:prSet presAssocID="{7DEC45A7-5101-412A-A515-2C058556C9E8}" presName="root2" presStyleCnt="0"/>
      <dgm:spPr/>
    </dgm:pt>
    <dgm:pt modelId="{4182B8B5-5A89-49A5-AE0E-1F475362DCB8}" type="pres">
      <dgm:prSet presAssocID="{7DEC45A7-5101-412A-A515-2C058556C9E8}" presName="LevelTwoTextNode" presStyleLbl="node2" presStyleIdx="4" presStyleCnt="8">
        <dgm:presLayoutVars>
          <dgm:chPref val="3"/>
        </dgm:presLayoutVars>
      </dgm:prSet>
      <dgm:spPr/>
    </dgm:pt>
    <dgm:pt modelId="{F4299DCD-115B-40E9-992F-017E6EE524C5}" type="pres">
      <dgm:prSet presAssocID="{7DEC45A7-5101-412A-A515-2C058556C9E8}" presName="level3hierChild" presStyleCnt="0"/>
      <dgm:spPr/>
    </dgm:pt>
    <dgm:pt modelId="{5A310752-FF95-47CA-B7F8-FC3CEF1FE295}" type="pres">
      <dgm:prSet presAssocID="{7162F9B1-040F-4B73-9C08-2CB94FB0E269}" presName="conn2-1" presStyleLbl="parChTrans1D2" presStyleIdx="5" presStyleCnt="8"/>
      <dgm:spPr/>
    </dgm:pt>
    <dgm:pt modelId="{A1C44DF5-8CED-424C-A2B2-97D6BB466274}" type="pres">
      <dgm:prSet presAssocID="{7162F9B1-040F-4B73-9C08-2CB94FB0E269}" presName="connTx" presStyleLbl="parChTrans1D2" presStyleIdx="5" presStyleCnt="8"/>
      <dgm:spPr/>
    </dgm:pt>
    <dgm:pt modelId="{79BF7F98-782D-4306-8574-B17905146657}" type="pres">
      <dgm:prSet presAssocID="{8A586C86-CC10-44E2-B66D-2372B3A5B742}" presName="root2" presStyleCnt="0"/>
      <dgm:spPr/>
    </dgm:pt>
    <dgm:pt modelId="{9EAF32AD-38B6-4C6E-A2C9-EB964855F8EF}" type="pres">
      <dgm:prSet presAssocID="{8A586C86-CC10-44E2-B66D-2372B3A5B742}" presName="LevelTwoTextNode" presStyleLbl="node2" presStyleIdx="5" presStyleCnt="8">
        <dgm:presLayoutVars>
          <dgm:chPref val="3"/>
        </dgm:presLayoutVars>
      </dgm:prSet>
      <dgm:spPr/>
    </dgm:pt>
    <dgm:pt modelId="{61DF8CA3-82FC-4E2F-98D3-4AD630DCF53D}" type="pres">
      <dgm:prSet presAssocID="{8A586C86-CC10-44E2-B66D-2372B3A5B742}" presName="level3hierChild" presStyleCnt="0"/>
      <dgm:spPr/>
    </dgm:pt>
    <dgm:pt modelId="{C32EB74B-F6AB-49AD-80D5-995F6CC1BDD5}" type="pres">
      <dgm:prSet presAssocID="{8A773FC1-DC12-473E-A2F3-72DCC7DEF14B}" presName="conn2-1" presStyleLbl="parChTrans1D2" presStyleIdx="6" presStyleCnt="8"/>
      <dgm:spPr/>
    </dgm:pt>
    <dgm:pt modelId="{C39FEFE8-955F-4EE8-B446-13378949E770}" type="pres">
      <dgm:prSet presAssocID="{8A773FC1-DC12-473E-A2F3-72DCC7DEF14B}" presName="connTx" presStyleLbl="parChTrans1D2" presStyleIdx="6" presStyleCnt="8"/>
      <dgm:spPr/>
    </dgm:pt>
    <dgm:pt modelId="{807EC585-E67E-404B-B348-C962A1FA75A7}" type="pres">
      <dgm:prSet presAssocID="{9B5B16EA-CD13-4353-BC55-BA976C03DD48}" presName="root2" presStyleCnt="0"/>
      <dgm:spPr/>
    </dgm:pt>
    <dgm:pt modelId="{8FD89F10-32A3-4A4A-93EF-C5DC2EAB1F56}" type="pres">
      <dgm:prSet presAssocID="{9B5B16EA-CD13-4353-BC55-BA976C03DD48}" presName="LevelTwoTextNode" presStyleLbl="node2" presStyleIdx="6" presStyleCnt="8" custLinFactNeighborX="2113" custLinFactNeighborY="69729">
        <dgm:presLayoutVars>
          <dgm:chPref val="3"/>
        </dgm:presLayoutVars>
      </dgm:prSet>
      <dgm:spPr/>
    </dgm:pt>
    <dgm:pt modelId="{F5D24220-F375-4134-A99D-232A43EFAF8A}" type="pres">
      <dgm:prSet presAssocID="{9B5B16EA-CD13-4353-BC55-BA976C03DD48}" presName="level3hierChild" presStyleCnt="0"/>
      <dgm:spPr/>
    </dgm:pt>
    <dgm:pt modelId="{D1D2034E-0D5B-43CD-A19A-77143C5D534C}" type="pres">
      <dgm:prSet presAssocID="{EF8ECE6E-07C0-4C69-BB7E-90D33CB3E7E9}" presName="conn2-1" presStyleLbl="parChTrans1D2" presStyleIdx="7" presStyleCnt="8"/>
      <dgm:spPr/>
    </dgm:pt>
    <dgm:pt modelId="{78E916DF-3AD6-42B0-8C36-E283E3CAF985}" type="pres">
      <dgm:prSet presAssocID="{EF8ECE6E-07C0-4C69-BB7E-90D33CB3E7E9}" presName="connTx" presStyleLbl="parChTrans1D2" presStyleIdx="7" presStyleCnt="8"/>
      <dgm:spPr/>
    </dgm:pt>
    <dgm:pt modelId="{F8950F8D-42CB-4055-85E0-F3E8AF72CA40}" type="pres">
      <dgm:prSet presAssocID="{5398038B-19A8-4773-83F6-7843FC0C7B39}" presName="root2" presStyleCnt="0"/>
      <dgm:spPr/>
    </dgm:pt>
    <dgm:pt modelId="{E464FF47-7EF2-47E0-A78F-9C4F46B64BCB}" type="pres">
      <dgm:prSet presAssocID="{5398038B-19A8-4773-83F6-7843FC0C7B39}" presName="LevelTwoTextNode" presStyleLbl="node2" presStyleIdx="7" presStyleCnt="8" custScaleY="182737">
        <dgm:presLayoutVars>
          <dgm:chPref val="3"/>
        </dgm:presLayoutVars>
      </dgm:prSet>
      <dgm:spPr/>
    </dgm:pt>
    <dgm:pt modelId="{40E45B97-ECCD-44AC-A308-702986A2B113}" type="pres">
      <dgm:prSet presAssocID="{5398038B-19A8-4773-83F6-7843FC0C7B39}" presName="level3hierChild" presStyleCnt="0"/>
      <dgm:spPr/>
    </dgm:pt>
    <dgm:pt modelId="{07A7BFF0-B0DE-49FE-A0A2-E6EDF198D46E}" type="pres">
      <dgm:prSet presAssocID="{E910A630-B598-4CEE-9DEE-BA81AD104EE1}" presName="conn2-1" presStyleLbl="parChTrans1D3" presStyleIdx="3" presStyleCnt="6"/>
      <dgm:spPr/>
    </dgm:pt>
    <dgm:pt modelId="{69050317-A55B-4D1C-9B60-EBAA0B22DE39}" type="pres">
      <dgm:prSet presAssocID="{E910A630-B598-4CEE-9DEE-BA81AD104EE1}" presName="connTx" presStyleLbl="parChTrans1D3" presStyleIdx="3" presStyleCnt="6"/>
      <dgm:spPr/>
    </dgm:pt>
    <dgm:pt modelId="{0355B305-D9C6-41B7-8D21-3D7CAEF2E198}" type="pres">
      <dgm:prSet presAssocID="{3E0D71D7-F075-43B7-AC31-43A9D7F75E7C}" presName="root2" presStyleCnt="0"/>
      <dgm:spPr/>
    </dgm:pt>
    <dgm:pt modelId="{E2C54B30-2370-4D27-9300-B4CC464C94F8}" type="pres">
      <dgm:prSet presAssocID="{3E0D71D7-F075-43B7-AC31-43A9D7F75E7C}" presName="LevelTwoTextNode" presStyleLbl="node3" presStyleIdx="3" presStyleCnt="6">
        <dgm:presLayoutVars>
          <dgm:chPref val="3"/>
        </dgm:presLayoutVars>
      </dgm:prSet>
      <dgm:spPr/>
    </dgm:pt>
    <dgm:pt modelId="{B463B5BB-A8C6-4C77-94FA-56E9B5077559}" type="pres">
      <dgm:prSet presAssocID="{3E0D71D7-F075-43B7-AC31-43A9D7F75E7C}" presName="level3hierChild" presStyleCnt="0"/>
      <dgm:spPr/>
    </dgm:pt>
    <dgm:pt modelId="{9CABA50C-8678-4902-B454-54222B0F79FC}" type="pres">
      <dgm:prSet presAssocID="{7C488BD8-9A97-415A-AD04-873B53430F59}" presName="conn2-1" presStyleLbl="parChTrans1D4" presStyleIdx="0" presStyleCnt="16"/>
      <dgm:spPr/>
    </dgm:pt>
    <dgm:pt modelId="{919727A1-B80E-43AB-87D7-842BE9A37995}" type="pres">
      <dgm:prSet presAssocID="{7C488BD8-9A97-415A-AD04-873B53430F59}" presName="connTx" presStyleLbl="parChTrans1D4" presStyleIdx="0" presStyleCnt="16"/>
      <dgm:spPr/>
    </dgm:pt>
    <dgm:pt modelId="{CB7E7FF1-3B8D-4EE6-B399-CAC214006DF9}" type="pres">
      <dgm:prSet presAssocID="{79C58396-E379-4013-A241-05CC16A937AD}" presName="root2" presStyleCnt="0"/>
      <dgm:spPr/>
    </dgm:pt>
    <dgm:pt modelId="{775AB839-F67A-417A-8537-2ECEEFBBB650}" type="pres">
      <dgm:prSet presAssocID="{79C58396-E379-4013-A241-05CC16A937AD}" presName="LevelTwoTextNode" presStyleLbl="node4" presStyleIdx="0" presStyleCnt="16">
        <dgm:presLayoutVars>
          <dgm:chPref val="3"/>
        </dgm:presLayoutVars>
      </dgm:prSet>
      <dgm:spPr/>
    </dgm:pt>
    <dgm:pt modelId="{41ADE095-A58D-42AA-BDCB-6B41EDE60869}" type="pres">
      <dgm:prSet presAssocID="{79C58396-E379-4013-A241-05CC16A937AD}" presName="level3hierChild" presStyleCnt="0"/>
      <dgm:spPr/>
    </dgm:pt>
    <dgm:pt modelId="{3D602ADA-565A-48DF-B7CC-049C1542185D}" type="pres">
      <dgm:prSet presAssocID="{095D8B6A-3D42-419B-8238-B8B08A16C999}" presName="conn2-1" presStyleLbl="parChTrans1D4" presStyleIdx="1" presStyleCnt="16"/>
      <dgm:spPr/>
    </dgm:pt>
    <dgm:pt modelId="{24E00623-01B0-44BE-9053-9CEC74BAB535}" type="pres">
      <dgm:prSet presAssocID="{095D8B6A-3D42-419B-8238-B8B08A16C999}" presName="connTx" presStyleLbl="parChTrans1D4" presStyleIdx="1" presStyleCnt="16"/>
      <dgm:spPr/>
    </dgm:pt>
    <dgm:pt modelId="{0117DC14-20D7-4E3D-9C16-5E7B5D64D0DE}" type="pres">
      <dgm:prSet presAssocID="{D4840AD6-9C31-4791-A21C-7603976028CC}" presName="root2" presStyleCnt="0"/>
      <dgm:spPr/>
    </dgm:pt>
    <dgm:pt modelId="{4784E5AD-30C5-4B37-A87F-E9EC5648DCD3}" type="pres">
      <dgm:prSet presAssocID="{D4840AD6-9C31-4791-A21C-7603976028CC}" presName="LevelTwoTextNode" presStyleLbl="node4" presStyleIdx="1" presStyleCnt="16">
        <dgm:presLayoutVars>
          <dgm:chPref val="3"/>
        </dgm:presLayoutVars>
      </dgm:prSet>
      <dgm:spPr/>
    </dgm:pt>
    <dgm:pt modelId="{5D99A054-AEA5-4CFB-A949-4122385F761F}" type="pres">
      <dgm:prSet presAssocID="{D4840AD6-9C31-4791-A21C-7603976028CC}" presName="level3hierChild" presStyleCnt="0"/>
      <dgm:spPr/>
    </dgm:pt>
    <dgm:pt modelId="{C0800683-68C7-4351-8ACA-6583C868DE42}" type="pres">
      <dgm:prSet presAssocID="{112838C0-5956-43D2-B010-1BC5E8F7D923}" presName="conn2-1" presStyleLbl="parChTrans1D4" presStyleIdx="2" presStyleCnt="16"/>
      <dgm:spPr/>
    </dgm:pt>
    <dgm:pt modelId="{BC4C1008-176E-4EA9-BC86-CEC4A4144974}" type="pres">
      <dgm:prSet presAssocID="{112838C0-5956-43D2-B010-1BC5E8F7D923}" presName="connTx" presStyleLbl="parChTrans1D4" presStyleIdx="2" presStyleCnt="16"/>
      <dgm:spPr/>
    </dgm:pt>
    <dgm:pt modelId="{78AD442B-98D9-4374-8670-B63882AA0439}" type="pres">
      <dgm:prSet presAssocID="{0631CFFE-57B5-4E2E-A9DA-5663EC527149}" presName="root2" presStyleCnt="0"/>
      <dgm:spPr/>
    </dgm:pt>
    <dgm:pt modelId="{C2AF0136-F1D5-420B-9F87-7B8DB4FBC8FD}" type="pres">
      <dgm:prSet presAssocID="{0631CFFE-57B5-4E2E-A9DA-5663EC527149}" presName="LevelTwoTextNode" presStyleLbl="node4" presStyleIdx="2" presStyleCnt="16">
        <dgm:presLayoutVars>
          <dgm:chPref val="3"/>
        </dgm:presLayoutVars>
      </dgm:prSet>
      <dgm:spPr/>
    </dgm:pt>
    <dgm:pt modelId="{0B7F8B88-80C7-493F-9F81-8E504CBD15C4}" type="pres">
      <dgm:prSet presAssocID="{0631CFFE-57B5-4E2E-A9DA-5663EC527149}" presName="level3hierChild" presStyleCnt="0"/>
      <dgm:spPr/>
    </dgm:pt>
    <dgm:pt modelId="{B1E0F14E-0210-445B-BCFF-250B704BBA35}" type="pres">
      <dgm:prSet presAssocID="{5F36F602-B097-4BF7-A35B-428C99052857}" presName="conn2-1" presStyleLbl="parChTrans1D4" presStyleIdx="3" presStyleCnt="16"/>
      <dgm:spPr/>
    </dgm:pt>
    <dgm:pt modelId="{CD3AA48F-6109-40FA-86C4-00B55641DBDA}" type="pres">
      <dgm:prSet presAssocID="{5F36F602-B097-4BF7-A35B-428C99052857}" presName="connTx" presStyleLbl="parChTrans1D4" presStyleIdx="3" presStyleCnt="16"/>
      <dgm:spPr/>
    </dgm:pt>
    <dgm:pt modelId="{00BF1DFE-345E-4CE9-B195-0479CA572748}" type="pres">
      <dgm:prSet presAssocID="{BCF6577F-B645-485C-8401-EF3503129019}" presName="root2" presStyleCnt="0"/>
      <dgm:spPr/>
    </dgm:pt>
    <dgm:pt modelId="{0B4D54D4-84CA-4F7A-B09F-AC589DFE3928}" type="pres">
      <dgm:prSet presAssocID="{BCF6577F-B645-485C-8401-EF3503129019}" presName="LevelTwoTextNode" presStyleLbl="node4" presStyleIdx="3" presStyleCnt="16">
        <dgm:presLayoutVars>
          <dgm:chPref val="3"/>
        </dgm:presLayoutVars>
      </dgm:prSet>
      <dgm:spPr/>
    </dgm:pt>
    <dgm:pt modelId="{C3440AB3-9511-4EA5-B190-5EEA34BD3B6C}" type="pres">
      <dgm:prSet presAssocID="{BCF6577F-B645-485C-8401-EF3503129019}" presName="level3hierChild" presStyleCnt="0"/>
      <dgm:spPr/>
    </dgm:pt>
    <dgm:pt modelId="{1F1F5C19-7D97-4301-998D-905AD6CE73A5}" type="pres">
      <dgm:prSet presAssocID="{858039DF-2FC0-489A-AFDC-7C22218300E2}" presName="conn2-1" presStyleLbl="parChTrans1D4" presStyleIdx="4" presStyleCnt="16"/>
      <dgm:spPr/>
    </dgm:pt>
    <dgm:pt modelId="{D7019530-D3B2-48E3-93E0-AE80C41F677C}" type="pres">
      <dgm:prSet presAssocID="{858039DF-2FC0-489A-AFDC-7C22218300E2}" presName="connTx" presStyleLbl="parChTrans1D4" presStyleIdx="4" presStyleCnt="16"/>
      <dgm:spPr/>
    </dgm:pt>
    <dgm:pt modelId="{9AC0BF89-B9E4-4ED5-9D43-79DBB22315B7}" type="pres">
      <dgm:prSet presAssocID="{A6AAD036-576D-4794-A0FE-DE3AB1B0CC1D}" presName="root2" presStyleCnt="0"/>
      <dgm:spPr/>
    </dgm:pt>
    <dgm:pt modelId="{863931EC-9A00-4008-9D81-3ECDAC850F56}" type="pres">
      <dgm:prSet presAssocID="{A6AAD036-576D-4794-A0FE-DE3AB1B0CC1D}" presName="LevelTwoTextNode" presStyleLbl="node4" presStyleIdx="4" presStyleCnt="16">
        <dgm:presLayoutVars>
          <dgm:chPref val="3"/>
        </dgm:presLayoutVars>
      </dgm:prSet>
      <dgm:spPr/>
    </dgm:pt>
    <dgm:pt modelId="{36391739-A3D9-414F-8384-F9F8282077A4}" type="pres">
      <dgm:prSet presAssocID="{A6AAD036-576D-4794-A0FE-DE3AB1B0CC1D}" presName="level3hierChild" presStyleCnt="0"/>
      <dgm:spPr/>
    </dgm:pt>
    <dgm:pt modelId="{365250CD-24BD-4241-B87B-CF60D380FA53}" type="pres">
      <dgm:prSet presAssocID="{AD31FF47-F156-40C8-B136-CF44845B81A8}" presName="conn2-1" presStyleLbl="parChTrans1D4" presStyleIdx="5" presStyleCnt="16"/>
      <dgm:spPr/>
    </dgm:pt>
    <dgm:pt modelId="{8302C4C4-0118-4BAA-9777-DF73D4183533}" type="pres">
      <dgm:prSet presAssocID="{AD31FF47-F156-40C8-B136-CF44845B81A8}" presName="connTx" presStyleLbl="parChTrans1D4" presStyleIdx="5" presStyleCnt="16"/>
      <dgm:spPr/>
    </dgm:pt>
    <dgm:pt modelId="{987CE194-BF0E-4927-B128-C00343B869DA}" type="pres">
      <dgm:prSet presAssocID="{3552FDB2-4055-49AD-BBE5-95ED6820893C}" presName="root2" presStyleCnt="0"/>
      <dgm:spPr/>
    </dgm:pt>
    <dgm:pt modelId="{EBAA2442-A525-43C1-AD8A-5F504168B313}" type="pres">
      <dgm:prSet presAssocID="{3552FDB2-4055-49AD-BBE5-95ED6820893C}" presName="LevelTwoTextNode" presStyleLbl="node4" presStyleIdx="5" presStyleCnt="16">
        <dgm:presLayoutVars>
          <dgm:chPref val="3"/>
        </dgm:presLayoutVars>
      </dgm:prSet>
      <dgm:spPr/>
    </dgm:pt>
    <dgm:pt modelId="{95806833-503E-4BC4-8194-4ED0695ABEE8}" type="pres">
      <dgm:prSet presAssocID="{3552FDB2-4055-49AD-BBE5-95ED6820893C}" presName="level3hierChild" presStyleCnt="0"/>
      <dgm:spPr/>
    </dgm:pt>
    <dgm:pt modelId="{9BF1C8D9-493B-4252-828C-29327AD7D047}" type="pres">
      <dgm:prSet presAssocID="{2619ABDB-B15C-48D4-A070-5B62D0234521}" presName="conn2-1" presStyleLbl="parChTrans1D4" presStyleIdx="6" presStyleCnt="16"/>
      <dgm:spPr/>
    </dgm:pt>
    <dgm:pt modelId="{83353158-40BF-49A1-9FB1-CC72459E33DE}" type="pres">
      <dgm:prSet presAssocID="{2619ABDB-B15C-48D4-A070-5B62D0234521}" presName="connTx" presStyleLbl="parChTrans1D4" presStyleIdx="6" presStyleCnt="16"/>
      <dgm:spPr/>
    </dgm:pt>
    <dgm:pt modelId="{9C11D3FD-022E-447F-A290-C3E8220ADFBF}" type="pres">
      <dgm:prSet presAssocID="{966AA6FC-8778-4566-8C40-8F22CFE42D95}" presName="root2" presStyleCnt="0"/>
      <dgm:spPr/>
    </dgm:pt>
    <dgm:pt modelId="{431FD82D-DA64-4939-95C0-22B5C9BBDC44}" type="pres">
      <dgm:prSet presAssocID="{966AA6FC-8778-4566-8C40-8F22CFE42D95}" presName="LevelTwoTextNode" presStyleLbl="node4" presStyleIdx="6" presStyleCnt="16">
        <dgm:presLayoutVars>
          <dgm:chPref val="3"/>
        </dgm:presLayoutVars>
      </dgm:prSet>
      <dgm:spPr/>
    </dgm:pt>
    <dgm:pt modelId="{4BABD899-848F-4098-AA62-C6E8A4EC7F9B}" type="pres">
      <dgm:prSet presAssocID="{966AA6FC-8778-4566-8C40-8F22CFE42D95}" presName="level3hierChild" presStyleCnt="0"/>
      <dgm:spPr/>
    </dgm:pt>
    <dgm:pt modelId="{96EB82AB-1CD2-4FE8-93B7-8CC82F2F756F}" type="pres">
      <dgm:prSet presAssocID="{F4518F93-814C-4416-BE15-557216EA1EB1}" presName="conn2-1" presStyleLbl="parChTrans1D4" presStyleIdx="7" presStyleCnt="16"/>
      <dgm:spPr/>
    </dgm:pt>
    <dgm:pt modelId="{4BEC9608-ED4A-48D0-BD11-3141FA59391F}" type="pres">
      <dgm:prSet presAssocID="{F4518F93-814C-4416-BE15-557216EA1EB1}" presName="connTx" presStyleLbl="parChTrans1D4" presStyleIdx="7" presStyleCnt="16"/>
      <dgm:spPr/>
    </dgm:pt>
    <dgm:pt modelId="{C136FF3E-BAEF-48D6-82BD-9BF2F48C0ACA}" type="pres">
      <dgm:prSet presAssocID="{0EF2787B-F0FF-406B-A9B8-D3D55E5A7F98}" presName="root2" presStyleCnt="0"/>
      <dgm:spPr/>
    </dgm:pt>
    <dgm:pt modelId="{AB0FF97F-066A-4B24-8DFD-01A0D26FBCF8}" type="pres">
      <dgm:prSet presAssocID="{0EF2787B-F0FF-406B-A9B8-D3D55E5A7F98}" presName="LevelTwoTextNode" presStyleLbl="node4" presStyleIdx="7" presStyleCnt="16">
        <dgm:presLayoutVars>
          <dgm:chPref val="3"/>
        </dgm:presLayoutVars>
      </dgm:prSet>
      <dgm:spPr/>
    </dgm:pt>
    <dgm:pt modelId="{DAA52ABD-53B1-47EB-9C56-FDB6D6A06E69}" type="pres">
      <dgm:prSet presAssocID="{0EF2787B-F0FF-406B-A9B8-D3D55E5A7F98}" presName="level3hierChild" presStyleCnt="0"/>
      <dgm:spPr/>
    </dgm:pt>
    <dgm:pt modelId="{22D8B772-79E7-43B1-95E3-304A3925F66A}" type="pres">
      <dgm:prSet presAssocID="{7AD25CA3-2B15-4504-9CCC-6E28A47F0703}" presName="conn2-1" presStyleLbl="parChTrans1D4" presStyleIdx="8" presStyleCnt="16"/>
      <dgm:spPr/>
    </dgm:pt>
    <dgm:pt modelId="{8841857A-E01F-4530-9D4C-C50B8ED58C87}" type="pres">
      <dgm:prSet presAssocID="{7AD25CA3-2B15-4504-9CCC-6E28A47F0703}" presName="connTx" presStyleLbl="parChTrans1D4" presStyleIdx="8" presStyleCnt="16"/>
      <dgm:spPr/>
    </dgm:pt>
    <dgm:pt modelId="{BC52EF5A-DFF7-42D7-8618-F08C486742C4}" type="pres">
      <dgm:prSet presAssocID="{2F398ED2-98BC-4B8D-8D7C-49C27276EC4B}" presName="root2" presStyleCnt="0"/>
      <dgm:spPr/>
    </dgm:pt>
    <dgm:pt modelId="{577FCB2A-E125-4B9B-8611-988F23EBD37E}" type="pres">
      <dgm:prSet presAssocID="{2F398ED2-98BC-4B8D-8D7C-49C27276EC4B}" presName="LevelTwoTextNode" presStyleLbl="node4" presStyleIdx="8" presStyleCnt="16">
        <dgm:presLayoutVars>
          <dgm:chPref val="3"/>
        </dgm:presLayoutVars>
      </dgm:prSet>
      <dgm:spPr/>
    </dgm:pt>
    <dgm:pt modelId="{8C73AAFA-63D2-41CD-84DD-5E44AFFA7C7C}" type="pres">
      <dgm:prSet presAssocID="{2F398ED2-98BC-4B8D-8D7C-49C27276EC4B}" presName="level3hierChild" presStyleCnt="0"/>
      <dgm:spPr/>
    </dgm:pt>
    <dgm:pt modelId="{AFD3F127-9E02-4045-9278-9EDD7E7D6727}" type="pres">
      <dgm:prSet presAssocID="{3CC18FD1-E8A4-42D8-8539-5355F48308BA}" presName="conn2-1" presStyleLbl="parChTrans1D3" presStyleIdx="4" presStyleCnt="6"/>
      <dgm:spPr/>
    </dgm:pt>
    <dgm:pt modelId="{BA0BC9E2-F2AE-4701-8CA4-B5518B88F1CC}" type="pres">
      <dgm:prSet presAssocID="{3CC18FD1-E8A4-42D8-8539-5355F48308BA}" presName="connTx" presStyleLbl="parChTrans1D3" presStyleIdx="4" presStyleCnt="6"/>
      <dgm:spPr/>
    </dgm:pt>
    <dgm:pt modelId="{4CD78717-B210-4C10-B91E-D56FA56F069D}" type="pres">
      <dgm:prSet presAssocID="{F04D8C4F-5802-4ACE-AB54-25EFF1FE88FB}" presName="root2" presStyleCnt="0"/>
      <dgm:spPr/>
    </dgm:pt>
    <dgm:pt modelId="{F3CF7995-80A0-465D-9EE7-7C69827A48A5}" type="pres">
      <dgm:prSet presAssocID="{F04D8C4F-5802-4ACE-AB54-25EFF1FE88FB}" presName="LevelTwoTextNode" presStyleLbl="node3" presStyleIdx="4" presStyleCnt="6" custScaleY="280311">
        <dgm:presLayoutVars>
          <dgm:chPref val="3"/>
        </dgm:presLayoutVars>
      </dgm:prSet>
      <dgm:spPr/>
    </dgm:pt>
    <dgm:pt modelId="{3A9BD320-657E-46EB-BE6E-5F737CF1EF97}" type="pres">
      <dgm:prSet presAssocID="{F04D8C4F-5802-4ACE-AB54-25EFF1FE88FB}" presName="level3hierChild" presStyleCnt="0"/>
      <dgm:spPr/>
    </dgm:pt>
    <dgm:pt modelId="{C624801A-24EE-4802-B428-CD0A2536ECF6}" type="pres">
      <dgm:prSet presAssocID="{98AE73BA-462F-4C83-A963-A6902D91A53D}" presName="conn2-1" presStyleLbl="parChTrans1D4" presStyleIdx="9" presStyleCnt="16"/>
      <dgm:spPr/>
    </dgm:pt>
    <dgm:pt modelId="{A35620EF-88E0-4F66-94B9-BDF4DD8B481D}" type="pres">
      <dgm:prSet presAssocID="{98AE73BA-462F-4C83-A963-A6902D91A53D}" presName="connTx" presStyleLbl="parChTrans1D4" presStyleIdx="9" presStyleCnt="16"/>
      <dgm:spPr/>
    </dgm:pt>
    <dgm:pt modelId="{96686E3D-49ED-4070-B3ED-F4CC852A799D}" type="pres">
      <dgm:prSet presAssocID="{7A9BA970-A357-4575-8095-40A832662B00}" presName="root2" presStyleCnt="0"/>
      <dgm:spPr/>
    </dgm:pt>
    <dgm:pt modelId="{702148BE-F9A4-4477-AAFC-9C43E548DEB3}" type="pres">
      <dgm:prSet presAssocID="{7A9BA970-A357-4575-8095-40A832662B00}" presName="LevelTwoTextNode" presStyleLbl="node4" presStyleIdx="9" presStyleCnt="16">
        <dgm:presLayoutVars>
          <dgm:chPref val="3"/>
        </dgm:presLayoutVars>
      </dgm:prSet>
      <dgm:spPr/>
    </dgm:pt>
    <dgm:pt modelId="{622D86E1-A278-4344-9565-3FD786A62714}" type="pres">
      <dgm:prSet presAssocID="{7A9BA970-A357-4575-8095-40A832662B00}" presName="level3hierChild" presStyleCnt="0"/>
      <dgm:spPr/>
    </dgm:pt>
    <dgm:pt modelId="{46C11A14-2ADC-4D60-AB9F-95566081AAF8}" type="pres">
      <dgm:prSet presAssocID="{E2E2B837-D61A-4A96-9A1E-C5B09D523511}" presName="conn2-1" presStyleLbl="parChTrans1D4" presStyleIdx="10" presStyleCnt="16"/>
      <dgm:spPr/>
    </dgm:pt>
    <dgm:pt modelId="{D5F25161-61CC-46FF-834E-B7FE151A60B5}" type="pres">
      <dgm:prSet presAssocID="{E2E2B837-D61A-4A96-9A1E-C5B09D523511}" presName="connTx" presStyleLbl="parChTrans1D4" presStyleIdx="10" presStyleCnt="16"/>
      <dgm:spPr/>
    </dgm:pt>
    <dgm:pt modelId="{7A50659F-19F9-44CA-BD78-A9F471508067}" type="pres">
      <dgm:prSet presAssocID="{3F97CDD6-1787-413D-9684-E85B81925619}" presName="root2" presStyleCnt="0"/>
      <dgm:spPr/>
    </dgm:pt>
    <dgm:pt modelId="{C4F7A564-938C-45DE-B137-3DB30A8E5AEF}" type="pres">
      <dgm:prSet presAssocID="{3F97CDD6-1787-413D-9684-E85B81925619}" presName="LevelTwoTextNode" presStyleLbl="node4" presStyleIdx="10" presStyleCnt="16">
        <dgm:presLayoutVars>
          <dgm:chPref val="3"/>
        </dgm:presLayoutVars>
      </dgm:prSet>
      <dgm:spPr/>
    </dgm:pt>
    <dgm:pt modelId="{55133626-0DCC-4F4C-93DA-83ACD7D6F542}" type="pres">
      <dgm:prSet presAssocID="{3F97CDD6-1787-413D-9684-E85B81925619}" presName="level3hierChild" presStyleCnt="0"/>
      <dgm:spPr/>
    </dgm:pt>
    <dgm:pt modelId="{599BFEC4-5C99-4592-B017-41914D0919EC}" type="pres">
      <dgm:prSet presAssocID="{15F6EC88-A097-4F44-ABAA-A56120B6F57D}" presName="conn2-1" presStyleLbl="parChTrans1D4" presStyleIdx="11" presStyleCnt="16"/>
      <dgm:spPr/>
    </dgm:pt>
    <dgm:pt modelId="{0F781BD7-F1EB-445C-BE34-745310700B77}" type="pres">
      <dgm:prSet presAssocID="{15F6EC88-A097-4F44-ABAA-A56120B6F57D}" presName="connTx" presStyleLbl="parChTrans1D4" presStyleIdx="11" presStyleCnt="16"/>
      <dgm:spPr/>
    </dgm:pt>
    <dgm:pt modelId="{C3C45F76-7FE9-4672-8BF3-BA7314952F38}" type="pres">
      <dgm:prSet presAssocID="{6E62F5F7-29B6-4802-BFA2-A8F961A9E7C7}" presName="root2" presStyleCnt="0"/>
      <dgm:spPr/>
    </dgm:pt>
    <dgm:pt modelId="{E393EC15-8B1C-4918-8E6A-85F6D9AD80E7}" type="pres">
      <dgm:prSet presAssocID="{6E62F5F7-29B6-4802-BFA2-A8F961A9E7C7}" presName="LevelTwoTextNode" presStyleLbl="node4" presStyleIdx="11" presStyleCnt="16">
        <dgm:presLayoutVars>
          <dgm:chPref val="3"/>
        </dgm:presLayoutVars>
      </dgm:prSet>
      <dgm:spPr/>
    </dgm:pt>
    <dgm:pt modelId="{3D48552A-970D-44D0-96FE-2242A6ACB672}" type="pres">
      <dgm:prSet presAssocID="{6E62F5F7-29B6-4802-BFA2-A8F961A9E7C7}" presName="level3hierChild" presStyleCnt="0"/>
      <dgm:spPr/>
    </dgm:pt>
    <dgm:pt modelId="{1F4C1810-9BC9-4280-8BAB-79AC4C8B56B0}" type="pres">
      <dgm:prSet presAssocID="{BCCB52FB-564C-44EB-A367-4683C957A53F}" presName="conn2-1" presStyleLbl="parChTrans1D4" presStyleIdx="12" presStyleCnt="16"/>
      <dgm:spPr/>
    </dgm:pt>
    <dgm:pt modelId="{08288812-C744-4EA7-B3E1-11FE581FB729}" type="pres">
      <dgm:prSet presAssocID="{BCCB52FB-564C-44EB-A367-4683C957A53F}" presName="connTx" presStyleLbl="parChTrans1D4" presStyleIdx="12" presStyleCnt="16"/>
      <dgm:spPr/>
    </dgm:pt>
    <dgm:pt modelId="{4A089989-F29F-4C0C-AE81-E4C6DA6159B7}" type="pres">
      <dgm:prSet presAssocID="{39978330-5A9C-486C-86A7-A9706EF1133F}" presName="root2" presStyleCnt="0"/>
      <dgm:spPr/>
    </dgm:pt>
    <dgm:pt modelId="{1645FC0F-F1DA-4F68-BDBF-9BE075063C8E}" type="pres">
      <dgm:prSet presAssocID="{39978330-5A9C-486C-86A7-A9706EF1133F}" presName="LevelTwoTextNode" presStyleLbl="node4" presStyleIdx="12" presStyleCnt="16">
        <dgm:presLayoutVars>
          <dgm:chPref val="3"/>
        </dgm:presLayoutVars>
      </dgm:prSet>
      <dgm:spPr/>
    </dgm:pt>
    <dgm:pt modelId="{0D74197A-7328-4AB4-9E0C-A0469CBD9D19}" type="pres">
      <dgm:prSet presAssocID="{39978330-5A9C-486C-86A7-A9706EF1133F}" presName="level3hierChild" presStyleCnt="0"/>
      <dgm:spPr/>
    </dgm:pt>
    <dgm:pt modelId="{9AC1D1A0-B25F-456B-84BB-7A81FD660659}" type="pres">
      <dgm:prSet presAssocID="{0487F3C4-8D99-49EA-B67C-C81A0DCB46AC}" presName="conn2-1" presStyleLbl="parChTrans1D4" presStyleIdx="13" presStyleCnt="16"/>
      <dgm:spPr/>
    </dgm:pt>
    <dgm:pt modelId="{348BC332-BB05-48F1-954C-F742EF8DEF6C}" type="pres">
      <dgm:prSet presAssocID="{0487F3C4-8D99-49EA-B67C-C81A0DCB46AC}" presName="connTx" presStyleLbl="parChTrans1D4" presStyleIdx="13" presStyleCnt="16"/>
      <dgm:spPr/>
    </dgm:pt>
    <dgm:pt modelId="{77896F2C-F4BA-4B85-970E-20DC307A9EFC}" type="pres">
      <dgm:prSet presAssocID="{B53D7ECF-784D-41FC-9B87-1A9177F0C245}" presName="root2" presStyleCnt="0"/>
      <dgm:spPr/>
    </dgm:pt>
    <dgm:pt modelId="{4E8327A2-1832-41D3-B6BF-5E62D1DF6A0E}" type="pres">
      <dgm:prSet presAssocID="{B53D7ECF-784D-41FC-9B87-1A9177F0C245}" presName="LevelTwoTextNode" presStyleLbl="node4" presStyleIdx="13" presStyleCnt="16">
        <dgm:presLayoutVars>
          <dgm:chPref val="3"/>
        </dgm:presLayoutVars>
      </dgm:prSet>
      <dgm:spPr/>
    </dgm:pt>
    <dgm:pt modelId="{DF36A77E-0398-4C7F-B072-B4248491983D}" type="pres">
      <dgm:prSet presAssocID="{B53D7ECF-784D-41FC-9B87-1A9177F0C245}" presName="level3hierChild" presStyleCnt="0"/>
      <dgm:spPr/>
    </dgm:pt>
    <dgm:pt modelId="{89800B86-96E2-4B87-B6C7-CE8EA7F8B625}" type="pres">
      <dgm:prSet presAssocID="{5B563CAE-E277-45F4-B7CD-1294536D0681}" presName="conn2-1" presStyleLbl="parChTrans1D3" presStyleIdx="5" presStyleCnt="6"/>
      <dgm:spPr/>
    </dgm:pt>
    <dgm:pt modelId="{9EF769D4-39F2-4B65-8E02-9828F458A49F}" type="pres">
      <dgm:prSet presAssocID="{5B563CAE-E277-45F4-B7CD-1294536D0681}" presName="connTx" presStyleLbl="parChTrans1D3" presStyleIdx="5" presStyleCnt="6"/>
      <dgm:spPr/>
    </dgm:pt>
    <dgm:pt modelId="{385420A8-941B-497A-8940-5A98812DD9A6}" type="pres">
      <dgm:prSet presAssocID="{811B853C-E1C3-4CAA-9154-6E9E80BF243F}" presName="root2" presStyleCnt="0"/>
      <dgm:spPr/>
    </dgm:pt>
    <dgm:pt modelId="{8EBF4CC0-8DED-496F-A9BA-52F1EB43ECB0}" type="pres">
      <dgm:prSet presAssocID="{811B853C-E1C3-4CAA-9154-6E9E80BF243F}" presName="LevelTwoTextNode" presStyleLbl="node3" presStyleIdx="5" presStyleCnt="6">
        <dgm:presLayoutVars>
          <dgm:chPref val="3"/>
        </dgm:presLayoutVars>
      </dgm:prSet>
      <dgm:spPr/>
    </dgm:pt>
    <dgm:pt modelId="{BE355911-6E9D-418D-BC58-00A4ED74A126}" type="pres">
      <dgm:prSet presAssocID="{811B853C-E1C3-4CAA-9154-6E9E80BF243F}" presName="level3hierChild" presStyleCnt="0"/>
      <dgm:spPr/>
    </dgm:pt>
    <dgm:pt modelId="{E6CA67E2-653B-481A-988A-A3AD8B561329}" type="pres">
      <dgm:prSet presAssocID="{84BFF9FF-F8FC-472E-A8A5-B5C4C3E27461}" presName="conn2-1" presStyleLbl="parChTrans1D4" presStyleIdx="14" presStyleCnt="16"/>
      <dgm:spPr/>
    </dgm:pt>
    <dgm:pt modelId="{1880225D-F8CB-4C6F-B4AD-96A950429E7E}" type="pres">
      <dgm:prSet presAssocID="{84BFF9FF-F8FC-472E-A8A5-B5C4C3E27461}" presName="connTx" presStyleLbl="parChTrans1D4" presStyleIdx="14" presStyleCnt="16"/>
      <dgm:spPr/>
    </dgm:pt>
    <dgm:pt modelId="{20F0D19C-D8E4-4736-8DB7-82B114A6AF4A}" type="pres">
      <dgm:prSet presAssocID="{C1127CD7-627F-4327-B306-78ED7277E0F5}" presName="root2" presStyleCnt="0"/>
      <dgm:spPr/>
    </dgm:pt>
    <dgm:pt modelId="{E63FCA0A-FF8A-4C4B-A142-1ACA6A33958A}" type="pres">
      <dgm:prSet presAssocID="{C1127CD7-627F-4327-B306-78ED7277E0F5}" presName="LevelTwoTextNode" presStyleLbl="node4" presStyleIdx="14" presStyleCnt="16">
        <dgm:presLayoutVars>
          <dgm:chPref val="3"/>
        </dgm:presLayoutVars>
      </dgm:prSet>
      <dgm:spPr/>
    </dgm:pt>
    <dgm:pt modelId="{AF6BF1EF-FFB6-4419-855A-B1C5FFC77634}" type="pres">
      <dgm:prSet presAssocID="{C1127CD7-627F-4327-B306-78ED7277E0F5}" presName="level3hierChild" presStyleCnt="0"/>
      <dgm:spPr/>
    </dgm:pt>
    <dgm:pt modelId="{41975F81-1548-45C8-B0EE-9693B5662849}" type="pres">
      <dgm:prSet presAssocID="{263F283A-347A-4614-A1BB-595620BF58CA}" presName="conn2-1" presStyleLbl="parChTrans1D4" presStyleIdx="15" presStyleCnt="16"/>
      <dgm:spPr/>
    </dgm:pt>
    <dgm:pt modelId="{781AA317-E57A-4408-9F59-365E763A075D}" type="pres">
      <dgm:prSet presAssocID="{263F283A-347A-4614-A1BB-595620BF58CA}" presName="connTx" presStyleLbl="parChTrans1D4" presStyleIdx="15" presStyleCnt="16"/>
      <dgm:spPr/>
    </dgm:pt>
    <dgm:pt modelId="{CC25176C-6ECA-481C-9456-77784E198D5B}" type="pres">
      <dgm:prSet presAssocID="{B4A4DA37-8BD3-436E-A2C3-75FE45F9607D}" presName="root2" presStyleCnt="0"/>
      <dgm:spPr/>
    </dgm:pt>
    <dgm:pt modelId="{4EE80985-84A9-4BA0-B0E0-377FCE631D2B}" type="pres">
      <dgm:prSet presAssocID="{B4A4DA37-8BD3-436E-A2C3-75FE45F9607D}" presName="LevelTwoTextNode" presStyleLbl="node4" presStyleIdx="15" presStyleCnt="16">
        <dgm:presLayoutVars>
          <dgm:chPref val="3"/>
        </dgm:presLayoutVars>
      </dgm:prSet>
      <dgm:spPr/>
    </dgm:pt>
    <dgm:pt modelId="{79554842-317C-47E0-9703-9ED084A3509E}" type="pres">
      <dgm:prSet presAssocID="{B4A4DA37-8BD3-436E-A2C3-75FE45F9607D}" presName="level3hierChild" presStyleCnt="0"/>
      <dgm:spPr/>
    </dgm:pt>
  </dgm:ptLst>
  <dgm:cxnLst>
    <dgm:cxn modelId="{44A6C601-CE93-47A7-AC06-24D3428614F9}" type="presOf" srcId="{97181AD9-0186-43FA-8EF5-954A4692189E}" destId="{823D475F-D420-4555-B812-18EC190B5C4B}" srcOrd="1" destOrd="0" presId="urn:microsoft.com/office/officeart/2005/8/layout/hierarchy2"/>
    <dgm:cxn modelId="{1CF4A602-ABA1-412D-B67E-CD36854A4AC4}" srcId="{7A9BA970-A357-4575-8095-40A832662B00}" destId="{6E62F5F7-29B6-4802-BFA2-A8F961A9E7C7}" srcOrd="1" destOrd="0" parTransId="{15F6EC88-A097-4F44-ABAA-A56120B6F57D}" sibTransId="{8B97987D-7D49-4AA4-B860-DF5F76692E6B}"/>
    <dgm:cxn modelId="{CDD3AA02-A3A3-41AD-81C6-E0C329A353BA}" type="presOf" srcId="{8A586C86-CC10-44E2-B66D-2372B3A5B742}" destId="{9EAF32AD-38B6-4C6E-A2C9-EB964855F8EF}" srcOrd="0" destOrd="0" presId="urn:microsoft.com/office/officeart/2005/8/layout/hierarchy2"/>
    <dgm:cxn modelId="{7EF92F04-2346-47B8-841F-B4F3BD3D1E10}" srcId="{3E0D71D7-F075-43B7-AC31-43A9D7F75E7C}" destId="{BCF6577F-B645-485C-8401-EF3503129019}" srcOrd="1" destOrd="0" parTransId="{5F36F602-B097-4BF7-A35B-428C99052857}" sibTransId="{E8B468BD-343F-494F-A137-C8D0DE4BB5FF}"/>
    <dgm:cxn modelId="{8289790B-28F0-4A3B-BF58-4505D7052B7E}" type="presOf" srcId="{84BFF9FF-F8FC-472E-A8A5-B5C4C3E27461}" destId="{1880225D-F8CB-4C6F-B4AD-96A950429E7E}" srcOrd="1" destOrd="0" presId="urn:microsoft.com/office/officeart/2005/8/layout/hierarchy2"/>
    <dgm:cxn modelId="{21E1820B-6719-4FB1-97C9-69B4FC9F503F}" type="presOf" srcId="{7C488BD8-9A97-415A-AD04-873B53430F59}" destId="{919727A1-B80E-43AB-87D7-842BE9A37995}" srcOrd="1" destOrd="0" presId="urn:microsoft.com/office/officeart/2005/8/layout/hierarchy2"/>
    <dgm:cxn modelId="{37158E0D-C667-4E53-8864-EDF20BD77D78}" srcId="{A84BA4AB-0F0B-496C-AA6B-C9A57CB3B107}" destId="{8A586C86-CC10-44E2-B66D-2372B3A5B742}" srcOrd="5" destOrd="0" parTransId="{7162F9B1-040F-4B73-9C08-2CB94FB0E269}" sibTransId="{BB4D633D-C8F1-43D7-82D9-FA9864589742}"/>
    <dgm:cxn modelId="{566B7511-EE94-41F5-BDDF-65746E4EAED0}" type="presOf" srcId="{A84BA4AB-0F0B-496C-AA6B-C9A57CB3B107}" destId="{4C634BAC-F261-43BE-A539-2A6BC8B1D824}" srcOrd="0" destOrd="0" presId="urn:microsoft.com/office/officeart/2005/8/layout/hierarchy2"/>
    <dgm:cxn modelId="{68FDA311-00EA-41F4-BB10-79E60E932A02}" srcId="{F04D8C4F-5802-4ACE-AB54-25EFF1FE88FB}" destId="{39978330-5A9C-486C-86A7-A9706EF1133F}" srcOrd="1" destOrd="0" parTransId="{BCCB52FB-564C-44EB-A367-4683C957A53F}" sibTransId="{CF8544C2-1B7E-4B11-ABE8-32B9967245E7}"/>
    <dgm:cxn modelId="{DAC84712-AC3F-4F1A-956E-5A1E8574FCB8}" type="presOf" srcId="{B957694D-FCAB-4B51-8E2C-2390B5964172}" destId="{F376C0CB-EEE4-41C8-994A-26BAC9503E14}" srcOrd="0" destOrd="0" presId="urn:microsoft.com/office/officeart/2005/8/layout/hierarchy2"/>
    <dgm:cxn modelId="{4B5AB814-8835-4665-B8FE-8EDAADA66A20}" srcId="{3E0D71D7-F075-43B7-AC31-43A9D7F75E7C}" destId="{0EF2787B-F0FF-406B-A9B8-D3D55E5A7F98}" srcOrd="2" destOrd="0" parTransId="{F4518F93-814C-4416-BE15-557216EA1EB1}" sibTransId="{28EAFF3D-07F8-48E1-AF43-5722F6BD4AE7}"/>
    <dgm:cxn modelId="{03B7881E-C8D7-4FC0-9091-C787C95CA56C}" type="presOf" srcId="{C1127CD7-627F-4327-B306-78ED7277E0F5}" destId="{E63FCA0A-FF8A-4C4B-A142-1ACA6A33958A}" srcOrd="0" destOrd="0" presId="urn:microsoft.com/office/officeart/2005/8/layout/hierarchy2"/>
    <dgm:cxn modelId="{98D2A020-10B2-42CF-9EB9-00A17B190D8E}" type="presOf" srcId="{F4518F93-814C-4416-BE15-557216EA1EB1}" destId="{96EB82AB-1CD2-4FE8-93B7-8CC82F2F756F}" srcOrd="0" destOrd="0" presId="urn:microsoft.com/office/officeart/2005/8/layout/hierarchy2"/>
    <dgm:cxn modelId="{14111521-EBFB-4023-968E-F0B3F0FB588B}" srcId="{A84BA4AB-0F0B-496C-AA6B-C9A57CB3B107}" destId="{7DEC45A7-5101-412A-A515-2C058556C9E8}" srcOrd="4" destOrd="0" parTransId="{86590955-BB30-475E-9D32-F51303FD2F39}" sibTransId="{47C58309-E63C-47CF-BA70-C302C6C2FCC6}"/>
    <dgm:cxn modelId="{30F5B021-F0B5-48F9-A123-F6F6257FC259}" type="presOf" srcId="{F4518F93-814C-4416-BE15-557216EA1EB1}" destId="{4BEC9608-ED4A-48D0-BD11-3141FA59391F}" srcOrd="1" destOrd="0" presId="urn:microsoft.com/office/officeart/2005/8/layout/hierarchy2"/>
    <dgm:cxn modelId="{C37A1723-0421-4655-A3D7-85F02D9224E6}" type="presOf" srcId="{86590955-BB30-475E-9D32-F51303FD2F39}" destId="{A9E6B8FF-B88A-4E71-8001-B38BF17AD5DD}" srcOrd="1" destOrd="0" presId="urn:microsoft.com/office/officeart/2005/8/layout/hierarchy2"/>
    <dgm:cxn modelId="{E0B05223-0B26-4E6A-844B-EB09EE69F81D}" srcId="{5398038B-19A8-4773-83F6-7843FC0C7B39}" destId="{F04D8C4F-5802-4ACE-AB54-25EFF1FE88FB}" srcOrd="1" destOrd="0" parTransId="{3CC18FD1-E8A4-42D8-8539-5355F48308BA}" sibTransId="{8981249D-38E0-409E-AE71-DA17CD63F8D8}"/>
    <dgm:cxn modelId="{8004042E-E69F-44B4-8803-53ADBE6FE1CD}" type="presOf" srcId="{5F36F602-B097-4BF7-A35B-428C99052857}" destId="{B1E0F14E-0210-445B-BCFF-250B704BBA35}" srcOrd="0" destOrd="0" presId="urn:microsoft.com/office/officeart/2005/8/layout/hierarchy2"/>
    <dgm:cxn modelId="{549B762F-1100-4141-9A17-B12A7DE4B0F9}" type="presOf" srcId="{9758B87A-4001-499A-A7F8-CE59055AA987}" destId="{5A45BF5B-82D4-42E6-955F-DE74FEA35153}" srcOrd="0" destOrd="0" presId="urn:microsoft.com/office/officeart/2005/8/layout/hierarchy2"/>
    <dgm:cxn modelId="{01C96930-DB36-4D9F-BEFC-5E10E4D1883A}" type="presOf" srcId="{E910A630-B598-4CEE-9DEE-BA81AD104EE1}" destId="{07A7BFF0-B0DE-49FE-A0A2-E6EDF198D46E}" srcOrd="0" destOrd="0" presId="urn:microsoft.com/office/officeart/2005/8/layout/hierarchy2"/>
    <dgm:cxn modelId="{A491CD38-91EF-47F9-BD8D-4BE9062B2120}" type="presOf" srcId="{0440F880-2C89-43A7-8641-D75BDEF936E0}" destId="{BDD468A6-ECAA-4AC7-8FAC-058AC43C820A}" srcOrd="0" destOrd="0" presId="urn:microsoft.com/office/officeart/2005/8/layout/hierarchy2"/>
    <dgm:cxn modelId="{02FDD838-E7D6-4629-B198-18EC8C691E43}" type="presOf" srcId="{D6A5E6FB-4CEC-4E39-8774-3F74CD730247}" destId="{6793A1E1-F118-478F-8EA1-A13CBCD2745F}" srcOrd="0" destOrd="0" presId="urn:microsoft.com/office/officeart/2005/8/layout/hierarchy2"/>
    <dgm:cxn modelId="{6AD4DD39-E8D8-48DB-8557-A183FDAC7815}" type="presOf" srcId="{8A773FC1-DC12-473E-A2F3-72DCC7DEF14B}" destId="{C39FEFE8-955F-4EE8-B446-13378949E770}" srcOrd="1" destOrd="0" presId="urn:microsoft.com/office/officeart/2005/8/layout/hierarchy2"/>
    <dgm:cxn modelId="{D8488E3A-BED0-4713-A5CF-E873D2EEBDCD}" type="presOf" srcId="{D4840AD6-9C31-4791-A21C-7603976028CC}" destId="{4784E5AD-30C5-4B37-A87F-E9EC5648DCD3}" srcOrd="0" destOrd="0" presId="urn:microsoft.com/office/officeart/2005/8/layout/hierarchy2"/>
    <dgm:cxn modelId="{4F2FED3D-4F0F-4454-B05C-470395C2647B}" type="presOf" srcId="{5B9E0D67-102B-4083-BC8E-3298462FF62C}" destId="{6477B03D-4BB8-4F58-A7F1-43D8E3108061}" srcOrd="0" destOrd="0" presId="urn:microsoft.com/office/officeart/2005/8/layout/hierarchy2"/>
    <dgm:cxn modelId="{ACA94A3E-C294-4289-9186-9A29EE8E3D55}" srcId="{5B9E0D67-102B-4083-BC8E-3298462FF62C}" destId="{4ACF932C-EB23-4331-994C-D2400ABB0D3A}" srcOrd="0" destOrd="0" parTransId="{79DFE91D-7F40-46C8-83A1-9E2E4556F930}" sibTransId="{388CDC62-65EC-4EE0-B87A-0379F9B517A6}"/>
    <dgm:cxn modelId="{F141703E-0C78-43D9-8400-575AD14C0211}" type="presOf" srcId="{79C58396-E379-4013-A241-05CC16A937AD}" destId="{775AB839-F67A-417A-8537-2ECEEFBBB650}" srcOrd="0" destOrd="0" presId="urn:microsoft.com/office/officeart/2005/8/layout/hierarchy2"/>
    <dgm:cxn modelId="{24DD6D5E-CB6C-49FC-B89C-5EBEBB232373}" type="presOf" srcId="{811B853C-E1C3-4CAA-9154-6E9E80BF243F}" destId="{8EBF4CC0-8DED-496F-A9BA-52F1EB43ECB0}" srcOrd="0" destOrd="0" presId="urn:microsoft.com/office/officeart/2005/8/layout/hierarchy2"/>
    <dgm:cxn modelId="{6455955F-7385-475A-9947-440FF5C3DD4B}" srcId="{3E0D71D7-F075-43B7-AC31-43A9D7F75E7C}" destId="{79C58396-E379-4013-A241-05CC16A937AD}" srcOrd="0" destOrd="0" parTransId="{7C488BD8-9A97-415A-AD04-873B53430F59}" sibTransId="{21973B51-BDF5-4E84-A4D3-6A813D3E9D87}"/>
    <dgm:cxn modelId="{4854B25F-5564-4853-A575-DC7B3D8B83AE}" type="presOf" srcId="{84BFF9FF-F8FC-472E-A8A5-B5C4C3E27461}" destId="{E6CA67E2-653B-481A-988A-A3AD8B561329}" srcOrd="0" destOrd="0" presId="urn:microsoft.com/office/officeart/2005/8/layout/hierarchy2"/>
    <dgm:cxn modelId="{9A102C41-5D43-48A4-932C-24BBF6A06363}" type="presOf" srcId="{E910A630-B598-4CEE-9DEE-BA81AD104EE1}" destId="{69050317-A55B-4D1C-9B60-EBAA0B22DE39}" srcOrd="1" destOrd="0" presId="urn:microsoft.com/office/officeart/2005/8/layout/hierarchy2"/>
    <dgm:cxn modelId="{B5CD5B62-3B6B-4B85-A744-8092B5FECBCC}" srcId="{5398038B-19A8-4773-83F6-7843FC0C7B39}" destId="{3E0D71D7-F075-43B7-AC31-43A9D7F75E7C}" srcOrd="0" destOrd="0" parTransId="{E910A630-B598-4CEE-9DEE-BA81AD104EE1}" sibTransId="{B0495CCB-B51C-4876-9634-F7CD4656A6E0}"/>
    <dgm:cxn modelId="{FF99A942-125B-4FB5-889E-CC82CB2560FC}" type="presOf" srcId="{2F398ED2-98BC-4B8D-8D7C-49C27276EC4B}" destId="{577FCB2A-E125-4B9B-8611-988F23EBD37E}" srcOrd="0" destOrd="0" presId="urn:microsoft.com/office/officeart/2005/8/layout/hierarchy2"/>
    <dgm:cxn modelId="{5114C362-3BAE-46E7-B994-99152C902D32}" type="presOf" srcId="{79DFE91D-7F40-46C8-83A1-9E2E4556F930}" destId="{68FEDE4B-EF0E-434E-97A8-62146D4844BA}" srcOrd="0" destOrd="0" presId="urn:microsoft.com/office/officeart/2005/8/layout/hierarchy2"/>
    <dgm:cxn modelId="{F7AB9A64-6AE5-4409-9FAD-75B24D823FB6}" srcId="{A84BA4AB-0F0B-496C-AA6B-C9A57CB3B107}" destId="{9B5B16EA-CD13-4353-BC55-BA976C03DD48}" srcOrd="6" destOrd="0" parTransId="{8A773FC1-DC12-473E-A2F3-72DCC7DEF14B}" sibTransId="{0A0FF68A-0DC5-4D1D-8DE8-1B3A6A1F43D4}"/>
    <dgm:cxn modelId="{43456D65-0F36-4312-8F76-B81ACFF9AC9D}" srcId="{A84BA4AB-0F0B-496C-AA6B-C9A57CB3B107}" destId="{5398038B-19A8-4773-83F6-7843FC0C7B39}" srcOrd="7" destOrd="0" parTransId="{EF8ECE6E-07C0-4C69-BB7E-90D33CB3E7E9}" sibTransId="{CB66B3C4-5FE0-4436-9B71-E62C9B702098}"/>
    <dgm:cxn modelId="{22385166-21AA-49E2-8462-50D402E8E71B}" type="presOf" srcId="{D6A5E6FB-4CEC-4E39-8774-3F74CD730247}" destId="{83B6A9E7-32F6-48D3-B23F-331C5DEE2E7E}" srcOrd="1" destOrd="0" presId="urn:microsoft.com/office/officeart/2005/8/layout/hierarchy2"/>
    <dgm:cxn modelId="{732F6668-51E0-4A99-BE68-F458DD300B7D}" type="presOf" srcId="{F04D8C4F-5802-4ACE-AB54-25EFF1FE88FB}" destId="{F3CF7995-80A0-465D-9EE7-7C69827A48A5}" srcOrd="0" destOrd="0" presId="urn:microsoft.com/office/officeart/2005/8/layout/hierarchy2"/>
    <dgm:cxn modelId="{2569D548-C5C5-46DE-B06C-DBFD9CB81D5F}" type="presOf" srcId="{E2E2B837-D61A-4A96-9A1E-C5B09D523511}" destId="{D5F25161-61CC-46FF-834E-B7FE151A60B5}" srcOrd="1" destOrd="0" presId="urn:microsoft.com/office/officeart/2005/8/layout/hierarchy2"/>
    <dgm:cxn modelId="{D9E20A6B-3F8E-463C-A324-BA3D8999F4A9}" type="presOf" srcId="{263F283A-347A-4614-A1BB-595620BF58CA}" destId="{781AA317-E57A-4408-9F59-365E763A075D}" srcOrd="1" destOrd="0" presId="urn:microsoft.com/office/officeart/2005/8/layout/hierarchy2"/>
    <dgm:cxn modelId="{A0C5294B-1B06-49BA-A10F-A98412277FEC}" type="presOf" srcId="{86590955-BB30-475E-9D32-F51303FD2F39}" destId="{1F0ACC75-F95B-40A8-9920-A3853711585E}" srcOrd="0" destOrd="0" presId="urn:microsoft.com/office/officeart/2005/8/layout/hierarchy2"/>
    <dgm:cxn modelId="{4BB00E6C-5ED6-4725-BD05-DA81A3F90E66}" srcId="{BCF6577F-B645-485C-8401-EF3503129019}" destId="{966AA6FC-8778-4566-8C40-8F22CFE42D95}" srcOrd="2" destOrd="0" parTransId="{2619ABDB-B15C-48D4-A070-5B62D0234521}" sibTransId="{9FAA8BB4-3C0C-43EB-92CB-A2A66DFC423A}"/>
    <dgm:cxn modelId="{21A5004E-F9D2-46DC-9A0F-CABE146C1900}" type="presOf" srcId="{263F283A-347A-4614-A1BB-595620BF58CA}" destId="{41975F81-1548-45C8-B0EE-9693B5662849}" srcOrd="0" destOrd="0" presId="urn:microsoft.com/office/officeart/2005/8/layout/hierarchy2"/>
    <dgm:cxn modelId="{0A7BA14E-8033-4FCD-89CA-7465AFD95D28}" type="presOf" srcId="{7C488BD8-9A97-415A-AD04-873B53430F59}" destId="{9CABA50C-8678-4902-B454-54222B0F79FC}" srcOrd="0" destOrd="0" presId="urn:microsoft.com/office/officeart/2005/8/layout/hierarchy2"/>
    <dgm:cxn modelId="{21F14170-4545-4CC3-917D-E377E0D04187}" type="presOf" srcId="{98AE73BA-462F-4C83-A963-A6902D91A53D}" destId="{A35620EF-88E0-4F66-94B9-BDF4DD8B481D}" srcOrd="1" destOrd="0" presId="urn:microsoft.com/office/officeart/2005/8/layout/hierarchy2"/>
    <dgm:cxn modelId="{16E2D070-E8A5-4859-9115-9F604575CCD3}" type="presOf" srcId="{39978330-5A9C-486C-86A7-A9706EF1133F}" destId="{1645FC0F-F1DA-4F68-BDBF-9BE075063C8E}" srcOrd="0" destOrd="0" presId="urn:microsoft.com/office/officeart/2005/8/layout/hierarchy2"/>
    <dgm:cxn modelId="{994A6072-62E4-46E8-A044-FB02872F98CB}" type="presOf" srcId="{0487F3C4-8D99-49EA-B67C-C81A0DCB46AC}" destId="{348BC332-BB05-48F1-954C-F742EF8DEF6C}" srcOrd="1" destOrd="0" presId="urn:microsoft.com/office/officeart/2005/8/layout/hierarchy2"/>
    <dgm:cxn modelId="{F0469D52-9C55-408B-A32B-F52E8854FD8F}" type="presOf" srcId="{095D8B6A-3D42-419B-8238-B8B08A16C999}" destId="{24E00623-01B0-44BE-9053-9CEC74BAB535}" srcOrd="1" destOrd="0" presId="urn:microsoft.com/office/officeart/2005/8/layout/hierarchy2"/>
    <dgm:cxn modelId="{219CB553-C407-4A4E-9CDB-048FEAB68CF6}" srcId="{A84BA4AB-0F0B-496C-AA6B-C9A57CB3B107}" destId="{0164906C-C3E7-4428-86B8-F9BD2125CC5B}" srcOrd="3" destOrd="0" parTransId="{9758B87A-4001-499A-A7F8-CE59055AA987}" sibTransId="{9A98E0F9-9DF9-481B-BD23-C87479AF1504}"/>
    <dgm:cxn modelId="{74491E74-633A-40EF-9EBE-21BAEEBDE857}" type="presOf" srcId="{AD31FF47-F156-40C8-B136-CF44845B81A8}" destId="{8302C4C4-0118-4BAA-9777-DF73D4183533}" srcOrd="1" destOrd="0" presId="urn:microsoft.com/office/officeart/2005/8/layout/hierarchy2"/>
    <dgm:cxn modelId="{D2A31B75-4B40-43AF-8D53-2F4FEE18EC54}" srcId="{3E0D71D7-F075-43B7-AC31-43A9D7F75E7C}" destId="{2F398ED2-98BC-4B8D-8D7C-49C27276EC4B}" srcOrd="3" destOrd="0" parTransId="{7AD25CA3-2B15-4504-9CCC-6E28A47F0703}" sibTransId="{04EBE956-E672-4193-86AE-9F69722AC7C0}"/>
    <dgm:cxn modelId="{ADDAA555-16A6-4E89-BED1-43A3888834A3}" srcId="{A84BA4AB-0F0B-496C-AA6B-C9A57CB3B107}" destId="{E7B7AABC-F100-4787-8C00-0411DD545B1B}" srcOrd="2" destOrd="0" parTransId="{B957694D-FCAB-4B51-8E2C-2390B5964172}" sibTransId="{F5F133C4-CFD0-48E8-B4D9-55681699D285}"/>
    <dgm:cxn modelId="{E085FD75-58A5-46FC-9331-BD1C091A4108}" type="presOf" srcId="{98AE73BA-462F-4C83-A963-A6902D91A53D}" destId="{C624801A-24EE-4802-B428-CD0A2536ECF6}" srcOrd="0" destOrd="0" presId="urn:microsoft.com/office/officeart/2005/8/layout/hierarchy2"/>
    <dgm:cxn modelId="{A30AA956-FBDE-481A-8DEC-F16D659F48AE}" type="presOf" srcId="{7162F9B1-040F-4B73-9C08-2CB94FB0E269}" destId="{5A310752-FF95-47CA-B7F8-FC3CEF1FE295}" srcOrd="0" destOrd="0" presId="urn:microsoft.com/office/officeart/2005/8/layout/hierarchy2"/>
    <dgm:cxn modelId="{90BE9D58-8644-4FB6-AEE0-82135C43D5F6}" srcId="{0440F880-2C89-43A7-8641-D75BDEF936E0}" destId="{A84BA4AB-0F0B-496C-AA6B-C9A57CB3B107}" srcOrd="0" destOrd="0" parTransId="{6922A15F-6B24-4BA9-BE10-C08C1FAF86E9}" sibTransId="{82906804-77BA-482A-BC3C-C34B5C47A7AB}"/>
    <dgm:cxn modelId="{7CAFAF59-FA69-4C06-A245-BCD5355F4C95}" type="presOf" srcId="{0487F3C4-8D99-49EA-B67C-C81A0DCB46AC}" destId="{9AC1D1A0-B25F-456B-84BB-7A81FD660659}" srcOrd="0" destOrd="0" presId="urn:microsoft.com/office/officeart/2005/8/layout/hierarchy2"/>
    <dgm:cxn modelId="{0635537A-D1F3-434A-AFF6-AEE993D963F0}" type="presOf" srcId="{0C354428-C996-4C7D-8A3C-49E8801DBE7D}" destId="{4AEEC8E1-308E-4EFD-A627-D29931F77F06}" srcOrd="1" destOrd="0" presId="urn:microsoft.com/office/officeart/2005/8/layout/hierarchy2"/>
    <dgm:cxn modelId="{7045FA82-97F9-4794-98D4-B6F74A0FA6CA}" type="presOf" srcId="{858039DF-2FC0-489A-AFDC-7C22218300E2}" destId="{1F1F5C19-7D97-4301-998D-905AD6CE73A5}" srcOrd="0" destOrd="0" presId="urn:microsoft.com/office/officeart/2005/8/layout/hierarchy2"/>
    <dgm:cxn modelId="{4F58FF85-556E-4478-87F1-1FF986DE7892}" srcId="{5398038B-19A8-4773-83F6-7843FC0C7B39}" destId="{811B853C-E1C3-4CAA-9154-6E9E80BF243F}" srcOrd="2" destOrd="0" parTransId="{5B563CAE-E277-45F4-B7CD-1294536D0681}" sibTransId="{C4F19565-CE0A-4768-8ECD-BE17D8D865C8}"/>
    <dgm:cxn modelId="{B3D6A888-51B8-4492-84F1-065EFB556672}" type="presOf" srcId="{7162F9B1-040F-4B73-9C08-2CB94FB0E269}" destId="{A1C44DF5-8CED-424C-A2B2-97D6BB466274}" srcOrd="1" destOrd="0" presId="urn:microsoft.com/office/officeart/2005/8/layout/hierarchy2"/>
    <dgm:cxn modelId="{7299DF88-E201-4748-ABE0-08751F832B8A}" type="presOf" srcId="{B957694D-FCAB-4B51-8E2C-2390B5964172}" destId="{EE17267B-0F2B-41D9-B123-9B7EC0DBE79B}" srcOrd="1" destOrd="0" presId="urn:microsoft.com/office/officeart/2005/8/layout/hierarchy2"/>
    <dgm:cxn modelId="{8843A989-CA2C-418A-B9A3-9111D8A59A1D}" srcId="{BCF6577F-B645-485C-8401-EF3503129019}" destId="{A6AAD036-576D-4794-A0FE-DE3AB1B0CC1D}" srcOrd="0" destOrd="0" parTransId="{858039DF-2FC0-489A-AFDC-7C22218300E2}" sibTransId="{CAC09FE5-5785-4D3D-BAF8-B5CE727DF773}"/>
    <dgm:cxn modelId="{AEEC3C8B-087A-4BAC-9309-7664BB659417}" type="presOf" srcId="{2619ABDB-B15C-48D4-A070-5B62D0234521}" destId="{83353158-40BF-49A1-9FB1-CC72459E33DE}" srcOrd="1" destOrd="0" presId="urn:microsoft.com/office/officeart/2005/8/layout/hierarchy2"/>
    <dgm:cxn modelId="{90F45292-6A55-4262-9742-1D5429226F03}" type="presOf" srcId="{112838C0-5956-43D2-B010-1BC5E8F7D923}" destId="{BC4C1008-176E-4EA9-BC86-CEC4A4144974}" srcOrd="1" destOrd="0" presId="urn:microsoft.com/office/officeart/2005/8/layout/hierarchy2"/>
    <dgm:cxn modelId="{8E657094-1164-4747-84EC-964CEFD054CB}" type="presOf" srcId="{E2E2B837-D61A-4A96-9A1E-C5B09D523511}" destId="{46C11A14-2ADC-4D60-AB9F-95566081AAF8}" srcOrd="0" destOrd="0" presId="urn:microsoft.com/office/officeart/2005/8/layout/hierarchy2"/>
    <dgm:cxn modelId="{1B44D794-F9C0-44C5-B54C-ACBB62916467}" type="presOf" srcId="{0164906C-C3E7-4428-86B8-F9BD2125CC5B}" destId="{8630D23B-5337-4F13-ADBB-48CA8B9FB0EA}" srcOrd="0" destOrd="0" presId="urn:microsoft.com/office/officeart/2005/8/layout/hierarchy2"/>
    <dgm:cxn modelId="{8F483195-C0E6-47A9-84AE-C9A63D819FCF}" srcId="{5B9E0D67-102B-4083-BC8E-3298462FF62C}" destId="{72B3AF27-C756-4A4D-A7E3-F68EAE11BF3D}" srcOrd="1" destOrd="0" parTransId="{D6A5E6FB-4CEC-4E39-8774-3F74CD730247}" sibTransId="{4ADEB144-6D32-4B72-B0B7-EF8DFC63132E}"/>
    <dgm:cxn modelId="{BEAB8B97-E597-4597-8378-F7114EC29C7A}" type="presOf" srcId="{B4A4DA37-8BD3-436E-A2C3-75FE45F9607D}" destId="{4EE80985-84A9-4BA0-B0E0-377FCE631D2B}" srcOrd="0" destOrd="0" presId="urn:microsoft.com/office/officeart/2005/8/layout/hierarchy2"/>
    <dgm:cxn modelId="{D389F89C-7C7E-4B2C-80D5-0D7F36A4CB82}" type="presOf" srcId="{9758B87A-4001-499A-A7F8-CE59055AA987}" destId="{5D2D06BB-C8E5-4769-8ADA-BD4064E9E1ED}" srcOrd="1" destOrd="0" presId="urn:microsoft.com/office/officeart/2005/8/layout/hierarchy2"/>
    <dgm:cxn modelId="{0BCC28A0-D43A-44ED-B60C-68F327FC95FA}" srcId="{F04D8C4F-5802-4ACE-AB54-25EFF1FE88FB}" destId="{B53D7ECF-784D-41FC-9B87-1A9177F0C245}" srcOrd="2" destOrd="0" parTransId="{0487F3C4-8D99-49EA-B67C-C81A0DCB46AC}" sibTransId="{DD3E6A05-9DF7-49DB-829A-3BE15ABD6354}"/>
    <dgm:cxn modelId="{1D29A1A2-5109-43E2-AD66-186F979F11EE}" type="presOf" srcId="{EF8ECE6E-07C0-4C69-BB7E-90D33CB3E7E9}" destId="{D1D2034E-0D5B-43CD-A19A-77143C5D534C}" srcOrd="0" destOrd="0" presId="urn:microsoft.com/office/officeart/2005/8/layout/hierarchy2"/>
    <dgm:cxn modelId="{ECD7F8A2-FBC0-4348-9B36-BB26C48488AB}" type="presOf" srcId="{858039DF-2FC0-489A-AFDC-7C22218300E2}" destId="{D7019530-D3B2-48E3-93E0-AE80C41F677C}" srcOrd="1" destOrd="0" presId="urn:microsoft.com/office/officeart/2005/8/layout/hierarchy2"/>
    <dgm:cxn modelId="{8519ABA3-953D-427C-8F45-F7629251CA2A}" type="presOf" srcId="{EF8ECE6E-07C0-4C69-BB7E-90D33CB3E7E9}" destId="{78E916DF-3AD6-42B0-8C36-E283E3CAF985}" srcOrd="1" destOrd="0" presId="urn:microsoft.com/office/officeart/2005/8/layout/hierarchy2"/>
    <dgm:cxn modelId="{A8D6ACA9-9CEB-41A7-A09E-6CDC5709338C}" type="presOf" srcId="{15F6EC88-A097-4F44-ABAA-A56120B6F57D}" destId="{599BFEC4-5C99-4592-B017-41914D0919EC}" srcOrd="0" destOrd="0" presId="urn:microsoft.com/office/officeart/2005/8/layout/hierarchy2"/>
    <dgm:cxn modelId="{2C52DAAB-1591-47F6-9716-2B648C0B69D1}" type="presOf" srcId="{97181AD9-0186-43FA-8EF5-954A4692189E}" destId="{A5B03313-BB7C-4817-A4F3-CC1242479A93}" srcOrd="0" destOrd="0" presId="urn:microsoft.com/office/officeart/2005/8/layout/hierarchy2"/>
    <dgm:cxn modelId="{BE2C01AE-72F0-4659-9BE2-00245031204C}" type="presOf" srcId="{7DEC45A7-5101-412A-A515-2C058556C9E8}" destId="{4182B8B5-5A89-49A5-AE0E-1F475362DCB8}" srcOrd="0" destOrd="0" presId="urn:microsoft.com/office/officeart/2005/8/layout/hierarchy2"/>
    <dgm:cxn modelId="{BCC3AAAF-3503-42CC-9EA8-CBF7F6F5DBC1}" type="presOf" srcId="{AD31FF47-F156-40C8-B136-CF44845B81A8}" destId="{365250CD-24BD-4241-B87B-CF60D380FA53}" srcOrd="0" destOrd="0" presId="urn:microsoft.com/office/officeart/2005/8/layout/hierarchy2"/>
    <dgm:cxn modelId="{723AB9AF-0FE0-423F-95CE-83B375575F4C}" type="presOf" srcId="{9B5B16EA-CD13-4353-BC55-BA976C03DD48}" destId="{8FD89F10-32A3-4A4A-93EF-C5DC2EAB1F56}" srcOrd="0" destOrd="0" presId="urn:microsoft.com/office/officeart/2005/8/layout/hierarchy2"/>
    <dgm:cxn modelId="{7F80FEAF-143A-44AC-9A73-BCD03F5F4A20}" srcId="{5B9E0D67-102B-4083-BC8E-3298462FF62C}" destId="{ABD6E653-5E42-48B0-B81A-5AFD96A30ECE}" srcOrd="2" destOrd="0" parTransId="{0C354428-C996-4C7D-8A3C-49E8801DBE7D}" sibTransId="{0A46B16E-419E-484E-B5DD-EAB763F8F4BE}"/>
    <dgm:cxn modelId="{8E5811B2-872F-4EDE-A051-1B62B849F37A}" type="presOf" srcId="{2619ABDB-B15C-48D4-A070-5B62D0234521}" destId="{9BF1C8D9-493B-4252-828C-29327AD7D047}" srcOrd="0" destOrd="0" presId="urn:microsoft.com/office/officeart/2005/8/layout/hierarchy2"/>
    <dgm:cxn modelId="{4C9A68B2-9E28-43EB-9B3A-C8DDF762F250}" type="presOf" srcId="{A6AAD036-576D-4794-A0FE-DE3AB1B0CC1D}" destId="{863931EC-9A00-4008-9D81-3ECDAC850F56}" srcOrd="0" destOrd="0" presId="urn:microsoft.com/office/officeart/2005/8/layout/hierarchy2"/>
    <dgm:cxn modelId="{0030AEB3-CF43-43CC-A195-5C459D82D495}" srcId="{A84BA4AB-0F0B-496C-AA6B-C9A57CB3B107}" destId="{16A0BF63-6DDF-4ACF-94FC-828A02953700}" srcOrd="1" destOrd="0" parTransId="{97181AD9-0186-43FA-8EF5-954A4692189E}" sibTransId="{7035C6F7-A23B-4632-94EA-00B35B28E1F8}"/>
    <dgm:cxn modelId="{33FEACB4-3F8B-4D47-8B4E-DE519E9CC24D}" type="presOf" srcId="{16A0BF63-6DDF-4ACF-94FC-828A02953700}" destId="{D3576A57-37DF-4C2D-8BE3-BECE2F6EAD57}" srcOrd="0" destOrd="0" presId="urn:microsoft.com/office/officeart/2005/8/layout/hierarchy2"/>
    <dgm:cxn modelId="{7615F3B4-0E48-4DC4-B08E-4107900DEB41}" srcId="{811B853C-E1C3-4CAA-9154-6E9E80BF243F}" destId="{C1127CD7-627F-4327-B306-78ED7277E0F5}" srcOrd="0" destOrd="0" parTransId="{84BFF9FF-F8FC-472E-A8A5-B5C4C3E27461}" sibTransId="{163A2173-0CB6-45C8-817B-ACB9CF33A1BC}"/>
    <dgm:cxn modelId="{A7D5B9B6-12E3-4F45-AEAC-BF49C1E0DE95}" type="presOf" srcId="{B6E70567-7407-4D0B-8A5C-D77B56143FB3}" destId="{05CE5B2D-A64B-4F7E-9401-48E16D3DA9B2}" srcOrd="1" destOrd="0" presId="urn:microsoft.com/office/officeart/2005/8/layout/hierarchy2"/>
    <dgm:cxn modelId="{7569F7B7-AEC9-4059-A216-F45055C6B143}" srcId="{7A9BA970-A357-4575-8095-40A832662B00}" destId="{3F97CDD6-1787-413D-9684-E85B81925619}" srcOrd="0" destOrd="0" parTransId="{E2E2B837-D61A-4A96-9A1E-C5B09D523511}" sibTransId="{0906C402-C9A1-4030-9342-CF307E367F65}"/>
    <dgm:cxn modelId="{630309B8-70FC-4195-923A-841B2EC4660A}" type="presOf" srcId="{B6E70567-7407-4D0B-8A5C-D77B56143FB3}" destId="{CD725395-4A28-4E2C-9823-463FE8DA9691}" srcOrd="0" destOrd="0" presId="urn:microsoft.com/office/officeart/2005/8/layout/hierarchy2"/>
    <dgm:cxn modelId="{7A77DAB8-9459-4C1E-9470-9028B02EDDC0}" type="presOf" srcId="{112838C0-5956-43D2-B010-1BC5E8F7D923}" destId="{C0800683-68C7-4351-8ACA-6583C868DE42}" srcOrd="0" destOrd="0" presId="urn:microsoft.com/office/officeart/2005/8/layout/hierarchy2"/>
    <dgm:cxn modelId="{BF8065B9-8EF4-42C1-85DC-62855B98125A}" type="presOf" srcId="{0C354428-C996-4C7D-8A3C-49E8801DBE7D}" destId="{AB241A60-52FB-4D44-B24F-687A428974CB}" srcOrd="0" destOrd="0" presId="urn:microsoft.com/office/officeart/2005/8/layout/hierarchy2"/>
    <dgm:cxn modelId="{541176BB-3838-447B-A937-62F008EC22A5}" type="presOf" srcId="{B53D7ECF-784D-41FC-9B87-1A9177F0C245}" destId="{4E8327A2-1832-41D3-B6BF-5E62D1DF6A0E}" srcOrd="0" destOrd="0" presId="urn:microsoft.com/office/officeart/2005/8/layout/hierarchy2"/>
    <dgm:cxn modelId="{8CC214BD-C442-4E8E-B0B4-52A6C1F6EA6E}" type="presOf" srcId="{3F97CDD6-1787-413D-9684-E85B81925619}" destId="{C4F7A564-938C-45DE-B137-3DB30A8E5AEF}" srcOrd="0" destOrd="0" presId="urn:microsoft.com/office/officeart/2005/8/layout/hierarchy2"/>
    <dgm:cxn modelId="{52DBA6C0-A171-4200-921E-6923E2D9F06A}" type="presOf" srcId="{ABD6E653-5E42-48B0-B81A-5AFD96A30ECE}" destId="{E156B180-DBC7-4ECD-8015-80B8811104B7}" srcOrd="0" destOrd="0" presId="urn:microsoft.com/office/officeart/2005/8/layout/hierarchy2"/>
    <dgm:cxn modelId="{82A34DC1-672F-4B92-BB99-82ABD6F08DBB}" srcId="{79C58396-E379-4013-A241-05CC16A937AD}" destId="{D4840AD6-9C31-4791-A21C-7603976028CC}" srcOrd="0" destOrd="0" parTransId="{095D8B6A-3D42-419B-8238-B8B08A16C999}" sibTransId="{FFDCBF17-110A-45D1-9CA5-A9216981D77B}"/>
    <dgm:cxn modelId="{136650C4-75A0-467E-9C9D-342C9634AD27}" type="presOf" srcId="{5F36F602-B097-4BF7-A35B-428C99052857}" destId="{CD3AA48F-6109-40FA-86C4-00B55641DBDA}" srcOrd="1" destOrd="0" presId="urn:microsoft.com/office/officeart/2005/8/layout/hierarchy2"/>
    <dgm:cxn modelId="{A602F7C5-5CF0-483A-8F3D-027E985DF266}" type="presOf" srcId="{BCF6577F-B645-485C-8401-EF3503129019}" destId="{0B4D54D4-84CA-4F7A-B09F-AC589DFE3928}" srcOrd="0" destOrd="0" presId="urn:microsoft.com/office/officeart/2005/8/layout/hierarchy2"/>
    <dgm:cxn modelId="{001252C6-FA05-467A-9FE7-788D054E24D7}" type="presOf" srcId="{BCCB52FB-564C-44EB-A367-4683C957A53F}" destId="{1F4C1810-9BC9-4280-8BAB-79AC4C8B56B0}" srcOrd="0" destOrd="0" presId="urn:microsoft.com/office/officeart/2005/8/layout/hierarchy2"/>
    <dgm:cxn modelId="{F6D358C9-C09B-40C9-8BEE-A9E3C41666E8}" srcId="{BCF6577F-B645-485C-8401-EF3503129019}" destId="{3552FDB2-4055-49AD-BBE5-95ED6820893C}" srcOrd="1" destOrd="0" parTransId="{AD31FF47-F156-40C8-B136-CF44845B81A8}" sibTransId="{E8D1D3A7-5E60-42B0-A8A2-4C463D40B350}"/>
    <dgm:cxn modelId="{86E0CDCA-AD1E-43C3-B639-C6E68E2D5612}" type="presOf" srcId="{BCCB52FB-564C-44EB-A367-4683C957A53F}" destId="{08288812-C744-4EA7-B3E1-11FE581FB729}" srcOrd="1" destOrd="0" presId="urn:microsoft.com/office/officeart/2005/8/layout/hierarchy2"/>
    <dgm:cxn modelId="{7C2518D1-3EFE-4DE8-9919-8599E9032B31}" type="presOf" srcId="{5B563CAE-E277-45F4-B7CD-1294536D0681}" destId="{9EF769D4-39F2-4B65-8E02-9828F458A49F}" srcOrd="1" destOrd="0" presId="urn:microsoft.com/office/officeart/2005/8/layout/hierarchy2"/>
    <dgm:cxn modelId="{655892D1-F7C3-4D84-AE03-73B02F0E27F5}" srcId="{811B853C-E1C3-4CAA-9154-6E9E80BF243F}" destId="{B4A4DA37-8BD3-436E-A2C3-75FE45F9607D}" srcOrd="1" destOrd="0" parTransId="{263F283A-347A-4614-A1BB-595620BF58CA}" sibTransId="{8FAE0228-C92A-4949-B0BD-4718BA958C19}"/>
    <dgm:cxn modelId="{A9CD9AD2-E047-4C98-B202-F10F97F9A77C}" type="presOf" srcId="{7A9BA970-A357-4575-8095-40A832662B00}" destId="{702148BE-F9A4-4477-AAFC-9C43E548DEB3}" srcOrd="0" destOrd="0" presId="urn:microsoft.com/office/officeart/2005/8/layout/hierarchy2"/>
    <dgm:cxn modelId="{AB38CCD2-AD11-4EA4-BC59-F21AF8BEEA68}" type="presOf" srcId="{3CC18FD1-E8A4-42D8-8539-5355F48308BA}" destId="{BA0BC9E2-F2AE-4701-8CA4-B5518B88F1CC}" srcOrd="1" destOrd="0" presId="urn:microsoft.com/office/officeart/2005/8/layout/hierarchy2"/>
    <dgm:cxn modelId="{0382E3D2-8161-442F-B90F-726F62AA1819}" type="presOf" srcId="{3552FDB2-4055-49AD-BBE5-95ED6820893C}" destId="{EBAA2442-A525-43C1-AD8A-5F504168B313}" srcOrd="0" destOrd="0" presId="urn:microsoft.com/office/officeart/2005/8/layout/hierarchy2"/>
    <dgm:cxn modelId="{A05F41D4-82E2-4DA8-B045-2E7369CB183C}" type="presOf" srcId="{5B563CAE-E277-45F4-B7CD-1294536D0681}" destId="{89800B86-96E2-4B87-B6C7-CE8EA7F8B625}" srcOrd="0" destOrd="0" presId="urn:microsoft.com/office/officeart/2005/8/layout/hierarchy2"/>
    <dgm:cxn modelId="{0FED8CD7-4740-4816-B84B-588B779860F7}" type="presOf" srcId="{7AD25CA3-2B15-4504-9CCC-6E28A47F0703}" destId="{8841857A-E01F-4530-9D4C-C50B8ED58C87}" srcOrd="1" destOrd="0" presId="urn:microsoft.com/office/officeart/2005/8/layout/hierarchy2"/>
    <dgm:cxn modelId="{E40B70DB-2869-4268-AEF4-26ED314BC250}" srcId="{A84BA4AB-0F0B-496C-AA6B-C9A57CB3B107}" destId="{5B9E0D67-102B-4083-BC8E-3298462FF62C}" srcOrd="0" destOrd="0" parTransId="{B6E70567-7407-4D0B-8A5C-D77B56143FB3}" sibTransId="{960CE475-EB5B-4321-A147-9F8B5BA37F36}"/>
    <dgm:cxn modelId="{228B6EDE-932C-478D-9A1C-C174F437DDF0}" type="presOf" srcId="{7AD25CA3-2B15-4504-9CCC-6E28A47F0703}" destId="{22D8B772-79E7-43B1-95E3-304A3925F66A}" srcOrd="0" destOrd="0" presId="urn:microsoft.com/office/officeart/2005/8/layout/hierarchy2"/>
    <dgm:cxn modelId="{25D570E2-1397-43E8-95A2-DF9401AE9447}" type="presOf" srcId="{0EF2787B-F0FF-406B-A9B8-D3D55E5A7F98}" destId="{AB0FF97F-066A-4B24-8DFD-01A0D26FBCF8}" srcOrd="0" destOrd="0" presId="urn:microsoft.com/office/officeart/2005/8/layout/hierarchy2"/>
    <dgm:cxn modelId="{04BF25E5-5D54-4A15-906C-2473D763B5D0}" type="presOf" srcId="{3E0D71D7-F075-43B7-AC31-43A9D7F75E7C}" destId="{E2C54B30-2370-4D27-9300-B4CC464C94F8}" srcOrd="0" destOrd="0" presId="urn:microsoft.com/office/officeart/2005/8/layout/hierarchy2"/>
    <dgm:cxn modelId="{14C89BE6-6C12-4AFB-97CB-30098F2C7CAF}" type="presOf" srcId="{4ACF932C-EB23-4331-994C-D2400ABB0D3A}" destId="{45981BFF-22C0-4560-BB3B-14CDA8A7DEFD}" srcOrd="0" destOrd="0" presId="urn:microsoft.com/office/officeart/2005/8/layout/hierarchy2"/>
    <dgm:cxn modelId="{75624DE7-2B84-4006-98A6-06CF75272CBD}" srcId="{F04D8C4F-5802-4ACE-AB54-25EFF1FE88FB}" destId="{7A9BA970-A357-4575-8095-40A832662B00}" srcOrd="0" destOrd="0" parTransId="{98AE73BA-462F-4C83-A963-A6902D91A53D}" sibTransId="{0BEE3E89-6805-4CB5-9883-A8358B8FEAD4}"/>
    <dgm:cxn modelId="{34695CEB-2256-4D2A-B611-F3A8C8C7A1BC}" type="presOf" srcId="{6E62F5F7-29B6-4802-BFA2-A8F961A9E7C7}" destId="{E393EC15-8B1C-4918-8E6A-85F6D9AD80E7}" srcOrd="0" destOrd="0" presId="urn:microsoft.com/office/officeart/2005/8/layout/hierarchy2"/>
    <dgm:cxn modelId="{4555F6EC-5A8D-4A17-A150-1FF881233F40}" type="presOf" srcId="{72B3AF27-C756-4A4D-A7E3-F68EAE11BF3D}" destId="{95392C82-B787-489D-B9A5-29487B2B66CF}" srcOrd="0" destOrd="0" presId="urn:microsoft.com/office/officeart/2005/8/layout/hierarchy2"/>
    <dgm:cxn modelId="{3B5F2DEF-78CE-4AE6-BA58-D17DBE82F653}" type="presOf" srcId="{3CC18FD1-E8A4-42D8-8539-5355F48308BA}" destId="{AFD3F127-9E02-4045-9278-9EDD7E7D6727}" srcOrd="0" destOrd="0" presId="urn:microsoft.com/office/officeart/2005/8/layout/hierarchy2"/>
    <dgm:cxn modelId="{5D2245EF-45E9-4D6B-9DE9-3F73B66939E9}" srcId="{79C58396-E379-4013-A241-05CC16A937AD}" destId="{0631CFFE-57B5-4E2E-A9DA-5663EC527149}" srcOrd="1" destOrd="0" parTransId="{112838C0-5956-43D2-B010-1BC5E8F7D923}" sibTransId="{9F1414EE-6862-413D-AA00-677BFBBB916B}"/>
    <dgm:cxn modelId="{FB3009F0-F41E-4FFF-8AE3-459C51F9160B}" type="presOf" srcId="{966AA6FC-8778-4566-8C40-8F22CFE42D95}" destId="{431FD82D-DA64-4939-95C0-22B5C9BBDC44}" srcOrd="0" destOrd="0" presId="urn:microsoft.com/office/officeart/2005/8/layout/hierarchy2"/>
    <dgm:cxn modelId="{C02610F1-25F3-4160-AA49-73795909C6F6}" type="presOf" srcId="{15F6EC88-A097-4F44-ABAA-A56120B6F57D}" destId="{0F781BD7-F1EB-445C-BE34-745310700B77}" srcOrd="1" destOrd="0" presId="urn:microsoft.com/office/officeart/2005/8/layout/hierarchy2"/>
    <dgm:cxn modelId="{27B192F2-8AC3-4A49-9D25-EAA9D0461763}" type="presOf" srcId="{79DFE91D-7F40-46C8-83A1-9E2E4556F930}" destId="{1D983720-E678-4467-A7EC-6610FD6FA044}" srcOrd="1" destOrd="0" presId="urn:microsoft.com/office/officeart/2005/8/layout/hierarchy2"/>
    <dgm:cxn modelId="{794094F5-F464-48EF-93D9-27469AC1A7BE}" type="presOf" srcId="{8A773FC1-DC12-473E-A2F3-72DCC7DEF14B}" destId="{C32EB74B-F6AB-49AD-80D5-995F6CC1BDD5}" srcOrd="0" destOrd="0" presId="urn:microsoft.com/office/officeart/2005/8/layout/hierarchy2"/>
    <dgm:cxn modelId="{45FADCF5-5148-40B6-B123-FDB539D78037}" type="presOf" srcId="{E7B7AABC-F100-4787-8C00-0411DD545B1B}" destId="{D6324A10-D256-4F27-A0CD-EEA98B75BC60}" srcOrd="0" destOrd="0" presId="urn:microsoft.com/office/officeart/2005/8/layout/hierarchy2"/>
    <dgm:cxn modelId="{ECA201F8-6B91-43C4-ABEA-0F68D40F5F72}" type="presOf" srcId="{0631CFFE-57B5-4E2E-A9DA-5663EC527149}" destId="{C2AF0136-F1D5-420B-9F87-7B8DB4FBC8FD}" srcOrd="0" destOrd="0" presId="urn:microsoft.com/office/officeart/2005/8/layout/hierarchy2"/>
    <dgm:cxn modelId="{E90844FC-5498-42F7-BC08-2DE969FCA2AD}" type="presOf" srcId="{095D8B6A-3D42-419B-8238-B8B08A16C999}" destId="{3D602ADA-565A-48DF-B7CC-049C1542185D}" srcOrd="0" destOrd="0" presId="urn:microsoft.com/office/officeart/2005/8/layout/hierarchy2"/>
    <dgm:cxn modelId="{315774FF-95A9-4AC5-8E9E-B92A6401E41C}" type="presOf" srcId="{5398038B-19A8-4773-83F6-7843FC0C7B39}" destId="{E464FF47-7EF2-47E0-A78F-9C4F46B64BCB}" srcOrd="0" destOrd="0" presId="urn:microsoft.com/office/officeart/2005/8/layout/hierarchy2"/>
    <dgm:cxn modelId="{B381271A-C0EB-434C-B162-39D8B183142C}" type="presParOf" srcId="{BDD468A6-ECAA-4AC7-8FAC-058AC43C820A}" destId="{648DEC62-242C-4B49-8AEA-FF845856471B}" srcOrd="0" destOrd="0" presId="urn:microsoft.com/office/officeart/2005/8/layout/hierarchy2"/>
    <dgm:cxn modelId="{786E073C-03C5-4EE6-8DA2-99EB4D38C381}" type="presParOf" srcId="{648DEC62-242C-4B49-8AEA-FF845856471B}" destId="{4C634BAC-F261-43BE-A539-2A6BC8B1D824}" srcOrd="0" destOrd="0" presId="urn:microsoft.com/office/officeart/2005/8/layout/hierarchy2"/>
    <dgm:cxn modelId="{C3876215-4FB9-45E3-BC51-198C808CE392}" type="presParOf" srcId="{648DEC62-242C-4B49-8AEA-FF845856471B}" destId="{1DA5DBFB-899A-4A43-B090-4859C210D61C}" srcOrd="1" destOrd="0" presId="urn:microsoft.com/office/officeart/2005/8/layout/hierarchy2"/>
    <dgm:cxn modelId="{8C038CB1-3163-4976-8A87-613FBCD68903}" type="presParOf" srcId="{1DA5DBFB-899A-4A43-B090-4859C210D61C}" destId="{CD725395-4A28-4E2C-9823-463FE8DA9691}" srcOrd="0" destOrd="0" presId="urn:microsoft.com/office/officeart/2005/8/layout/hierarchy2"/>
    <dgm:cxn modelId="{284EC7BD-2924-4573-A254-851129E79EC3}" type="presParOf" srcId="{CD725395-4A28-4E2C-9823-463FE8DA9691}" destId="{05CE5B2D-A64B-4F7E-9401-48E16D3DA9B2}" srcOrd="0" destOrd="0" presId="urn:microsoft.com/office/officeart/2005/8/layout/hierarchy2"/>
    <dgm:cxn modelId="{C621C8EE-8673-49CE-8AA5-78F17E0C92A1}" type="presParOf" srcId="{1DA5DBFB-899A-4A43-B090-4859C210D61C}" destId="{866828F6-06CE-4B70-B712-40517E1A9D6B}" srcOrd="1" destOrd="0" presId="urn:microsoft.com/office/officeart/2005/8/layout/hierarchy2"/>
    <dgm:cxn modelId="{74C23E96-C93E-4213-B782-A7DBDBDAA5E6}" type="presParOf" srcId="{866828F6-06CE-4B70-B712-40517E1A9D6B}" destId="{6477B03D-4BB8-4F58-A7F1-43D8E3108061}" srcOrd="0" destOrd="0" presId="urn:microsoft.com/office/officeart/2005/8/layout/hierarchy2"/>
    <dgm:cxn modelId="{E8B94775-A006-4124-B3C7-B057A12B82B4}" type="presParOf" srcId="{866828F6-06CE-4B70-B712-40517E1A9D6B}" destId="{B8D432FA-D1EC-4060-9E02-6492A166E9F6}" srcOrd="1" destOrd="0" presId="urn:microsoft.com/office/officeart/2005/8/layout/hierarchy2"/>
    <dgm:cxn modelId="{09CB8DD5-C163-4EC8-9E49-15584BD1E642}" type="presParOf" srcId="{B8D432FA-D1EC-4060-9E02-6492A166E9F6}" destId="{68FEDE4B-EF0E-434E-97A8-62146D4844BA}" srcOrd="0" destOrd="0" presId="urn:microsoft.com/office/officeart/2005/8/layout/hierarchy2"/>
    <dgm:cxn modelId="{1E894D13-4F76-45AC-AD69-287535533949}" type="presParOf" srcId="{68FEDE4B-EF0E-434E-97A8-62146D4844BA}" destId="{1D983720-E678-4467-A7EC-6610FD6FA044}" srcOrd="0" destOrd="0" presId="urn:microsoft.com/office/officeart/2005/8/layout/hierarchy2"/>
    <dgm:cxn modelId="{DF73E0C2-514E-4F97-BCDB-2088282839AD}" type="presParOf" srcId="{B8D432FA-D1EC-4060-9E02-6492A166E9F6}" destId="{45FDAAF3-46D8-4C43-837C-3FD9FE18E15D}" srcOrd="1" destOrd="0" presId="urn:microsoft.com/office/officeart/2005/8/layout/hierarchy2"/>
    <dgm:cxn modelId="{F3C3706C-5294-4F16-9EA9-7DC7205EE2B7}" type="presParOf" srcId="{45FDAAF3-46D8-4C43-837C-3FD9FE18E15D}" destId="{45981BFF-22C0-4560-BB3B-14CDA8A7DEFD}" srcOrd="0" destOrd="0" presId="urn:microsoft.com/office/officeart/2005/8/layout/hierarchy2"/>
    <dgm:cxn modelId="{9159C4E3-B5CD-4B63-A45F-B87032045DE4}" type="presParOf" srcId="{45FDAAF3-46D8-4C43-837C-3FD9FE18E15D}" destId="{A4858E8E-3446-47B2-9EA9-308FDDC02A9F}" srcOrd="1" destOrd="0" presId="urn:microsoft.com/office/officeart/2005/8/layout/hierarchy2"/>
    <dgm:cxn modelId="{2141C779-E7FE-4F54-91C9-587604CD2959}" type="presParOf" srcId="{B8D432FA-D1EC-4060-9E02-6492A166E9F6}" destId="{6793A1E1-F118-478F-8EA1-A13CBCD2745F}" srcOrd="2" destOrd="0" presId="urn:microsoft.com/office/officeart/2005/8/layout/hierarchy2"/>
    <dgm:cxn modelId="{5CCD112F-1F16-48B1-93B1-229031B0C45D}" type="presParOf" srcId="{6793A1E1-F118-478F-8EA1-A13CBCD2745F}" destId="{83B6A9E7-32F6-48D3-B23F-331C5DEE2E7E}" srcOrd="0" destOrd="0" presId="urn:microsoft.com/office/officeart/2005/8/layout/hierarchy2"/>
    <dgm:cxn modelId="{56490C36-1099-4AC2-8951-D4289B05720A}" type="presParOf" srcId="{B8D432FA-D1EC-4060-9E02-6492A166E9F6}" destId="{DFD282DD-0648-4579-A29D-9CEA67632FE5}" srcOrd="3" destOrd="0" presId="urn:microsoft.com/office/officeart/2005/8/layout/hierarchy2"/>
    <dgm:cxn modelId="{E2645A3E-CCF0-4414-B450-57A3FCFE6610}" type="presParOf" srcId="{DFD282DD-0648-4579-A29D-9CEA67632FE5}" destId="{95392C82-B787-489D-B9A5-29487B2B66CF}" srcOrd="0" destOrd="0" presId="urn:microsoft.com/office/officeart/2005/8/layout/hierarchy2"/>
    <dgm:cxn modelId="{8934A19C-197C-47B9-9A53-77BE3C1060DB}" type="presParOf" srcId="{DFD282DD-0648-4579-A29D-9CEA67632FE5}" destId="{99E1FE8D-909F-4E38-A6E7-7D8B9265A19D}" srcOrd="1" destOrd="0" presId="urn:microsoft.com/office/officeart/2005/8/layout/hierarchy2"/>
    <dgm:cxn modelId="{FEE87F54-645F-4096-8A0E-ADDDF453780C}" type="presParOf" srcId="{B8D432FA-D1EC-4060-9E02-6492A166E9F6}" destId="{AB241A60-52FB-4D44-B24F-687A428974CB}" srcOrd="4" destOrd="0" presId="urn:microsoft.com/office/officeart/2005/8/layout/hierarchy2"/>
    <dgm:cxn modelId="{088428BE-0C75-4352-AC8E-FF7373C18400}" type="presParOf" srcId="{AB241A60-52FB-4D44-B24F-687A428974CB}" destId="{4AEEC8E1-308E-4EFD-A627-D29931F77F06}" srcOrd="0" destOrd="0" presId="urn:microsoft.com/office/officeart/2005/8/layout/hierarchy2"/>
    <dgm:cxn modelId="{8FE8C9AE-2172-4AE8-A6BA-F8D8B394C4B4}" type="presParOf" srcId="{B8D432FA-D1EC-4060-9E02-6492A166E9F6}" destId="{6ABBE61A-2E5C-4C20-A096-F9A95EA850F7}" srcOrd="5" destOrd="0" presId="urn:microsoft.com/office/officeart/2005/8/layout/hierarchy2"/>
    <dgm:cxn modelId="{4B782803-8C46-4324-9BD9-D121126E697E}" type="presParOf" srcId="{6ABBE61A-2E5C-4C20-A096-F9A95EA850F7}" destId="{E156B180-DBC7-4ECD-8015-80B8811104B7}" srcOrd="0" destOrd="0" presId="urn:microsoft.com/office/officeart/2005/8/layout/hierarchy2"/>
    <dgm:cxn modelId="{FFE89305-89FE-42C4-B757-E1C321D4B788}" type="presParOf" srcId="{6ABBE61A-2E5C-4C20-A096-F9A95EA850F7}" destId="{AFA864FE-F9C5-4416-AD3C-4790A89436D0}" srcOrd="1" destOrd="0" presId="urn:microsoft.com/office/officeart/2005/8/layout/hierarchy2"/>
    <dgm:cxn modelId="{4D34D233-0DEA-43B8-B4F6-6F9E2FD7ED68}" type="presParOf" srcId="{1DA5DBFB-899A-4A43-B090-4859C210D61C}" destId="{A5B03313-BB7C-4817-A4F3-CC1242479A93}" srcOrd="2" destOrd="0" presId="urn:microsoft.com/office/officeart/2005/8/layout/hierarchy2"/>
    <dgm:cxn modelId="{C03A9193-9F2D-49A0-9092-DDC1DAC5D1BC}" type="presParOf" srcId="{A5B03313-BB7C-4817-A4F3-CC1242479A93}" destId="{823D475F-D420-4555-B812-18EC190B5C4B}" srcOrd="0" destOrd="0" presId="urn:microsoft.com/office/officeart/2005/8/layout/hierarchy2"/>
    <dgm:cxn modelId="{380B6D73-0EFF-4646-BEB0-D14EE1D353EE}" type="presParOf" srcId="{1DA5DBFB-899A-4A43-B090-4859C210D61C}" destId="{7AE3F1A9-4BA4-4D83-9072-81B1DC5A3E0F}" srcOrd="3" destOrd="0" presId="urn:microsoft.com/office/officeart/2005/8/layout/hierarchy2"/>
    <dgm:cxn modelId="{2FBC318C-E14C-432E-AD66-5192A7034761}" type="presParOf" srcId="{7AE3F1A9-4BA4-4D83-9072-81B1DC5A3E0F}" destId="{D3576A57-37DF-4C2D-8BE3-BECE2F6EAD57}" srcOrd="0" destOrd="0" presId="urn:microsoft.com/office/officeart/2005/8/layout/hierarchy2"/>
    <dgm:cxn modelId="{5767F7F8-A4C2-4D9F-966A-B9CB233362A8}" type="presParOf" srcId="{7AE3F1A9-4BA4-4D83-9072-81B1DC5A3E0F}" destId="{BF52F765-B09A-40E7-8C36-B44DB45A7438}" srcOrd="1" destOrd="0" presId="urn:microsoft.com/office/officeart/2005/8/layout/hierarchy2"/>
    <dgm:cxn modelId="{5020684A-6D64-4CC6-90BC-E6570EE702B0}" type="presParOf" srcId="{1DA5DBFB-899A-4A43-B090-4859C210D61C}" destId="{F376C0CB-EEE4-41C8-994A-26BAC9503E14}" srcOrd="4" destOrd="0" presId="urn:microsoft.com/office/officeart/2005/8/layout/hierarchy2"/>
    <dgm:cxn modelId="{CA569F05-25CD-4843-8262-B68230F94CA7}" type="presParOf" srcId="{F376C0CB-EEE4-41C8-994A-26BAC9503E14}" destId="{EE17267B-0F2B-41D9-B123-9B7EC0DBE79B}" srcOrd="0" destOrd="0" presId="urn:microsoft.com/office/officeart/2005/8/layout/hierarchy2"/>
    <dgm:cxn modelId="{EC01D694-33EE-4347-B579-E232B021BE79}" type="presParOf" srcId="{1DA5DBFB-899A-4A43-B090-4859C210D61C}" destId="{FC57BA03-4EDD-479E-8BA3-75820829486D}" srcOrd="5" destOrd="0" presId="urn:microsoft.com/office/officeart/2005/8/layout/hierarchy2"/>
    <dgm:cxn modelId="{B2332A92-B5CC-47CC-B290-50E535410480}" type="presParOf" srcId="{FC57BA03-4EDD-479E-8BA3-75820829486D}" destId="{D6324A10-D256-4F27-A0CD-EEA98B75BC60}" srcOrd="0" destOrd="0" presId="urn:microsoft.com/office/officeart/2005/8/layout/hierarchy2"/>
    <dgm:cxn modelId="{892CC3D6-D5B6-4FDF-A234-1BC74181269A}" type="presParOf" srcId="{FC57BA03-4EDD-479E-8BA3-75820829486D}" destId="{9FE6493B-04D8-4544-95ED-499DE364980C}" srcOrd="1" destOrd="0" presId="urn:microsoft.com/office/officeart/2005/8/layout/hierarchy2"/>
    <dgm:cxn modelId="{8B5EC121-D9C6-4ED7-99D0-092BA21469C9}" type="presParOf" srcId="{1DA5DBFB-899A-4A43-B090-4859C210D61C}" destId="{5A45BF5B-82D4-42E6-955F-DE74FEA35153}" srcOrd="6" destOrd="0" presId="urn:microsoft.com/office/officeart/2005/8/layout/hierarchy2"/>
    <dgm:cxn modelId="{653E7C70-BF61-4C7B-AAEC-7F8C742A8866}" type="presParOf" srcId="{5A45BF5B-82D4-42E6-955F-DE74FEA35153}" destId="{5D2D06BB-C8E5-4769-8ADA-BD4064E9E1ED}" srcOrd="0" destOrd="0" presId="urn:microsoft.com/office/officeart/2005/8/layout/hierarchy2"/>
    <dgm:cxn modelId="{B43E956D-9327-4615-9732-55BB664B9122}" type="presParOf" srcId="{1DA5DBFB-899A-4A43-B090-4859C210D61C}" destId="{910A4C21-4421-4216-8F15-09655C092579}" srcOrd="7" destOrd="0" presId="urn:microsoft.com/office/officeart/2005/8/layout/hierarchy2"/>
    <dgm:cxn modelId="{95E365D6-7439-423D-BD47-977F77117229}" type="presParOf" srcId="{910A4C21-4421-4216-8F15-09655C092579}" destId="{8630D23B-5337-4F13-ADBB-48CA8B9FB0EA}" srcOrd="0" destOrd="0" presId="urn:microsoft.com/office/officeart/2005/8/layout/hierarchy2"/>
    <dgm:cxn modelId="{90D5232F-C661-4357-AC45-A5B84C08D197}" type="presParOf" srcId="{910A4C21-4421-4216-8F15-09655C092579}" destId="{143D07A0-BA37-437E-9D3D-94010149E5A8}" srcOrd="1" destOrd="0" presId="urn:microsoft.com/office/officeart/2005/8/layout/hierarchy2"/>
    <dgm:cxn modelId="{CAD0477D-9D62-48E1-A304-9CA642476669}" type="presParOf" srcId="{1DA5DBFB-899A-4A43-B090-4859C210D61C}" destId="{1F0ACC75-F95B-40A8-9920-A3853711585E}" srcOrd="8" destOrd="0" presId="urn:microsoft.com/office/officeart/2005/8/layout/hierarchy2"/>
    <dgm:cxn modelId="{FC39D0FE-9C34-4154-92D8-606BD0957F75}" type="presParOf" srcId="{1F0ACC75-F95B-40A8-9920-A3853711585E}" destId="{A9E6B8FF-B88A-4E71-8001-B38BF17AD5DD}" srcOrd="0" destOrd="0" presId="urn:microsoft.com/office/officeart/2005/8/layout/hierarchy2"/>
    <dgm:cxn modelId="{F322854E-B8DA-4FF1-9DCE-111E62231DCB}" type="presParOf" srcId="{1DA5DBFB-899A-4A43-B090-4859C210D61C}" destId="{F33F97E7-F499-46D0-8CAA-93C5A9880D58}" srcOrd="9" destOrd="0" presId="urn:microsoft.com/office/officeart/2005/8/layout/hierarchy2"/>
    <dgm:cxn modelId="{CD6A5EA6-0F3C-40E1-A91E-392069A91EF3}" type="presParOf" srcId="{F33F97E7-F499-46D0-8CAA-93C5A9880D58}" destId="{4182B8B5-5A89-49A5-AE0E-1F475362DCB8}" srcOrd="0" destOrd="0" presId="urn:microsoft.com/office/officeart/2005/8/layout/hierarchy2"/>
    <dgm:cxn modelId="{43B64E18-86B8-4C21-811F-A2326B5702FC}" type="presParOf" srcId="{F33F97E7-F499-46D0-8CAA-93C5A9880D58}" destId="{F4299DCD-115B-40E9-992F-017E6EE524C5}" srcOrd="1" destOrd="0" presId="urn:microsoft.com/office/officeart/2005/8/layout/hierarchy2"/>
    <dgm:cxn modelId="{C05F7F85-9CE6-4C88-8A42-31A2AF2A7A70}" type="presParOf" srcId="{1DA5DBFB-899A-4A43-B090-4859C210D61C}" destId="{5A310752-FF95-47CA-B7F8-FC3CEF1FE295}" srcOrd="10" destOrd="0" presId="urn:microsoft.com/office/officeart/2005/8/layout/hierarchy2"/>
    <dgm:cxn modelId="{447F8313-204E-4CC8-A300-4981C31B4B9F}" type="presParOf" srcId="{5A310752-FF95-47CA-B7F8-FC3CEF1FE295}" destId="{A1C44DF5-8CED-424C-A2B2-97D6BB466274}" srcOrd="0" destOrd="0" presId="urn:microsoft.com/office/officeart/2005/8/layout/hierarchy2"/>
    <dgm:cxn modelId="{11375E70-40D6-4875-BF25-E99F3CC41F15}" type="presParOf" srcId="{1DA5DBFB-899A-4A43-B090-4859C210D61C}" destId="{79BF7F98-782D-4306-8574-B17905146657}" srcOrd="11" destOrd="0" presId="urn:microsoft.com/office/officeart/2005/8/layout/hierarchy2"/>
    <dgm:cxn modelId="{6CEF0F31-8C20-466F-B6D7-035F5440CCCB}" type="presParOf" srcId="{79BF7F98-782D-4306-8574-B17905146657}" destId="{9EAF32AD-38B6-4C6E-A2C9-EB964855F8EF}" srcOrd="0" destOrd="0" presId="urn:microsoft.com/office/officeart/2005/8/layout/hierarchy2"/>
    <dgm:cxn modelId="{D3E15D45-A1D8-4FED-BBE7-60273E4E99A4}" type="presParOf" srcId="{79BF7F98-782D-4306-8574-B17905146657}" destId="{61DF8CA3-82FC-4E2F-98D3-4AD630DCF53D}" srcOrd="1" destOrd="0" presId="urn:microsoft.com/office/officeart/2005/8/layout/hierarchy2"/>
    <dgm:cxn modelId="{F7163815-70D0-4302-92F1-6BA9173EDB55}" type="presParOf" srcId="{1DA5DBFB-899A-4A43-B090-4859C210D61C}" destId="{C32EB74B-F6AB-49AD-80D5-995F6CC1BDD5}" srcOrd="12" destOrd="0" presId="urn:microsoft.com/office/officeart/2005/8/layout/hierarchy2"/>
    <dgm:cxn modelId="{84743B12-A7AF-47D7-A47D-B78421C357DF}" type="presParOf" srcId="{C32EB74B-F6AB-49AD-80D5-995F6CC1BDD5}" destId="{C39FEFE8-955F-4EE8-B446-13378949E770}" srcOrd="0" destOrd="0" presId="urn:microsoft.com/office/officeart/2005/8/layout/hierarchy2"/>
    <dgm:cxn modelId="{28BFF6F0-65AA-4D8B-B1B0-73C15E144518}" type="presParOf" srcId="{1DA5DBFB-899A-4A43-B090-4859C210D61C}" destId="{807EC585-E67E-404B-B348-C962A1FA75A7}" srcOrd="13" destOrd="0" presId="urn:microsoft.com/office/officeart/2005/8/layout/hierarchy2"/>
    <dgm:cxn modelId="{B226B279-9893-4980-9F78-EE8A808EB03C}" type="presParOf" srcId="{807EC585-E67E-404B-B348-C962A1FA75A7}" destId="{8FD89F10-32A3-4A4A-93EF-C5DC2EAB1F56}" srcOrd="0" destOrd="0" presId="urn:microsoft.com/office/officeart/2005/8/layout/hierarchy2"/>
    <dgm:cxn modelId="{A2B38F65-DC3E-4006-8352-57174472768F}" type="presParOf" srcId="{807EC585-E67E-404B-B348-C962A1FA75A7}" destId="{F5D24220-F375-4134-A99D-232A43EFAF8A}" srcOrd="1" destOrd="0" presId="urn:microsoft.com/office/officeart/2005/8/layout/hierarchy2"/>
    <dgm:cxn modelId="{DF06AD54-1235-49C6-8EAA-80275944694E}" type="presParOf" srcId="{1DA5DBFB-899A-4A43-B090-4859C210D61C}" destId="{D1D2034E-0D5B-43CD-A19A-77143C5D534C}" srcOrd="14" destOrd="0" presId="urn:microsoft.com/office/officeart/2005/8/layout/hierarchy2"/>
    <dgm:cxn modelId="{86E25F14-DBCD-4BE4-9095-8C38D85CA9A2}" type="presParOf" srcId="{D1D2034E-0D5B-43CD-A19A-77143C5D534C}" destId="{78E916DF-3AD6-42B0-8C36-E283E3CAF985}" srcOrd="0" destOrd="0" presId="urn:microsoft.com/office/officeart/2005/8/layout/hierarchy2"/>
    <dgm:cxn modelId="{6254EE7F-F1AB-45CD-AC72-83CBADAFB3AA}" type="presParOf" srcId="{1DA5DBFB-899A-4A43-B090-4859C210D61C}" destId="{F8950F8D-42CB-4055-85E0-F3E8AF72CA40}" srcOrd="15" destOrd="0" presId="urn:microsoft.com/office/officeart/2005/8/layout/hierarchy2"/>
    <dgm:cxn modelId="{75A9CB13-4DB8-4274-AF38-1D4D8A13BAE4}" type="presParOf" srcId="{F8950F8D-42CB-4055-85E0-F3E8AF72CA40}" destId="{E464FF47-7EF2-47E0-A78F-9C4F46B64BCB}" srcOrd="0" destOrd="0" presId="urn:microsoft.com/office/officeart/2005/8/layout/hierarchy2"/>
    <dgm:cxn modelId="{45EC69D0-E9D9-4F59-9C43-75D8A7DC013E}" type="presParOf" srcId="{F8950F8D-42CB-4055-85E0-F3E8AF72CA40}" destId="{40E45B97-ECCD-44AC-A308-702986A2B113}" srcOrd="1" destOrd="0" presId="urn:microsoft.com/office/officeart/2005/8/layout/hierarchy2"/>
    <dgm:cxn modelId="{61E9F236-4D5B-43E3-9C8F-AAE25A115986}" type="presParOf" srcId="{40E45B97-ECCD-44AC-A308-702986A2B113}" destId="{07A7BFF0-B0DE-49FE-A0A2-E6EDF198D46E}" srcOrd="0" destOrd="0" presId="urn:microsoft.com/office/officeart/2005/8/layout/hierarchy2"/>
    <dgm:cxn modelId="{5F1893E5-C107-4774-A59D-E7DD63BBF20A}" type="presParOf" srcId="{07A7BFF0-B0DE-49FE-A0A2-E6EDF198D46E}" destId="{69050317-A55B-4D1C-9B60-EBAA0B22DE39}" srcOrd="0" destOrd="0" presId="urn:microsoft.com/office/officeart/2005/8/layout/hierarchy2"/>
    <dgm:cxn modelId="{B5372FC6-1F8D-411D-8C36-4B347FD78A49}" type="presParOf" srcId="{40E45B97-ECCD-44AC-A308-702986A2B113}" destId="{0355B305-D9C6-41B7-8D21-3D7CAEF2E198}" srcOrd="1" destOrd="0" presId="urn:microsoft.com/office/officeart/2005/8/layout/hierarchy2"/>
    <dgm:cxn modelId="{120C0373-3EB4-4190-9552-58BD7F0CBB12}" type="presParOf" srcId="{0355B305-D9C6-41B7-8D21-3D7CAEF2E198}" destId="{E2C54B30-2370-4D27-9300-B4CC464C94F8}" srcOrd="0" destOrd="0" presId="urn:microsoft.com/office/officeart/2005/8/layout/hierarchy2"/>
    <dgm:cxn modelId="{65ECBCC4-B664-4FD2-8D5C-A8DFFDF0AC5D}" type="presParOf" srcId="{0355B305-D9C6-41B7-8D21-3D7CAEF2E198}" destId="{B463B5BB-A8C6-4C77-94FA-56E9B5077559}" srcOrd="1" destOrd="0" presId="urn:microsoft.com/office/officeart/2005/8/layout/hierarchy2"/>
    <dgm:cxn modelId="{F207E0EE-A602-4AE0-96E1-1146D2D0AA53}" type="presParOf" srcId="{B463B5BB-A8C6-4C77-94FA-56E9B5077559}" destId="{9CABA50C-8678-4902-B454-54222B0F79FC}" srcOrd="0" destOrd="0" presId="urn:microsoft.com/office/officeart/2005/8/layout/hierarchy2"/>
    <dgm:cxn modelId="{E426D745-4621-4406-ACFD-686E7735485F}" type="presParOf" srcId="{9CABA50C-8678-4902-B454-54222B0F79FC}" destId="{919727A1-B80E-43AB-87D7-842BE9A37995}" srcOrd="0" destOrd="0" presId="urn:microsoft.com/office/officeart/2005/8/layout/hierarchy2"/>
    <dgm:cxn modelId="{191BF78E-032E-4FBD-B904-7439B59FFC42}" type="presParOf" srcId="{B463B5BB-A8C6-4C77-94FA-56E9B5077559}" destId="{CB7E7FF1-3B8D-4EE6-B399-CAC214006DF9}" srcOrd="1" destOrd="0" presId="urn:microsoft.com/office/officeart/2005/8/layout/hierarchy2"/>
    <dgm:cxn modelId="{B5533E88-9832-4F20-B475-ECB395C43028}" type="presParOf" srcId="{CB7E7FF1-3B8D-4EE6-B399-CAC214006DF9}" destId="{775AB839-F67A-417A-8537-2ECEEFBBB650}" srcOrd="0" destOrd="0" presId="urn:microsoft.com/office/officeart/2005/8/layout/hierarchy2"/>
    <dgm:cxn modelId="{71F1BBA1-45E2-4B5D-BAA6-C4491A961203}" type="presParOf" srcId="{CB7E7FF1-3B8D-4EE6-B399-CAC214006DF9}" destId="{41ADE095-A58D-42AA-BDCB-6B41EDE60869}" srcOrd="1" destOrd="0" presId="urn:microsoft.com/office/officeart/2005/8/layout/hierarchy2"/>
    <dgm:cxn modelId="{16D5DBF1-FDCD-499B-B333-DB3ED6CB3E5E}" type="presParOf" srcId="{41ADE095-A58D-42AA-BDCB-6B41EDE60869}" destId="{3D602ADA-565A-48DF-B7CC-049C1542185D}" srcOrd="0" destOrd="0" presId="urn:microsoft.com/office/officeart/2005/8/layout/hierarchy2"/>
    <dgm:cxn modelId="{C9854881-9979-493B-A931-55C2F250ED66}" type="presParOf" srcId="{3D602ADA-565A-48DF-B7CC-049C1542185D}" destId="{24E00623-01B0-44BE-9053-9CEC74BAB535}" srcOrd="0" destOrd="0" presId="urn:microsoft.com/office/officeart/2005/8/layout/hierarchy2"/>
    <dgm:cxn modelId="{FC9D90F1-8DD8-475F-A0C3-3888BE5158EC}" type="presParOf" srcId="{41ADE095-A58D-42AA-BDCB-6B41EDE60869}" destId="{0117DC14-20D7-4E3D-9C16-5E7B5D64D0DE}" srcOrd="1" destOrd="0" presId="urn:microsoft.com/office/officeart/2005/8/layout/hierarchy2"/>
    <dgm:cxn modelId="{D31CB65C-15B8-4702-84C6-DC8CFC86853A}" type="presParOf" srcId="{0117DC14-20D7-4E3D-9C16-5E7B5D64D0DE}" destId="{4784E5AD-30C5-4B37-A87F-E9EC5648DCD3}" srcOrd="0" destOrd="0" presId="urn:microsoft.com/office/officeart/2005/8/layout/hierarchy2"/>
    <dgm:cxn modelId="{D874FD6B-21E2-4820-A78D-D490B6A30DE4}" type="presParOf" srcId="{0117DC14-20D7-4E3D-9C16-5E7B5D64D0DE}" destId="{5D99A054-AEA5-4CFB-A949-4122385F761F}" srcOrd="1" destOrd="0" presId="urn:microsoft.com/office/officeart/2005/8/layout/hierarchy2"/>
    <dgm:cxn modelId="{67787A14-AAA2-4D51-AAD7-E25925D134FF}" type="presParOf" srcId="{41ADE095-A58D-42AA-BDCB-6B41EDE60869}" destId="{C0800683-68C7-4351-8ACA-6583C868DE42}" srcOrd="2" destOrd="0" presId="urn:microsoft.com/office/officeart/2005/8/layout/hierarchy2"/>
    <dgm:cxn modelId="{92952A28-FCBD-4010-98EF-F2EE768E8CE1}" type="presParOf" srcId="{C0800683-68C7-4351-8ACA-6583C868DE42}" destId="{BC4C1008-176E-4EA9-BC86-CEC4A4144974}" srcOrd="0" destOrd="0" presId="urn:microsoft.com/office/officeart/2005/8/layout/hierarchy2"/>
    <dgm:cxn modelId="{8191DB0F-2F43-4B0C-A600-E80B34F59F11}" type="presParOf" srcId="{41ADE095-A58D-42AA-BDCB-6B41EDE60869}" destId="{78AD442B-98D9-4374-8670-B63882AA0439}" srcOrd="3" destOrd="0" presId="urn:microsoft.com/office/officeart/2005/8/layout/hierarchy2"/>
    <dgm:cxn modelId="{C39F96C8-AC31-4D3B-9B0D-084B36468483}" type="presParOf" srcId="{78AD442B-98D9-4374-8670-B63882AA0439}" destId="{C2AF0136-F1D5-420B-9F87-7B8DB4FBC8FD}" srcOrd="0" destOrd="0" presId="urn:microsoft.com/office/officeart/2005/8/layout/hierarchy2"/>
    <dgm:cxn modelId="{2D9ADEF9-A4F7-4BA7-BD94-BF51E891C790}" type="presParOf" srcId="{78AD442B-98D9-4374-8670-B63882AA0439}" destId="{0B7F8B88-80C7-493F-9F81-8E504CBD15C4}" srcOrd="1" destOrd="0" presId="urn:microsoft.com/office/officeart/2005/8/layout/hierarchy2"/>
    <dgm:cxn modelId="{6E875E4F-5F2A-4F88-9D8C-AEEFC7AEC00F}" type="presParOf" srcId="{B463B5BB-A8C6-4C77-94FA-56E9B5077559}" destId="{B1E0F14E-0210-445B-BCFF-250B704BBA35}" srcOrd="2" destOrd="0" presId="urn:microsoft.com/office/officeart/2005/8/layout/hierarchy2"/>
    <dgm:cxn modelId="{70DACDE6-CCE7-45A2-AD7A-6230DD6E0EB5}" type="presParOf" srcId="{B1E0F14E-0210-445B-BCFF-250B704BBA35}" destId="{CD3AA48F-6109-40FA-86C4-00B55641DBDA}" srcOrd="0" destOrd="0" presId="urn:microsoft.com/office/officeart/2005/8/layout/hierarchy2"/>
    <dgm:cxn modelId="{45EDB01E-DD45-4A8D-8353-363D5D4F1ECE}" type="presParOf" srcId="{B463B5BB-A8C6-4C77-94FA-56E9B5077559}" destId="{00BF1DFE-345E-4CE9-B195-0479CA572748}" srcOrd="3" destOrd="0" presId="urn:microsoft.com/office/officeart/2005/8/layout/hierarchy2"/>
    <dgm:cxn modelId="{27FBC7A8-6863-4A11-B5EA-2BF179C47B5A}" type="presParOf" srcId="{00BF1DFE-345E-4CE9-B195-0479CA572748}" destId="{0B4D54D4-84CA-4F7A-B09F-AC589DFE3928}" srcOrd="0" destOrd="0" presId="urn:microsoft.com/office/officeart/2005/8/layout/hierarchy2"/>
    <dgm:cxn modelId="{8D276742-2F50-4E5F-BD6D-3D5F27603B4C}" type="presParOf" srcId="{00BF1DFE-345E-4CE9-B195-0479CA572748}" destId="{C3440AB3-9511-4EA5-B190-5EEA34BD3B6C}" srcOrd="1" destOrd="0" presId="urn:microsoft.com/office/officeart/2005/8/layout/hierarchy2"/>
    <dgm:cxn modelId="{96D24DAA-BB19-4C2A-B63E-18D9C21EF629}" type="presParOf" srcId="{C3440AB3-9511-4EA5-B190-5EEA34BD3B6C}" destId="{1F1F5C19-7D97-4301-998D-905AD6CE73A5}" srcOrd="0" destOrd="0" presId="urn:microsoft.com/office/officeart/2005/8/layout/hierarchy2"/>
    <dgm:cxn modelId="{55144754-E3AA-43B2-806D-5C959ACFAFCE}" type="presParOf" srcId="{1F1F5C19-7D97-4301-998D-905AD6CE73A5}" destId="{D7019530-D3B2-48E3-93E0-AE80C41F677C}" srcOrd="0" destOrd="0" presId="urn:microsoft.com/office/officeart/2005/8/layout/hierarchy2"/>
    <dgm:cxn modelId="{1D63A9BA-B458-4B7C-8865-3ED99FFE24D3}" type="presParOf" srcId="{C3440AB3-9511-4EA5-B190-5EEA34BD3B6C}" destId="{9AC0BF89-B9E4-4ED5-9D43-79DBB22315B7}" srcOrd="1" destOrd="0" presId="urn:microsoft.com/office/officeart/2005/8/layout/hierarchy2"/>
    <dgm:cxn modelId="{369E1B81-5AE9-47E1-BA56-55981127D592}" type="presParOf" srcId="{9AC0BF89-B9E4-4ED5-9D43-79DBB22315B7}" destId="{863931EC-9A00-4008-9D81-3ECDAC850F56}" srcOrd="0" destOrd="0" presId="urn:microsoft.com/office/officeart/2005/8/layout/hierarchy2"/>
    <dgm:cxn modelId="{D8ABD51D-433D-4F45-ABF0-718D1B5624BC}" type="presParOf" srcId="{9AC0BF89-B9E4-4ED5-9D43-79DBB22315B7}" destId="{36391739-A3D9-414F-8384-F9F8282077A4}" srcOrd="1" destOrd="0" presId="urn:microsoft.com/office/officeart/2005/8/layout/hierarchy2"/>
    <dgm:cxn modelId="{4C7D1162-C8B5-4428-82A8-8CECFAC70862}" type="presParOf" srcId="{C3440AB3-9511-4EA5-B190-5EEA34BD3B6C}" destId="{365250CD-24BD-4241-B87B-CF60D380FA53}" srcOrd="2" destOrd="0" presId="urn:microsoft.com/office/officeart/2005/8/layout/hierarchy2"/>
    <dgm:cxn modelId="{6CDB9489-1CBC-4725-80AA-EF7C8C82D0BE}" type="presParOf" srcId="{365250CD-24BD-4241-B87B-CF60D380FA53}" destId="{8302C4C4-0118-4BAA-9777-DF73D4183533}" srcOrd="0" destOrd="0" presId="urn:microsoft.com/office/officeart/2005/8/layout/hierarchy2"/>
    <dgm:cxn modelId="{0380F9D9-7520-4D04-8265-05F3759E0BFA}" type="presParOf" srcId="{C3440AB3-9511-4EA5-B190-5EEA34BD3B6C}" destId="{987CE194-BF0E-4927-B128-C00343B869DA}" srcOrd="3" destOrd="0" presId="urn:microsoft.com/office/officeart/2005/8/layout/hierarchy2"/>
    <dgm:cxn modelId="{7979B1A3-A6C5-440B-A839-7609512264F2}" type="presParOf" srcId="{987CE194-BF0E-4927-B128-C00343B869DA}" destId="{EBAA2442-A525-43C1-AD8A-5F504168B313}" srcOrd="0" destOrd="0" presId="urn:microsoft.com/office/officeart/2005/8/layout/hierarchy2"/>
    <dgm:cxn modelId="{FBDACCEE-30DB-4B2F-B66B-E24BD587461A}" type="presParOf" srcId="{987CE194-BF0E-4927-B128-C00343B869DA}" destId="{95806833-503E-4BC4-8194-4ED0695ABEE8}" srcOrd="1" destOrd="0" presId="urn:microsoft.com/office/officeart/2005/8/layout/hierarchy2"/>
    <dgm:cxn modelId="{1489DD13-F91B-4E8D-91CE-D56118C1FE34}" type="presParOf" srcId="{C3440AB3-9511-4EA5-B190-5EEA34BD3B6C}" destId="{9BF1C8D9-493B-4252-828C-29327AD7D047}" srcOrd="4" destOrd="0" presId="urn:microsoft.com/office/officeart/2005/8/layout/hierarchy2"/>
    <dgm:cxn modelId="{DCCB2D17-AD24-465F-9AA7-AD69445412F5}" type="presParOf" srcId="{9BF1C8D9-493B-4252-828C-29327AD7D047}" destId="{83353158-40BF-49A1-9FB1-CC72459E33DE}" srcOrd="0" destOrd="0" presId="urn:microsoft.com/office/officeart/2005/8/layout/hierarchy2"/>
    <dgm:cxn modelId="{6CFD18E8-8BBC-4CDA-870A-219E3916E1D5}" type="presParOf" srcId="{C3440AB3-9511-4EA5-B190-5EEA34BD3B6C}" destId="{9C11D3FD-022E-447F-A290-C3E8220ADFBF}" srcOrd="5" destOrd="0" presId="urn:microsoft.com/office/officeart/2005/8/layout/hierarchy2"/>
    <dgm:cxn modelId="{CE8BC4AB-3FA3-426B-A65B-2610358898B5}" type="presParOf" srcId="{9C11D3FD-022E-447F-A290-C3E8220ADFBF}" destId="{431FD82D-DA64-4939-95C0-22B5C9BBDC44}" srcOrd="0" destOrd="0" presId="urn:microsoft.com/office/officeart/2005/8/layout/hierarchy2"/>
    <dgm:cxn modelId="{AC5B2992-56B6-47E2-AEE3-BA05333508B8}" type="presParOf" srcId="{9C11D3FD-022E-447F-A290-C3E8220ADFBF}" destId="{4BABD899-848F-4098-AA62-C6E8A4EC7F9B}" srcOrd="1" destOrd="0" presId="urn:microsoft.com/office/officeart/2005/8/layout/hierarchy2"/>
    <dgm:cxn modelId="{CB219064-78CC-41E9-AEF1-824A8EFD28F4}" type="presParOf" srcId="{B463B5BB-A8C6-4C77-94FA-56E9B5077559}" destId="{96EB82AB-1CD2-4FE8-93B7-8CC82F2F756F}" srcOrd="4" destOrd="0" presId="urn:microsoft.com/office/officeart/2005/8/layout/hierarchy2"/>
    <dgm:cxn modelId="{7A6B6F12-64AD-47DF-A1C5-43BA2B28810E}" type="presParOf" srcId="{96EB82AB-1CD2-4FE8-93B7-8CC82F2F756F}" destId="{4BEC9608-ED4A-48D0-BD11-3141FA59391F}" srcOrd="0" destOrd="0" presId="urn:microsoft.com/office/officeart/2005/8/layout/hierarchy2"/>
    <dgm:cxn modelId="{F763F6B8-3214-4D42-8DE4-A7AE3ECCD67F}" type="presParOf" srcId="{B463B5BB-A8C6-4C77-94FA-56E9B5077559}" destId="{C136FF3E-BAEF-48D6-82BD-9BF2F48C0ACA}" srcOrd="5" destOrd="0" presId="urn:microsoft.com/office/officeart/2005/8/layout/hierarchy2"/>
    <dgm:cxn modelId="{ED29A8E9-0E5C-4B50-A217-8A2687B78F91}" type="presParOf" srcId="{C136FF3E-BAEF-48D6-82BD-9BF2F48C0ACA}" destId="{AB0FF97F-066A-4B24-8DFD-01A0D26FBCF8}" srcOrd="0" destOrd="0" presId="urn:microsoft.com/office/officeart/2005/8/layout/hierarchy2"/>
    <dgm:cxn modelId="{3727E4E7-80E6-46AB-AAB3-46DC630758F9}" type="presParOf" srcId="{C136FF3E-BAEF-48D6-82BD-9BF2F48C0ACA}" destId="{DAA52ABD-53B1-47EB-9C56-FDB6D6A06E69}" srcOrd="1" destOrd="0" presId="urn:microsoft.com/office/officeart/2005/8/layout/hierarchy2"/>
    <dgm:cxn modelId="{5858BCA7-B2DD-4087-8117-17A602733C4B}" type="presParOf" srcId="{B463B5BB-A8C6-4C77-94FA-56E9B5077559}" destId="{22D8B772-79E7-43B1-95E3-304A3925F66A}" srcOrd="6" destOrd="0" presId="urn:microsoft.com/office/officeart/2005/8/layout/hierarchy2"/>
    <dgm:cxn modelId="{AF4D7C82-4645-46E1-89AA-075B136F7A79}" type="presParOf" srcId="{22D8B772-79E7-43B1-95E3-304A3925F66A}" destId="{8841857A-E01F-4530-9D4C-C50B8ED58C87}" srcOrd="0" destOrd="0" presId="urn:microsoft.com/office/officeart/2005/8/layout/hierarchy2"/>
    <dgm:cxn modelId="{4660D2B7-9148-4417-B14D-9ED38118EE48}" type="presParOf" srcId="{B463B5BB-A8C6-4C77-94FA-56E9B5077559}" destId="{BC52EF5A-DFF7-42D7-8618-F08C486742C4}" srcOrd="7" destOrd="0" presId="urn:microsoft.com/office/officeart/2005/8/layout/hierarchy2"/>
    <dgm:cxn modelId="{7D7C0DF5-4BD3-4B7D-B4D1-0B931221DE45}" type="presParOf" srcId="{BC52EF5A-DFF7-42D7-8618-F08C486742C4}" destId="{577FCB2A-E125-4B9B-8611-988F23EBD37E}" srcOrd="0" destOrd="0" presId="urn:microsoft.com/office/officeart/2005/8/layout/hierarchy2"/>
    <dgm:cxn modelId="{47D11283-7709-4C4E-BAA5-5470D95AF878}" type="presParOf" srcId="{BC52EF5A-DFF7-42D7-8618-F08C486742C4}" destId="{8C73AAFA-63D2-41CD-84DD-5E44AFFA7C7C}" srcOrd="1" destOrd="0" presId="urn:microsoft.com/office/officeart/2005/8/layout/hierarchy2"/>
    <dgm:cxn modelId="{2C26A995-F5C3-4501-B3E0-462A4FD05962}" type="presParOf" srcId="{40E45B97-ECCD-44AC-A308-702986A2B113}" destId="{AFD3F127-9E02-4045-9278-9EDD7E7D6727}" srcOrd="2" destOrd="0" presId="urn:microsoft.com/office/officeart/2005/8/layout/hierarchy2"/>
    <dgm:cxn modelId="{7D3849F6-C093-4C56-A436-A9F35337AF37}" type="presParOf" srcId="{AFD3F127-9E02-4045-9278-9EDD7E7D6727}" destId="{BA0BC9E2-F2AE-4701-8CA4-B5518B88F1CC}" srcOrd="0" destOrd="0" presId="urn:microsoft.com/office/officeart/2005/8/layout/hierarchy2"/>
    <dgm:cxn modelId="{9970A3F0-63D0-4D24-90D6-75A05FDA6DBC}" type="presParOf" srcId="{40E45B97-ECCD-44AC-A308-702986A2B113}" destId="{4CD78717-B210-4C10-B91E-D56FA56F069D}" srcOrd="3" destOrd="0" presId="urn:microsoft.com/office/officeart/2005/8/layout/hierarchy2"/>
    <dgm:cxn modelId="{9C087991-290E-40E5-B0D3-B49E314DD738}" type="presParOf" srcId="{4CD78717-B210-4C10-B91E-D56FA56F069D}" destId="{F3CF7995-80A0-465D-9EE7-7C69827A48A5}" srcOrd="0" destOrd="0" presId="urn:microsoft.com/office/officeart/2005/8/layout/hierarchy2"/>
    <dgm:cxn modelId="{F228FFB7-DE5B-4784-9705-FD20F345A73B}" type="presParOf" srcId="{4CD78717-B210-4C10-B91E-D56FA56F069D}" destId="{3A9BD320-657E-46EB-BE6E-5F737CF1EF97}" srcOrd="1" destOrd="0" presId="urn:microsoft.com/office/officeart/2005/8/layout/hierarchy2"/>
    <dgm:cxn modelId="{DE64E1F5-D2AD-4795-ACCC-2E20C102A59A}" type="presParOf" srcId="{3A9BD320-657E-46EB-BE6E-5F737CF1EF97}" destId="{C624801A-24EE-4802-B428-CD0A2536ECF6}" srcOrd="0" destOrd="0" presId="urn:microsoft.com/office/officeart/2005/8/layout/hierarchy2"/>
    <dgm:cxn modelId="{2FBA263B-B61F-471D-B0C8-CCEFC924D191}" type="presParOf" srcId="{C624801A-24EE-4802-B428-CD0A2536ECF6}" destId="{A35620EF-88E0-4F66-94B9-BDF4DD8B481D}" srcOrd="0" destOrd="0" presId="urn:microsoft.com/office/officeart/2005/8/layout/hierarchy2"/>
    <dgm:cxn modelId="{BB81F52B-4765-4424-8F4F-08593934B97D}" type="presParOf" srcId="{3A9BD320-657E-46EB-BE6E-5F737CF1EF97}" destId="{96686E3D-49ED-4070-B3ED-F4CC852A799D}" srcOrd="1" destOrd="0" presId="urn:microsoft.com/office/officeart/2005/8/layout/hierarchy2"/>
    <dgm:cxn modelId="{A15A22B5-F50B-4213-B3BD-5EA9EAB7862F}" type="presParOf" srcId="{96686E3D-49ED-4070-B3ED-F4CC852A799D}" destId="{702148BE-F9A4-4477-AAFC-9C43E548DEB3}" srcOrd="0" destOrd="0" presId="urn:microsoft.com/office/officeart/2005/8/layout/hierarchy2"/>
    <dgm:cxn modelId="{12DFCB19-02A8-432B-B3CE-C2285B727FF8}" type="presParOf" srcId="{96686E3D-49ED-4070-B3ED-F4CC852A799D}" destId="{622D86E1-A278-4344-9565-3FD786A62714}" srcOrd="1" destOrd="0" presId="urn:microsoft.com/office/officeart/2005/8/layout/hierarchy2"/>
    <dgm:cxn modelId="{5E92F5F7-78CB-4F86-B933-E648D5ADB8A8}" type="presParOf" srcId="{622D86E1-A278-4344-9565-3FD786A62714}" destId="{46C11A14-2ADC-4D60-AB9F-95566081AAF8}" srcOrd="0" destOrd="0" presId="urn:microsoft.com/office/officeart/2005/8/layout/hierarchy2"/>
    <dgm:cxn modelId="{FF2D0994-6E9D-4B3B-A40E-703ADC626EA0}" type="presParOf" srcId="{46C11A14-2ADC-4D60-AB9F-95566081AAF8}" destId="{D5F25161-61CC-46FF-834E-B7FE151A60B5}" srcOrd="0" destOrd="0" presId="urn:microsoft.com/office/officeart/2005/8/layout/hierarchy2"/>
    <dgm:cxn modelId="{F3E07D78-DC18-44BB-987F-0C181309F92E}" type="presParOf" srcId="{622D86E1-A278-4344-9565-3FD786A62714}" destId="{7A50659F-19F9-44CA-BD78-A9F471508067}" srcOrd="1" destOrd="0" presId="urn:microsoft.com/office/officeart/2005/8/layout/hierarchy2"/>
    <dgm:cxn modelId="{4C53F1A5-CF97-4825-8BD9-C20BD56EE47E}" type="presParOf" srcId="{7A50659F-19F9-44CA-BD78-A9F471508067}" destId="{C4F7A564-938C-45DE-B137-3DB30A8E5AEF}" srcOrd="0" destOrd="0" presId="urn:microsoft.com/office/officeart/2005/8/layout/hierarchy2"/>
    <dgm:cxn modelId="{77F743DF-9776-48F5-AD7D-2BE51BCA2A6C}" type="presParOf" srcId="{7A50659F-19F9-44CA-BD78-A9F471508067}" destId="{55133626-0DCC-4F4C-93DA-83ACD7D6F542}" srcOrd="1" destOrd="0" presId="urn:microsoft.com/office/officeart/2005/8/layout/hierarchy2"/>
    <dgm:cxn modelId="{0A3B0414-4FB8-48C2-A193-2E641B005D6F}" type="presParOf" srcId="{622D86E1-A278-4344-9565-3FD786A62714}" destId="{599BFEC4-5C99-4592-B017-41914D0919EC}" srcOrd="2" destOrd="0" presId="urn:microsoft.com/office/officeart/2005/8/layout/hierarchy2"/>
    <dgm:cxn modelId="{3BA6D6E3-A44B-4591-B030-C5EC4124DFDB}" type="presParOf" srcId="{599BFEC4-5C99-4592-B017-41914D0919EC}" destId="{0F781BD7-F1EB-445C-BE34-745310700B77}" srcOrd="0" destOrd="0" presId="urn:microsoft.com/office/officeart/2005/8/layout/hierarchy2"/>
    <dgm:cxn modelId="{4F1BE53A-BED0-458C-9180-016BFFF2E869}" type="presParOf" srcId="{622D86E1-A278-4344-9565-3FD786A62714}" destId="{C3C45F76-7FE9-4672-8BF3-BA7314952F38}" srcOrd="3" destOrd="0" presId="urn:microsoft.com/office/officeart/2005/8/layout/hierarchy2"/>
    <dgm:cxn modelId="{C499DFF4-3366-468E-BB5B-30806B7866BB}" type="presParOf" srcId="{C3C45F76-7FE9-4672-8BF3-BA7314952F38}" destId="{E393EC15-8B1C-4918-8E6A-85F6D9AD80E7}" srcOrd="0" destOrd="0" presId="urn:microsoft.com/office/officeart/2005/8/layout/hierarchy2"/>
    <dgm:cxn modelId="{502123C9-75AB-4892-A67B-370BF18A9C0D}" type="presParOf" srcId="{C3C45F76-7FE9-4672-8BF3-BA7314952F38}" destId="{3D48552A-970D-44D0-96FE-2242A6ACB672}" srcOrd="1" destOrd="0" presId="urn:microsoft.com/office/officeart/2005/8/layout/hierarchy2"/>
    <dgm:cxn modelId="{4B6B3E82-B0D8-4F15-9652-0EE8BC2B4C5E}" type="presParOf" srcId="{3A9BD320-657E-46EB-BE6E-5F737CF1EF97}" destId="{1F4C1810-9BC9-4280-8BAB-79AC4C8B56B0}" srcOrd="2" destOrd="0" presId="urn:microsoft.com/office/officeart/2005/8/layout/hierarchy2"/>
    <dgm:cxn modelId="{A1BA8450-EFB4-48E9-921C-47786CC80862}" type="presParOf" srcId="{1F4C1810-9BC9-4280-8BAB-79AC4C8B56B0}" destId="{08288812-C744-4EA7-B3E1-11FE581FB729}" srcOrd="0" destOrd="0" presId="urn:microsoft.com/office/officeart/2005/8/layout/hierarchy2"/>
    <dgm:cxn modelId="{67396CB2-B95D-460E-8D21-87DD5DE898DE}" type="presParOf" srcId="{3A9BD320-657E-46EB-BE6E-5F737CF1EF97}" destId="{4A089989-F29F-4C0C-AE81-E4C6DA6159B7}" srcOrd="3" destOrd="0" presId="urn:microsoft.com/office/officeart/2005/8/layout/hierarchy2"/>
    <dgm:cxn modelId="{5FBD5FA0-8924-4527-9963-CBA55002C762}" type="presParOf" srcId="{4A089989-F29F-4C0C-AE81-E4C6DA6159B7}" destId="{1645FC0F-F1DA-4F68-BDBF-9BE075063C8E}" srcOrd="0" destOrd="0" presId="urn:microsoft.com/office/officeart/2005/8/layout/hierarchy2"/>
    <dgm:cxn modelId="{49CB2C58-230E-4720-B6DF-46F77136016F}" type="presParOf" srcId="{4A089989-F29F-4C0C-AE81-E4C6DA6159B7}" destId="{0D74197A-7328-4AB4-9E0C-A0469CBD9D19}" srcOrd="1" destOrd="0" presId="urn:microsoft.com/office/officeart/2005/8/layout/hierarchy2"/>
    <dgm:cxn modelId="{D241679D-B8B4-43C4-BAC2-4FD17BCE8D4B}" type="presParOf" srcId="{3A9BD320-657E-46EB-BE6E-5F737CF1EF97}" destId="{9AC1D1A0-B25F-456B-84BB-7A81FD660659}" srcOrd="4" destOrd="0" presId="urn:microsoft.com/office/officeart/2005/8/layout/hierarchy2"/>
    <dgm:cxn modelId="{22A1E00C-DE36-47D3-858D-C78EF7B64FA8}" type="presParOf" srcId="{9AC1D1A0-B25F-456B-84BB-7A81FD660659}" destId="{348BC332-BB05-48F1-954C-F742EF8DEF6C}" srcOrd="0" destOrd="0" presId="urn:microsoft.com/office/officeart/2005/8/layout/hierarchy2"/>
    <dgm:cxn modelId="{C0465FF1-B0F5-4290-8921-ACDF0A99724F}" type="presParOf" srcId="{3A9BD320-657E-46EB-BE6E-5F737CF1EF97}" destId="{77896F2C-F4BA-4B85-970E-20DC307A9EFC}" srcOrd="5" destOrd="0" presId="urn:microsoft.com/office/officeart/2005/8/layout/hierarchy2"/>
    <dgm:cxn modelId="{415B035B-4AFA-4EAF-9A07-48464D750C29}" type="presParOf" srcId="{77896F2C-F4BA-4B85-970E-20DC307A9EFC}" destId="{4E8327A2-1832-41D3-B6BF-5E62D1DF6A0E}" srcOrd="0" destOrd="0" presId="urn:microsoft.com/office/officeart/2005/8/layout/hierarchy2"/>
    <dgm:cxn modelId="{224D4CCD-097A-425A-AB2D-D403D89EEE41}" type="presParOf" srcId="{77896F2C-F4BA-4B85-970E-20DC307A9EFC}" destId="{DF36A77E-0398-4C7F-B072-B4248491983D}" srcOrd="1" destOrd="0" presId="urn:microsoft.com/office/officeart/2005/8/layout/hierarchy2"/>
    <dgm:cxn modelId="{D977C569-8B52-42AF-9AD5-41EDECE3B98C}" type="presParOf" srcId="{40E45B97-ECCD-44AC-A308-702986A2B113}" destId="{89800B86-96E2-4B87-B6C7-CE8EA7F8B625}" srcOrd="4" destOrd="0" presId="urn:microsoft.com/office/officeart/2005/8/layout/hierarchy2"/>
    <dgm:cxn modelId="{8D76A497-D0D8-4EB2-8ADD-A5EDF60FBC41}" type="presParOf" srcId="{89800B86-96E2-4B87-B6C7-CE8EA7F8B625}" destId="{9EF769D4-39F2-4B65-8E02-9828F458A49F}" srcOrd="0" destOrd="0" presId="urn:microsoft.com/office/officeart/2005/8/layout/hierarchy2"/>
    <dgm:cxn modelId="{88733C51-AE1B-4EBC-8D16-8882CEAE1EEB}" type="presParOf" srcId="{40E45B97-ECCD-44AC-A308-702986A2B113}" destId="{385420A8-941B-497A-8940-5A98812DD9A6}" srcOrd="5" destOrd="0" presId="urn:microsoft.com/office/officeart/2005/8/layout/hierarchy2"/>
    <dgm:cxn modelId="{F813A163-4496-48A1-9CE3-F80277C8EECE}" type="presParOf" srcId="{385420A8-941B-497A-8940-5A98812DD9A6}" destId="{8EBF4CC0-8DED-496F-A9BA-52F1EB43ECB0}" srcOrd="0" destOrd="0" presId="urn:microsoft.com/office/officeart/2005/8/layout/hierarchy2"/>
    <dgm:cxn modelId="{56AC6A9C-0331-48A3-874B-76BE749809D2}" type="presParOf" srcId="{385420A8-941B-497A-8940-5A98812DD9A6}" destId="{BE355911-6E9D-418D-BC58-00A4ED74A126}" srcOrd="1" destOrd="0" presId="urn:microsoft.com/office/officeart/2005/8/layout/hierarchy2"/>
    <dgm:cxn modelId="{7F85B92E-C387-418D-AB82-DBE32BC6A58C}" type="presParOf" srcId="{BE355911-6E9D-418D-BC58-00A4ED74A126}" destId="{E6CA67E2-653B-481A-988A-A3AD8B561329}" srcOrd="0" destOrd="0" presId="urn:microsoft.com/office/officeart/2005/8/layout/hierarchy2"/>
    <dgm:cxn modelId="{578B4E37-53DC-40E2-8CF4-DDC199A12F55}" type="presParOf" srcId="{E6CA67E2-653B-481A-988A-A3AD8B561329}" destId="{1880225D-F8CB-4C6F-B4AD-96A950429E7E}" srcOrd="0" destOrd="0" presId="urn:microsoft.com/office/officeart/2005/8/layout/hierarchy2"/>
    <dgm:cxn modelId="{C2B37D15-3A3B-4FFE-A64A-D07BAAEB4B9F}" type="presParOf" srcId="{BE355911-6E9D-418D-BC58-00A4ED74A126}" destId="{20F0D19C-D8E4-4736-8DB7-82B114A6AF4A}" srcOrd="1" destOrd="0" presId="urn:microsoft.com/office/officeart/2005/8/layout/hierarchy2"/>
    <dgm:cxn modelId="{6254F3DF-1076-4A06-92E8-69058082301F}" type="presParOf" srcId="{20F0D19C-D8E4-4736-8DB7-82B114A6AF4A}" destId="{E63FCA0A-FF8A-4C4B-A142-1ACA6A33958A}" srcOrd="0" destOrd="0" presId="urn:microsoft.com/office/officeart/2005/8/layout/hierarchy2"/>
    <dgm:cxn modelId="{C3997904-8386-4C34-A6F6-E0C6DF6FA4C5}" type="presParOf" srcId="{20F0D19C-D8E4-4736-8DB7-82B114A6AF4A}" destId="{AF6BF1EF-FFB6-4419-855A-B1C5FFC77634}" srcOrd="1" destOrd="0" presId="urn:microsoft.com/office/officeart/2005/8/layout/hierarchy2"/>
    <dgm:cxn modelId="{2F2C4975-DD4A-4512-92FA-622B4F877424}" type="presParOf" srcId="{BE355911-6E9D-418D-BC58-00A4ED74A126}" destId="{41975F81-1548-45C8-B0EE-9693B5662849}" srcOrd="2" destOrd="0" presId="urn:microsoft.com/office/officeart/2005/8/layout/hierarchy2"/>
    <dgm:cxn modelId="{AEC9D60D-BCB9-4E66-84DD-F1B6226EC465}" type="presParOf" srcId="{41975F81-1548-45C8-B0EE-9693B5662849}" destId="{781AA317-E57A-4408-9F59-365E763A075D}" srcOrd="0" destOrd="0" presId="urn:microsoft.com/office/officeart/2005/8/layout/hierarchy2"/>
    <dgm:cxn modelId="{484EF065-10E4-4858-9663-E947D98EFE20}" type="presParOf" srcId="{BE355911-6E9D-418D-BC58-00A4ED74A126}" destId="{CC25176C-6ECA-481C-9456-77784E198D5B}" srcOrd="3" destOrd="0" presId="urn:microsoft.com/office/officeart/2005/8/layout/hierarchy2"/>
    <dgm:cxn modelId="{3325C55B-A80B-409D-B82F-6876B7F5CAE0}" type="presParOf" srcId="{CC25176C-6ECA-481C-9456-77784E198D5B}" destId="{4EE80985-84A9-4BA0-B0E0-377FCE631D2B}" srcOrd="0" destOrd="0" presId="urn:microsoft.com/office/officeart/2005/8/layout/hierarchy2"/>
    <dgm:cxn modelId="{35598FCF-3E73-467A-AA0B-EBBB4F39E05A}" type="presParOf" srcId="{CC25176C-6ECA-481C-9456-77784E198D5B}" destId="{79554842-317C-47E0-9703-9ED084A3509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634BAC-F261-43BE-A539-2A6BC8B1D824}">
      <dsp:nvSpPr>
        <dsp:cNvPr id="0" name=""/>
        <dsp:cNvSpPr/>
      </dsp:nvSpPr>
      <dsp:spPr>
        <a:xfrm>
          <a:off x="664225" y="2324972"/>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Spacecraft</a:t>
          </a:r>
        </a:p>
      </dsp:txBody>
      <dsp:txXfrm>
        <a:off x="675236" y="2335983"/>
        <a:ext cx="729855" cy="353916"/>
      </dsp:txXfrm>
    </dsp:sp>
    <dsp:sp modelId="{CD725395-4A28-4E2C-9823-463FE8DA9691}">
      <dsp:nvSpPr>
        <dsp:cNvPr id="0" name=""/>
        <dsp:cNvSpPr/>
      </dsp:nvSpPr>
      <dsp:spPr>
        <a:xfrm rot="16743017">
          <a:off x="610507" y="1563433"/>
          <a:ext cx="1911941" cy="10876"/>
        </a:xfrm>
        <a:custGeom>
          <a:avLst/>
          <a:gdLst/>
          <a:ahLst/>
          <a:cxnLst/>
          <a:rect l="0" t="0" r="0" b="0"/>
          <a:pathLst>
            <a:path>
              <a:moveTo>
                <a:pt x="0" y="5438"/>
              </a:moveTo>
              <a:lnTo>
                <a:pt x="1911941"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18679" y="1521073"/>
        <a:ext cx="95597" cy="95597"/>
      </dsp:txXfrm>
    </dsp:sp>
    <dsp:sp modelId="{6477B03D-4BB8-4F58-A7F1-43D8E3108061}">
      <dsp:nvSpPr>
        <dsp:cNvPr id="0" name=""/>
        <dsp:cNvSpPr/>
      </dsp:nvSpPr>
      <dsp:spPr>
        <a:xfrm>
          <a:off x="1716853" y="436832"/>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Orbiter Spacecraft</a:t>
          </a:r>
        </a:p>
      </dsp:txBody>
      <dsp:txXfrm>
        <a:off x="1727864" y="447843"/>
        <a:ext cx="729855" cy="353916"/>
      </dsp:txXfrm>
    </dsp:sp>
    <dsp:sp modelId="{68FEDE4B-EF0E-434E-97A8-62146D4844BA}">
      <dsp:nvSpPr>
        <dsp:cNvPr id="0" name=""/>
        <dsp:cNvSpPr/>
      </dsp:nvSpPr>
      <dsp:spPr>
        <a:xfrm rot="18289469">
          <a:off x="2355781" y="403198"/>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05940" y="395470"/>
        <a:ext cx="26332" cy="26332"/>
      </dsp:txXfrm>
    </dsp:sp>
    <dsp:sp modelId="{45981BFF-22C0-4560-BB3B-14CDA8A7DEFD}">
      <dsp:nvSpPr>
        <dsp:cNvPr id="0" name=""/>
        <dsp:cNvSpPr/>
      </dsp:nvSpPr>
      <dsp:spPr>
        <a:xfrm>
          <a:off x="2769481" y="4503"/>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Function / Size subcategories (?)</a:t>
          </a:r>
        </a:p>
      </dsp:txBody>
      <dsp:txXfrm>
        <a:off x="2780492" y="15514"/>
        <a:ext cx="729855" cy="353916"/>
      </dsp:txXfrm>
    </dsp:sp>
    <dsp:sp modelId="{6793A1E1-F118-478F-8EA1-A13CBCD2745F}">
      <dsp:nvSpPr>
        <dsp:cNvPr id="0" name=""/>
        <dsp:cNvSpPr/>
      </dsp:nvSpPr>
      <dsp:spPr>
        <a:xfrm>
          <a:off x="2468730" y="619363"/>
          <a:ext cx="300750" cy="10876"/>
        </a:xfrm>
        <a:custGeom>
          <a:avLst/>
          <a:gdLst/>
          <a:ahLst/>
          <a:cxnLst/>
          <a:rect l="0" t="0" r="0" b="0"/>
          <a:pathLst>
            <a:path>
              <a:moveTo>
                <a:pt x="0" y="5438"/>
              </a:moveTo>
              <a:lnTo>
                <a:pt x="300750"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1587" y="617283"/>
        <a:ext cx="15037" cy="15037"/>
      </dsp:txXfrm>
    </dsp:sp>
    <dsp:sp modelId="{95392C82-B787-489D-B9A5-29487B2B66CF}">
      <dsp:nvSpPr>
        <dsp:cNvPr id="0" name=""/>
        <dsp:cNvSpPr/>
      </dsp:nvSpPr>
      <dsp:spPr>
        <a:xfrm>
          <a:off x="2769481" y="436832"/>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Medium</a:t>
          </a:r>
        </a:p>
      </dsp:txBody>
      <dsp:txXfrm>
        <a:off x="2780492" y="447843"/>
        <a:ext cx="729855" cy="353916"/>
      </dsp:txXfrm>
    </dsp:sp>
    <dsp:sp modelId="{AB241A60-52FB-4D44-B24F-687A428974CB}">
      <dsp:nvSpPr>
        <dsp:cNvPr id="0" name=""/>
        <dsp:cNvSpPr/>
      </dsp:nvSpPr>
      <dsp:spPr>
        <a:xfrm rot="3310531">
          <a:off x="2355781" y="835528"/>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05940" y="827800"/>
        <a:ext cx="26332" cy="26332"/>
      </dsp:txXfrm>
    </dsp:sp>
    <dsp:sp modelId="{E156B180-DBC7-4ECD-8015-80B8811104B7}">
      <dsp:nvSpPr>
        <dsp:cNvPr id="0" name=""/>
        <dsp:cNvSpPr/>
      </dsp:nvSpPr>
      <dsp:spPr>
        <a:xfrm>
          <a:off x="2769481" y="869161"/>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Large etc..</a:t>
          </a:r>
        </a:p>
      </dsp:txBody>
      <dsp:txXfrm>
        <a:off x="2780492" y="880172"/>
        <a:ext cx="729855" cy="353916"/>
      </dsp:txXfrm>
    </dsp:sp>
    <dsp:sp modelId="{A5B03313-BB7C-4817-A4F3-CC1242479A93}">
      <dsp:nvSpPr>
        <dsp:cNvPr id="0" name=""/>
        <dsp:cNvSpPr/>
      </dsp:nvSpPr>
      <dsp:spPr>
        <a:xfrm rot="16900340">
          <a:off x="823202" y="1779597"/>
          <a:ext cx="1486551" cy="10876"/>
        </a:xfrm>
        <a:custGeom>
          <a:avLst/>
          <a:gdLst/>
          <a:ahLst/>
          <a:cxnLst/>
          <a:rect l="0" t="0" r="0" b="0"/>
          <a:pathLst>
            <a:path>
              <a:moveTo>
                <a:pt x="0" y="5438"/>
              </a:moveTo>
              <a:lnTo>
                <a:pt x="1486551"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14" y="1747872"/>
        <a:ext cx="74327" cy="74327"/>
      </dsp:txXfrm>
    </dsp:sp>
    <dsp:sp modelId="{D3576A57-37DF-4C2D-8BE3-BECE2F6EAD57}">
      <dsp:nvSpPr>
        <dsp:cNvPr id="0" name=""/>
        <dsp:cNvSpPr/>
      </dsp:nvSpPr>
      <dsp:spPr>
        <a:xfrm>
          <a:off x="1716853" y="869161"/>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Fly-by Spacecraft</a:t>
          </a:r>
        </a:p>
      </dsp:txBody>
      <dsp:txXfrm>
        <a:off x="1727864" y="880172"/>
        <a:ext cx="729855" cy="353916"/>
      </dsp:txXfrm>
    </dsp:sp>
    <dsp:sp modelId="{F376C0CB-EEE4-41C8-994A-26BAC9503E14}">
      <dsp:nvSpPr>
        <dsp:cNvPr id="0" name=""/>
        <dsp:cNvSpPr/>
      </dsp:nvSpPr>
      <dsp:spPr>
        <a:xfrm rot="17182529">
          <a:off x="1033101" y="1995762"/>
          <a:ext cx="1066753" cy="10876"/>
        </a:xfrm>
        <a:custGeom>
          <a:avLst/>
          <a:gdLst/>
          <a:ahLst/>
          <a:cxnLst/>
          <a:rect l="0" t="0" r="0" b="0"/>
          <a:pathLst>
            <a:path>
              <a:moveTo>
                <a:pt x="0" y="5438"/>
              </a:moveTo>
              <a:lnTo>
                <a:pt x="1066753"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39809" y="1974532"/>
        <a:ext cx="53337" cy="53337"/>
      </dsp:txXfrm>
    </dsp:sp>
    <dsp:sp modelId="{D6324A10-D256-4F27-A0CD-EEA98B75BC60}">
      <dsp:nvSpPr>
        <dsp:cNvPr id="0" name=""/>
        <dsp:cNvSpPr/>
      </dsp:nvSpPr>
      <dsp:spPr>
        <a:xfrm>
          <a:off x="1716853" y="1301491"/>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Rover Spacecraft</a:t>
          </a:r>
        </a:p>
      </dsp:txBody>
      <dsp:txXfrm>
        <a:off x="1727864" y="1312502"/>
        <a:ext cx="729855" cy="353916"/>
      </dsp:txXfrm>
    </dsp:sp>
    <dsp:sp modelId="{5A45BF5B-82D4-42E6-955F-DE74FEA35153}">
      <dsp:nvSpPr>
        <dsp:cNvPr id="0" name=""/>
        <dsp:cNvSpPr/>
      </dsp:nvSpPr>
      <dsp:spPr>
        <a:xfrm rot="17817895">
          <a:off x="1234849" y="2211927"/>
          <a:ext cx="663257" cy="10876"/>
        </a:xfrm>
        <a:custGeom>
          <a:avLst/>
          <a:gdLst/>
          <a:ahLst/>
          <a:cxnLst/>
          <a:rect l="0" t="0" r="0" b="0"/>
          <a:pathLst>
            <a:path>
              <a:moveTo>
                <a:pt x="0" y="5438"/>
              </a:moveTo>
              <a:lnTo>
                <a:pt x="663257"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9896" y="2200784"/>
        <a:ext cx="33162" cy="33162"/>
      </dsp:txXfrm>
    </dsp:sp>
    <dsp:sp modelId="{8630D23B-5337-4F13-ADBB-48CA8B9FB0EA}">
      <dsp:nvSpPr>
        <dsp:cNvPr id="0" name=""/>
        <dsp:cNvSpPr/>
      </dsp:nvSpPr>
      <dsp:spPr>
        <a:xfrm>
          <a:off x="1716853" y="173382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Atmospheric Probe</a:t>
          </a:r>
        </a:p>
      </dsp:txBody>
      <dsp:txXfrm>
        <a:off x="1727864" y="1744831"/>
        <a:ext cx="729855" cy="353916"/>
      </dsp:txXfrm>
    </dsp:sp>
    <dsp:sp modelId="{1F0ACC75-F95B-40A8-9920-A3853711585E}">
      <dsp:nvSpPr>
        <dsp:cNvPr id="0" name=""/>
        <dsp:cNvSpPr/>
      </dsp:nvSpPr>
      <dsp:spPr>
        <a:xfrm rot="19929730">
          <a:off x="1396422" y="2428092"/>
          <a:ext cx="340110" cy="10876"/>
        </a:xfrm>
        <a:custGeom>
          <a:avLst/>
          <a:gdLst/>
          <a:ahLst/>
          <a:cxnLst/>
          <a:rect l="0" t="0" r="0" b="0"/>
          <a:pathLst>
            <a:path>
              <a:moveTo>
                <a:pt x="0" y="5438"/>
              </a:moveTo>
              <a:lnTo>
                <a:pt x="340110"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7975" y="2425027"/>
        <a:ext cx="17005" cy="17005"/>
      </dsp:txXfrm>
    </dsp:sp>
    <dsp:sp modelId="{4182B8B5-5A89-49A5-AE0E-1F475362DCB8}">
      <dsp:nvSpPr>
        <dsp:cNvPr id="0" name=""/>
        <dsp:cNvSpPr/>
      </dsp:nvSpPr>
      <dsp:spPr>
        <a:xfrm>
          <a:off x="1716853" y="216615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Lander</a:t>
          </a:r>
        </a:p>
      </dsp:txBody>
      <dsp:txXfrm>
        <a:off x="1727864" y="2177161"/>
        <a:ext cx="729855" cy="353916"/>
      </dsp:txXfrm>
    </dsp:sp>
    <dsp:sp modelId="{5A310752-FF95-47CA-B7F8-FC3CEF1FE295}">
      <dsp:nvSpPr>
        <dsp:cNvPr id="0" name=""/>
        <dsp:cNvSpPr/>
      </dsp:nvSpPr>
      <dsp:spPr>
        <a:xfrm rot="2537032">
          <a:off x="1363218" y="2644256"/>
          <a:ext cx="406518" cy="10876"/>
        </a:xfrm>
        <a:custGeom>
          <a:avLst/>
          <a:gdLst/>
          <a:ahLst/>
          <a:cxnLst/>
          <a:rect l="0" t="0" r="0" b="0"/>
          <a:pathLst>
            <a:path>
              <a:moveTo>
                <a:pt x="0" y="5438"/>
              </a:moveTo>
              <a:lnTo>
                <a:pt x="406518"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6315" y="2639532"/>
        <a:ext cx="20325" cy="20325"/>
      </dsp:txXfrm>
    </dsp:sp>
    <dsp:sp modelId="{9EAF32AD-38B6-4C6E-A2C9-EB964855F8EF}">
      <dsp:nvSpPr>
        <dsp:cNvPr id="0" name=""/>
        <dsp:cNvSpPr/>
      </dsp:nvSpPr>
      <dsp:spPr>
        <a:xfrm>
          <a:off x="1716853" y="2598479"/>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Penetrator</a:t>
          </a:r>
        </a:p>
      </dsp:txBody>
      <dsp:txXfrm>
        <a:off x="1727864" y="2609490"/>
        <a:ext cx="729855" cy="353916"/>
      </dsp:txXfrm>
    </dsp:sp>
    <dsp:sp modelId="{C32EB74B-F6AB-49AD-80D5-995F6CC1BDD5}">
      <dsp:nvSpPr>
        <dsp:cNvPr id="0" name=""/>
        <dsp:cNvSpPr/>
      </dsp:nvSpPr>
      <dsp:spPr>
        <a:xfrm rot="4313182">
          <a:off x="1065197" y="2991490"/>
          <a:ext cx="1018447" cy="10876"/>
        </a:xfrm>
        <a:custGeom>
          <a:avLst/>
          <a:gdLst/>
          <a:ahLst/>
          <a:cxnLst/>
          <a:rect l="0" t="0" r="0" b="0"/>
          <a:pathLst>
            <a:path>
              <a:moveTo>
                <a:pt x="0" y="5438"/>
              </a:moveTo>
              <a:lnTo>
                <a:pt x="1018447"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8960" y="2971467"/>
        <a:ext cx="50922" cy="50922"/>
      </dsp:txXfrm>
    </dsp:sp>
    <dsp:sp modelId="{8FD89F10-32A3-4A4A-93EF-C5DC2EAB1F56}">
      <dsp:nvSpPr>
        <dsp:cNvPr id="0" name=""/>
        <dsp:cNvSpPr/>
      </dsp:nvSpPr>
      <dsp:spPr>
        <a:xfrm>
          <a:off x="1732740" y="3292947"/>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Decomissioned</a:t>
          </a:r>
        </a:p>
        <a:p>
          <a:pPr marL="0" lvl="0" indent="0" algn="ctr" defTabSz="355600">
            <a:lnSpc>
              <a:spcPct val="90000"/>
            </a:lnSpc>
            <a:spcBef>
              <a:spcPct val="0"/>
            </a:spcBef>
            <a:spcAft>
              <a:spcPct val="35000"/>
            </a:spcAft>
            <a:buNone/>
          </a:pPr>
          <a:r>
            <a:rPr lang="en-US" sz="800" kern="1200"/>
            <a:t> S/C</a:t>
          </a:r>
        </a:p>
      </dsp:txBody>
      <dsp:txXfrm>
        <a:off x="1743751" y="3303958"/>
        <a:ext cx="729855" cy="353916"/>
      </dsp:txXfrm>
    </dsp:sp>
    <dsp:sp modelId="{D1D2034E-0D5B-43CD-A19A-77143C5D534C}">
      <dsp:nvSpPr>
        <dsp:cNvPr id="0" name=""/>
        <dsp:cNvSpPr/>
      </dsp:nvSpPr>
      <dsp:spPr>
        <a:xfrm rot="4809157">
          <a:off x="687214" y="3373812"/>
          <a:ext cx="1758528" cy="10876"/>
        </a:xfrm>
        <a:custGeom>
          <a:avLst/>
          <a:gdLst/>
          <a:ahLst/>
          <a:cxnLst/>
          <a:rect l="0" t="0" r="0" b="0"/>
          <a:pathLst>
            <a:path>
              <a:moveTo>
                <a:pt x="0" y="5438"/>
              </a:moveTo>
              <a:lnTo>
                <a:pt x="1758528" y="54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22515" y="3335287"/>
        <a:ext cx="87926" cy="87926"/>
      </dsp:txXfrm>
    </dsp:sp>
    <dsp:sp modelId="{E464FF47-7EF2-47E0-A78F-9C4F46B64BCB}">
      <dsp:nvSpPr>
        <dsp:cNvPr id="0" name=""/>
        <dsp:cNvSpPr/>
      </dsp:nvSpPr>
      <dsp:spPr>
        <a:xfrm>
          <a:off x="1716853" y="3902071"/>
          <a:ext cx="751877" cy="68697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Space Vessel </a:t>
          </a:r>
          <a:r>
            <a:rPr lang="en-US" sz="700" kern="1200"/>
            <a:t>| Includes a HABITAT component</a:t>
          </a:r>
        </a:p>
      </dsp:txBody>
      <dsp:txXfrm>
        <a:off x="1736974" y="3922192"/>
        <a:ext cx="711635" cy="646736"/>
      </dsp:txXfrm>
    </dsp:sp>
    <dsp:sp modelId="{07A7BFF0-B0DE-49FE-A0A2-E6EDF198D46E}">
      <dsp:nvSpPr>
        <dsp:cNvPr id="0" name=""/>
        <dsp:cNvSpPr/>
      </dsp:nvSpPr>
      <dsp:spPr>
        <a:xfrm rot="16851793">
          <a:off x="1821210" y="3456525"/>
          <a:ext cx="1595790" cy="10876"/>
        </a:xfrm>
        <a:custGeom>
          <a:avLst/>
          <a:gdLst/>
          <a:ahLst/>
          <a:cxnLst/>
          <a:rect l="0" t="0" r="0" b="0"/>
          <a:pathLst>
            <a:path>
              <a:moveTo>
                <a:pt x="0" y="5438"/>
              </a:moveTo>
              <a:lnTo>
                <a:pt x="1595790"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79211" y="3422068"/>
        <a:ext cx="79789" cy="79789"/>
      </dsp:txXfrm>
    </dsp:sp>
    <dsp:sp modelId="{E2C54B30-2370-4D27-9300-B4CC464C94F8}">
      <dsp:nvSpPr>
        <dsp:cNvPr id="0" name=""/>
        <dsp:cNvSpPr/>
      </dsp:nvSpPr>
      <dsp:spPr>
        <a:xfrm>
          <a:off x="2769481" y="2490397"/>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Spaceship</a:t>
          </a:r>
        </a:p>
      </dsp:txBody>
      <dsp:txXfrm>
        <a:off x="2780492" y="2501408"/>
        <a:ext cx="729855" cy="353916"/>
      </dsp:txXfrm>
    </dsp:sp>
    <dsp:sp modelId="{9CABA50C-8678-4902-B454-54222B0F79FC}">
      <dsp:nvSpPr>
        <dsp:cNvPr id="0" name=""/>
        <dsp:cNvSpPr/>
      </dsp:nvSpPr>
      <dsp:spPr>
        <a:xfrm rot="17230830">
          <a:off x="3162648" y="2186557"/>
          <a:ext cx="1018173" cy="10876"/>
        </a:xfrm>
        <a:custGeom>
          <a:avLst/>
          <a:gdLst/>
          <a:ahLst/>
          <a:cxnLst/>
          <a:rect l="0" t="0" r="0" b="0"/>
          <a:pathLst>
            <a:path>
              <a:moveTo>
                <a:pt x="0" y="5438"/>
              </a:moveTo>
              <a:lnTo>
                <a:pt x="1018173"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46280" y="2166541"/>
        <a:ext cx="50908" cy="50908"/>
      </dsp:txXfrm>
    </dsp:sp>
    <dsp:sp modelId="{775AB839-F67A-417A-8537-2ECEEFBBB650}">
      <dsp:nvSpPr>
        <dsp:cNvPr id="0" name=""/>
        <dsp:cNvSpPr/>
      </dsp:nvSpPr>
      <dsp:spPr>
        <a:xfrm>
          <a:off x="3822110" y="1517656"/>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Suborbital</a:t>
          </a:r>
        </a:p>
      </dsp:txBody>
      <dsp:txXfrm>
        <a:off x="3833121" y="1528667"/>
        <a:ext cx="729855" cy="353916"/>
      </dsp:txXfrm>
    </dsp:sp>
    <dsp:sp modelId="{3D602ADA-565A-48DF-B7CC-049C1542185D}">
      <dsp:nvSpPr>
        <dsp:cNvPr id="0" name=""/>
        <dsp:cNvSpPr/>
      </dsp:nvSpPr>
      <dsp:spPr>
        <a:xfrm rot="19457599">
          <a:off x="4539174" y="1592104"/>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03" y="1588283"/>
        <a:ext cx="18518" cy="18518"/>
      </dsp:txXfrm>
    </dsp:sp>
    <dsp:sp modelId="{4784E5AD-30C5-4B37-A87F-E9EC5648DCD3}">
      <dsp:nvSpPr>
        <dsp:cNvPr id="0" name=""/>
        <dsp:cNvSpPr/>
      </dsp:nvSpPr>
      <dsp:spPr>
        <a:xfrm>
          <a:off x="4874738" y="1301491"/>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A-A</a:t>
          </a:r>
        </a:p>
      </dsp:txBody>
      <dsp:txXfrm>
        <a:off x="4885749" y="1312502"/>
        <a:ext cx="729855" cy="353916"/>
      </dsp:txXfrm>
    </dsp:sp>
    <dsp:sp modelId="{C0800683-68C7-4351-8ACA-6583C868DE42}">
      <dsp:nvSpPr>
        <dsp:cNvPr id="0" name=""/>
        <dsp:cNvSpPr/>
      </dsp:nvSpPr>
      <dsp:spPr>
        <a:xfrm rot="2142401">
          <a:off x="4539174" y="1808269"/>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03" y="1804448"/>
        <a:ext cx="18518" cy="18518"/>
      </dsp:txXfrm>
    </dsp:sp>
    <dsp:sp modelId="{C2AF0136-F1D5-420B-9F87-7B8DB4FBC8FD}">
      <dsp:nvSpPr>
        <dsp:cNvPr id="0" name=""/>
        <dsp:cNvSpPr/>
      </dsp:nvSpPr>
      <dsp:spPr>
        <a:xfrm>
          <a:off x="4874738" y="173382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A-B</a:t>
          </a:r>
        </a:p>
      </dsp:txBody>
      <dsp:txXfrm>
        <a:off x="4885749" y="1744831"/>
        <a:ext cx="729855" cy="353916"/>
      </dsp:txXfrm>
    </dsp:sp>
    <dsp:sp modelId="{B1E0F14E-0210-445B-BCFF-250B704BBA35}">
      <dsp:nvSpPr>
        <dsp:cNvPr id="0" name=""/>
        <dsp:cNvSpPr/>
      </dsp:nvSpPr>
      <dsp:spPr>
        <a:xfrm rot="1186030">
          <a:off x="3511943" y="2726969"/>
          <a:ext cx="319582" cy="10876"/>
        </a:xfrm>
        <a:custGeom>
          <a:avLst/>
          <a:gdLst/>
          <a:ahLst/>
          <a:cxnLst/>
          <a:rect l="0" t="0" r="0" b="0"/>
          <a:pathLst>
            <a:path>
              <a:moveTo>
                <a:pt x="0" y="5438"/>
              </a:moveTo>
              <a:lnTo>
                <a:pt x="319582"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63745" y="2724418"/>
        <a:ext cx="15979" cy="15979"/>
      </dsp:txXfrm>
    </dsp:sp>
    <dsp:sp modelId="{0B4D54D4-84CA-4F7A-B09F-AC589DFE3928}">
      <dsp:nvSpPr>
        <dsp:cNvPr id="0" name=""/>
        <dsp:cNvSpPr/>
      </dsp:nvSpPr>
      <dsp:spPr>
        <a:xfrm>
          <a:off x="3822110" y="2598479"/>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Orbital</a:t>
          </a:r>
        </a:p>
      </dsp:txBody>
      <dsp:txXfrm>
        <a:off x="3833121" y="2609490"/>
        <a:ext cx="729855" cy="353916"/>
      </dsp:txXfrm>
    </dsp:sp>
    <dsp:sp modelId="{1F1F5C19-7D97-4301-998D-905AD6CE73A5}">
      <dsp:nvSpPr>
        <dsp:cNvPr id="0" name=""/>
        <dsp:cNvSpPr/>
      </dsp:nvSpPr>
      <dsp:spPr>
        <a:xfrm rot="18289469">
          <a:off x="4461037" y="2564845"/>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1196" y="2557117"/>
        <a:ext cx="26332" cy="26332"/>
      </dsp:txXfrm>
    </dsp:sp>
    <dsp:sp modelId="{863931EC-9A00-4008-9D81-3ECDAC850F56}">
      <dsp:nvSpPr>
        <dsp:cNvPr id="0" name=""/>
        <dsp:cNvSpPr/>
      </dsp:nvSpPr>
      <dsp:spPr>
        <a:xfrm>
          <a:off x="4874738" y="216615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 Celestial body</a:t>
          </a:r>
        </a:p>
      </dsp:txBody>
      <dsp:txXfrm>
        <a:off x="4885749" y="2177161"/>
        <a:ext cx="729855" cy="353916"/>
      </dsp:txXfrm>
    </dsp:sp>
    <dsp:sp modelId="{365250CD-24BD-4241-B87B-CF60D380FA53}">
      <dsp:nvSpPr>
        <dsp:cNvPr id="0" name=""/>
        <dsp:cNvSpPr/>
      </dsp:nvSpPr>
      <dsp:spPr>
        <a:xfrm>
          <a:off x="4573987" y="2781010"/>
          <a:ext cx="300750" cy="10876"/>
        </a:xfrm>
        <a:custGeom>
          <a:avLst/>
          <a:gdLst/>
          <a:ahLst/>
          <a:cxnLst/>
          <a:rect l="0" t="0" r="0" b="0"/>
          <a:pathLst>
            <a:path>
              <a:moveTo>
                <a:pt x="0" y="5438"/>
              </a:moveTo>
              <a:lnTo>
                <a:pt x="300750"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6843" y="2778930"/>
        <a:ext cx="15037" cy="15037"/>
      </dsp:txXfrm>
    </dsp:sp>
    <dsp:sp modelId="{EBAA2442-A525-43C1-AD8A-5F504168B313}">
      <dsp:nvSpPr>
        <dsp:cNvPr id="0" name=""/>
        <dsp:cNvSpPr/>
      </dsp:nvSpPr>
      <dsp:spPr>
        <a:xfrm>
          <a:off x="4874738" y="2598479"/>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Interplanetary</a:t>
          </a:r>
        </a:p>
      </dsp:txBody>
      <dsp:txXfrm>
        <a:off x="4885749" y="2609490"/>
        <a:ext cx="729855" cy="353916"/>
      </dsp:txXfrm>
    </dsp:sp>
    <dsp:sp modelId="{9BF1C8D9-493B-4252-828C-29327AD7D047}">
      <dsp:nvSpPr>
        <dsp:cNvPr id="0" name=""/>
        <dsp:cNvSpPr/>
      </dsp:nvSpPr>
      <dsp:spPr>
        <a:xfrm rot="3310531">
          <a:off x="4461037" y="2997175"/>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1196" y="2989447"/>
        <a:ext cx="26332" cy="26332"/>
      </dsp:txXfrm>
    </dsp:sp>
    <dsp:sp modelId="{431FD82D-DA64-4939-95C0-22B5C9BBDC44}">
      <dsp:nvSpPr>
        <dsp:cNvPr id="0" name=""/>
        <dsp:cNvSpPr/>
      </dsp:nvSpPr>
      <dsp:spPr>
        <a:xfrm>
          <a:off x="4874738" y="3030809"/>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Cycler</a:t>
          </a:r>
        </a:p>
      </dsp:txBody>
      <dsp:txXfrm>
        <a:off x="4885749" y="3041820"/>
        <a:ext cx="729855" cy="353916"/>
      </dsp:txXfrm>
    </dsp:sp>
    <dsp:sp modelId="{96EB82AB-1CD2-4FE8-93B7-8CC82F2F756F}">
      <dsp:nvSpPr>
        <dsp:cNvPr id="0" name=""/>
        <dsp:cNvSpPr/>
      </dsp:nvSpPr>
      <dsp:spPr>
        <a:xfrm rot="3654187">
          <a:off x="3362503" y="2943134"/>
          <a:ext cx="618462" cy="10876"/>
        </a:xfrm>
        <a:custGeom>
          <a:avLst/>
          <a:gdLst/>
          <a:ahLst/>
          <a:cxnLst/>
          <a:rect l="0" t="0" r="0" b="0"/>
          <a:pathLst>
            <a:path>
              <a:moveTo>
                <a:pt x="0" y="5438"/>
              </a:moveTo>
              <a:lnTo>
                <a:pt x="618462"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6273" y="2933110"/>
        <a:ext cx="30923" cy="30923"/>
      </dsp:txXfrm>
    </dsp:sp>
    <dsp:sp modelId="{AB0FF97F-066A-4B24-8DFD-01A0D26FBCF8}">
      <dsp:nvSpPr>
        <dsp:cNvPr id="0" name=""/>
        <dsp:cNvSpPr/>
      </dsp:nvSpPr>
      <dsp:spPr>
        <a:xfrm>
          <a:off x="3822110" y="3030809"/>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Lander</a:t>
          </a:r>
        </a:p>
      </dsp:txBody>
      <dsp:txXfrm>
        <a:off x="3833121" y="3041820"/>
        <a:ext cx="729855" cy="353916"/>
      </dsp:txXfrm>
    </dsp:sp>
    <dsp:sp modelId="{22D8B772-79E7-43B1-95E3-304A3925F66A}">
      <dsp:nvSpPr>
        <dsp:cNvPr id="0" name=""/>
        <dsp:cNvSpPr/>
      </dsp:nvSpPr>
      <dsp:spPr>
        <a:xfrm rot="4369170">
          <a:off x="3162648" y="3159298"/>
          <a:ext cx="1018173" cy="10876"/>
        </a:xfrm>
        <a:custGeom>
          <a:avLst/>
          <a:gdLst/>
          <a:ahLst/>
          <a:cxnLst/>
          <a:rect l="0" t="0" r="0" b="0"/>
          <a:pathLst>
            <a:path>
              <a:moveTo>
                <a:pt x="0" y="5438"/>
              </a:moveTo>
              <a:lnTo>
                <a:pt x="1018173"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46280" y="3139282"/>
        <a:ext cx="50908" cy="50908"/>
      </dsp:txXfrm>
    </dsp:sp>
    <dsp:sp modelId="{577FCB2A-E125-4B9B-8611-988F23EBD37E}">
      <dsp:nvSpPr>
        <dsp:cNvPr id="0" name=""/>
        <dsp:cNvSpPr/>
      </dsp:nvSpPr>
      <dsp:spPr>
        <a:xfrm>
          <a:off x="3822110" y="3463138"/>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833121" y="3474149"/>
        <a:ext cx="729855" cy="353916"/>
      </dsp:txXfrm>
    </dsp:sp>
    <dsp:sp modelId="{AFD3F127-9E02-4045-9278-9EDD7E7D6727}">
      <dsp:nvSpPr>
        <dsp:cNvPr id="0" name=""/>
        <dsp:cNvSpPr/>
      </dsp:nvSpPr>
      <dsp:spPr>
        <a:xfrm rot="3496147">
          <a:off x="2333183" y="4483307"/>
          <a:ext cx="571845" cy="10876"/>
        </a:xfrm>
        <a:custGeom>
          <a:avLst/>
          <a:gdLst/>
          <a:ahLst/>
          <a:cxnLst/>
          <a:rect l="0" t="0" r="0" b="0"/>
          <a:pathLst>
            <a:path>
              <a:moveTo>
                <a:pt x="0" y="5438"/>
              </a:moveTo>
              <a:lnTo>
                <a:pt x="57184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04810" y="4474449"/>
        <a:ext cx="28592" cy="28592"/>
      </dsp:txXfrm>
    </dsp:sp>
    <dsp:sp modelId="{F3CF7995-80A0-465D-9EE7-7C69827A48A5}">
      <dsp:nvSpPr>
        <dsp:cNvPr id="0" name=""/>
        <dsp:cNvSpPr/>
      </dsp:nvSpPr>
      <dsp:spPr>
        <a:xfrm>
          <a:off x="2769481" y="4205032"/>
          <a:ext cx="751877" cy="1053797"/>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a:t>Space Station / Base </a:t>
          </a:r>
          <a:r>
            <a:rPr lang="en-US" sz="700" kern="1200"/>
            <a:t>| includes a LONG DURATION HABITATION component</a:t>
          </a:r>
        </a:p>
      </dsp:txBody>
      <dsp:txXfrm>
        <a:off x="2791503" y="4227054"/>
        <a:ext cx="707833" cy="1009753"/>
      </dsp:txXfrm>
    </dsp:sp>
    <dsp:sp modelId="{C624801A-24EE-4802-B428-CD0A2536ECF6}">
      <dsp:nvSpPr>
        <dsp:cNvPr id="0" name=""/>
        <dsp:cNvSpPr/>
      </dsp:nvSpPr>
      <dsp:spPr>
        <a:xfrm rot="18289469">
          <a:off x="3408409" y="4510328"/>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8568" y="4502600"/>
        <a:ext cx="26332" cy="26332"/>
      </dsp:txXfrm>
    </dsp:sp>
    <dsp:sp modelId="{702148BE-F9A4-4477-AAFC-9C43E548DEB3}">
      <dsp:nvSpPr>
        <dsp:cNvPr id="0" name=""/>
        <dsp:cNvSpPr/>
      </dsp:nvSpPr>
      <dsp:spPr>
        <a:xfrm>
          <a:off x="3822110" y="4111632"/>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Orbital</a:t>
          </a:r>
        </a:p>
      </dsp:txBody>
      <dsp:txXfrm>
        <a:off x="3833121" y="4122643"/>
        <a:ext cx="729855" cy="353916"/>
      </dsp:txXfrm>
    </dsp:sp>
    <dsp:sp modelId="{46C11A14-2ADC-4D60-AB9F-95566081AAF8}">
      <dsp:nvSpPr>
        <dsp:cNvPr id="0" name=""/>
        <dsp:cNvSpPr/>
      </dsp:nvSpPr>
      <dsp:spPr>
        <a:xfrm rot="19457599">
          <a:off x="4539174" y="4186081"/>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03" y="4182260"/>
        <a:ext cx="18518" cy="18518"/>
      </dsp:txXfrm>
    </dsp:sp>
    <dsp:sp modelId="{C4F7A564-938C-45DE-B137-3DB30A8E5AEF}">
      <dsp:nvSpPr>
        <dsp:cNvPr id="0" name=""/>
        <dsp:cNvSpPr/>
      </dsp:nvSpPr>
      <dsp:spPr>
        <a:xfrm>
          <a:off x="4874738" y="3895467"/>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 Celestial Body</a:t>
          </a:r>
        </a:p>
      </dsp:txBody>
      <dsp:txXfrm>
        <a:off x="4885749" y="3906478"/>
        <a:ext cx="729855" cy="353916"/>
      </dsp:txXfrm>
    </dsp:sp>
    <dsp:sp modelId="{599BFEC4-5C99-4592-B017-41914D0919EC}">
      <dsp:nvSpPr>
        <dsp:cNvPr id="0" name=""/>
        <dsp:cNvSpPr/>
      </dsp:nvSpPr>
      <dsp:spPr>
        <a:xfrm rot="2142401">
          <a:off x="4539174" y="4402245"/>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15103" y="4398424"/>
        <a:ext cx="18518" cy="18518"/>
      </dsp:txXfrm>
    </dsp:sp>
    <dsp:sp modelId="{E393EC15-8B1C-4918-8E6A-85F6D9AD80E7}">
      <dsp:nvSpPr>
        <dsp:cNvPr id="0" name=""/>
        <dsp:cNvSpPr/>
      </dsp:nvSpPr>
      <dsp:spPr>
        <a:xfrm>
          <a:off x="4874738" y="4327797"/>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4885749" y="4338808"/>
        <a:ext cx="729855" cy="353916"/>
      </dsp:txXfrm>
    </dsp:sp>
    <dsp:sp modelId="{1F4C1810-9BC9-4280-8BAB-79AC4C8B56B0}">
      <dsp:nvSpPr>
        <dsp:cNvPr id="0" name=""/>
        <dsp:cNvSpPr/>
      </dsp:nvSpPr>
      <dsp:spPr>
        <a:xfrm>
          <a:off x="3521359" y="4726492"/>
          <a:ext cx="300750" cy="10876"/>
        </a:xfrm>
        <a:custGeom>
          <a:avLst/>
          <a:gdLst/>
          <a:ahLst/>
          <a:cxnLst/>
          <a:rect l="0" t="0" r="0" b="0"/>
          <a:pathLst>
            <a:path>
              <a:moveTo>
                <a:pt x="0" y="5438"/>
              </a:moveTo>
              <a:lnTo>
                <a:pt x="300750"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64215" y="4724412"/>
        <a:ext cx="15037" cy="15037"/>
      </dsp:txXfrm>
    </dsp:sp>
    <dsp:sp modelId="{1645FC0F-F1DA-4F68-BDBF-9BE075063C8E}">
      <dsp:nvSpPr>
        <dsp:cNvPr id="0" name=""/>
        <dsp:cNvSpPr/>
      </dsp:nvSpPr>
      <dsp:spPr>
        <a:xfrm>
          <a:off x="3822110" y="4543962"/>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Surface</a:t>
          </a:r>
        </a:p>
      </dsp:txBody>
      <dsp:txXfrm>
        <a:off x="3833121" y="4554973"/>
        <a:ext cx="729855" cy="353916"/>
      </dsp:txXfrm>
    </dsp:sp>
    <dsp:sp modelId="{9AC1D1A0-B25F-456B-84BB-7A81FD660659}">
      <dsp:nvSpPr>
        <dsp:cNvPr id="0" name=""/>
        <dsp:cNvSpPr/>
      </dsp:nvSpPr>
      <dsp:spPr>
        <a:xfrm rot="3310531">
          <a:off x="3408409" y="4942657"/>
          <a:ext cx="526649" cy="10876"/>
        </a:xfrm>
        <a:custGeom>
          <a:avLst/>
          <a:gdLst/>
          <a:ahLst/>
          <a:cxnLst/>
          <a:rect l="0" t="0" r="0" b="0"/>
          <a:pathLst>
            <a:path>
              <a:moveTo>
                <a:pt x="0" y="5438"/>
              </a:moveTo>
              <a:lnTo>
                <a:pt x="526649"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8568" y="4934929"/>
        <a:ext cx="26332" cy="26332"/>
      </dsp:txXfrm>
    </dsp:sp>
    <dsp:sp modelId="{4E8327A2-1832-41D3-B6BF-5E62D1DF6A0E}">
      <dsp:nvSpPr>
        <dsp:cNvPr id="0" name=""/>
        <dsp:cNvSpPr/>
      </dsp:nvSpPr>
      <dsp:spPr>
        <a:xfrm>
          <a:off x="3822110" y="4976291"/>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833121" y="4987302"/>
        <a:ext cx="729855" cy="353916"/>
      </dsp:txXfrm>
    </dsp:sp>
    <dsp:sp modelId="{89800B86-96E2-4B87-B6C7-CE8EA7F8B625}">
      <dsp:nvSpPr>
        <dsp:cNvPr id="0" name=""/>
        <dsp:cNvSpPr/>
      </dsp:nvSpPr>
      <dsp:spPr>
        <a:xfrm rot="4748207">
          <a:off x="1821210" y="5023719"/>
          <a:ext cx="1595790" cy="10876"/>
        </a:xfrm>
        <a:custGeom>
          <a:avLst/>
          <a:gdLst/>
          <a:ahLst/>
          <a:cxnLst/>
          <a:rect l="0" t="0" r="0" b="0"/>
          <a:pathLst>
            <a:path>
              <a:moveTo>
                <a:pt x="0" y="5438"/>
              </a:moveTo>
              <a:lnTo>
                <a:pt x="1595790"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79211" y="4989263"/>
        <a:ext cx="79789" cy="79789"/>
      </dsp:txXfrm>
    </dsp:sp>
    <dsp:sp modelId="{8EBF4CC0-8DED-496F-A9BA-52F1EB43ECB0}">
      <dsp:nvSpPr>
        <dsp:cNvPr id="0" name=""/>
        <dsp:cNvSpPr/>
      </dsp:nvSpPr>
      <dsp:spPr>
        <a:xfrm>
          <a:off x="2769481" y="5624785"/>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Rover | Transport Vehicle</a:t>
          </a:r>
        </a:p>
      </dsp:txBody>
      <dsp:txXfrm>
        <a:off x="2780492" y="5635796"/>
        <a:ext cx="729855" cy="353916"/>
      </dsp:txXfrm>
    </dsp:sp>
    <dsp:sp modelId="{E6CA67E2-653B-481A-988A-A3AD8B561329}">
      <dsp:nvSpPr>
        <dsp:cNvPr id="0" name=""/>
        <dsp:cNvSpPr/>
      </dsp:nvSpPr>
      <dsp:spPr>
        <a:xfrm rot="19457599">
          <a:off x="3486546" y="5699234"/>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62475" y="5695413"/>
        <a:ext cx="18518" cy="18518"/>
      </dsp:txXfrm>
    </dsp:sp>
    <dsp:sp modelId="{E63FCA0A-FF8A-4C4B-A142-1ACA6A33958A}">
      <dsp:nvSpPr>
        <dsp:cNvPr id="0" name=""/>
        <dsp:cNvSpPr/>
      </dsp:nvSpPr>
      <dsp:spPr>
        <a:xfrm>
          <a:off x="3822110" y="540862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Pressurized</a:t>
          </a:r>
        </a:p>
      </dsp:txBody>
      <dsp:txXfrm>
        <a:off x="3833121" y="5419631"/>
        <a:ext cx="729855" cy="353916"/>
      </dsp:txXfrm>
    </dsp:sp>
    <dsp:sp modelId="{41975F81-1548-45C8-B0EE-9693B5662849}">
      <dsp:nvSpPr>
        <dsp:cNvPr id="0" name=""/>
        <dsp:cNvSpPr/>
      </dsp:nvSpPr>
      <dsp:spPr>
        <a:xfrm rot="2142401">
          <a:off x="3486546" y="5915398"/>
          <a:ext cx="370375" cy="10876"/>
        </a:xfrm>
        <a:custGeom>
          <a:avLst/>
          <a:gdLst/>
          <a:ahLst/>
          <a:cxnLst/>
          <a:rect l="0" t="0" r="0" b="0"/>
          <a:pathLst>
            <a:path>
              <a:moveTo>
                <a:pt x="0" y="5438"/>
              </a:moveTo>
              <a:lnTo>
                <a:pt x="370375" y="54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62475" y="5911577"/>
        <a:ext cx="18518" cy="18518"/>
      </dsp:txXfrm>
    </dsp:sp>
    <dsp:sp modelId="{4EE80985-84A9-4BA0-B0E0-377FCE631D2B}">
      <dsp:nvSpPr>
        <dsp:cNvPr id="0" name=""/>
        <dsp:cNvSpPr/>
      </dsp:nvSpPr>
      <dsp:spPr>
        <a:xfrm>
          <a:off x="3822110" y="5840950"/>
          <a:ext cx="751877" cy="3759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Unpressurized</a:t>
          </a:r>
        </a:p>
      </dsp:txBody>
      <dsp:txXfrm>
        <a:off x="3833121" y="5851961"/>
        <a:ext cx="729855" cy="3539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13F1-2933-4763-92E3-E5DDBBB0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Ondrej Doule;Alexander Popov;et al</dc:creator>
  <cp:lastModifiedBy>robert rovetto</cp:lastModifiedBy>
  <cp:revision>110</cp:revision>
  <dcterms:created xsi:type="dcterms:W3CDTF">2019-05-02T14:25:00Z</dcterms:created>
  <dcterms:modified xsi:type="dcterms:W3CDTF">2019-06-19T23:15:00Z</dcterms:modified>
</cp:coreProperties>
</file>