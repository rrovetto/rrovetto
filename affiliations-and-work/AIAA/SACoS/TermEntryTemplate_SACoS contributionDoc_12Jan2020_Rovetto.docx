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78F70" w14:textId="79E527D1" w:rsidR="00946102" w:rsidRPr="00A77598" w:rsidRDefault="009029ED" w:rsidP="00946102">
      <w:pPr>
        <w:pStyle w:val="Title"/>
        <w:rPr>
          <w:ins w:id="0" w:author="robert rovetto" w:date="2020-01-13T07:55:00Z"/>
          <w:sz w:val="32"/>
          <w:szCs w:val="32"/>
          <w:rPrChange w:id="1" w:author="robert rovetto" w:date="2020-01-13T07:55:00Z">
            <w:rPr>
              <w:ins w:id="2" w:author="robert rovetto" w:date="2020-01-13T07:55:00Z"/>
              <w:sz w:val="28"/>
              <w:szCs w:val="28"/>
            </w:rPr>
          </w:rPrChange>
        </w:rPr>
      </w:pPr>
      <w:r w:rsidRPr="00A77598">
        <w:rPr>
          <w:sz w:val="32"/>
          <w:szCs w:val="32"/>
          <w:rPrChange w:id="3" w:author="robert rovetto" w:date="2020-01-13T07:55:00Z">
            <w:rPr>
              <w:rFonts w:asciiTheme="minorHAnsi" w:eastAsiaTheme="minorHAnsi" w:hAnsiTheme="minorHAnsi" w:cstheme="minorBidi"/>
              <w:spacing w:val="0"/>
              <w:kern w:val="0"/>
              <w:sz w:val="36"/>
              <w:szCs w:val="36"/>
            </w:rPr>
          </w:rPrChange>
        </w:rPr>
        <w:t xml:space="preserve">Example </w:t>
      </w:r>
      <w:r w:rsidR="00DC773E">
        <w:rPr>
          <w:sz w:val="32"/>
          <w:szCs w:val="32"/>
        </w:rPr>
        <w:t xml:space="preserve">template </w:t>
      </w:r>
      <w:r w:rsidRPr="00A77598">
        <w:rPr>
          <w:sz w:val="32"/>
          <w:szCs w:val="32"/>
          <w:rPrChange w:id="4" w:author="robert rovetto" w:date="2020-01-13T07:55:00Z">
            <w:rPr>
              <w:rFonts w:asciiTheme="minorHAnsi" w:eastAsiaTheme="minorHAnsi" w:hAnsiTheme="minorHAnsi" w:cstheme="minorBidi"/>
              <w:spacing w:val="0"/>
              <w:kern w:val="0"/>
              <w:sz w:val="36"/>
              <w:szCs w:val="36"/>
            </w:rPr>
          </w:rPrChange>
        </w:rPr>
        <w:t xml:space="preserve">for </w:t>
      </w:r>
      <w:ins w:id="5" w:author="robert rovetto" w:date="2020-01-13T07:40:00Z">
        <w:r w:rsidR="00946102" w:rsidRPr="00A77598">
          <w:rPr>
            <w:sz w:val="32"/>
            <w:szCs w:val="32"/>
            <w:rPrChange w:id="6" w:author="robert rovetto" w:date="2020-01-13T07:55:00Z">
              <w:rPr>
                <w:rFonts w:asciiTheme="minorHAnsi" w:eastAsiaTheme="minorHAnsi" w:hAnsiTheme="minorHAnsi" w:cstheme="minorBidi"/>
                <w:spacing w:val="0"/>
                <w:kern w:val="0"/>
                <w:sz w:val="28"/>
                <w:szCs w:val="28"/>
              </w:rPr>
            </w:rPrChange>
          </w:rPr>
          <w:t xml:space="preserve">terms </w:t>
        </w:r>
      </w:ins>
      <w:del w:id="7" w:author="robert rovetto" w:date="2020-01-13T07:39:00Z">
        <w:r w:rsidRPr="00A77598" w:rsidDel="00946102">
          <w:rPr>
            <w:sz w:val="32"/>
            <w:szCs w:val="32"/>
            <w:rPrChange w:id="8" w:author="robert rovetto" w:date="2020-01-13T07:55:00Z">
              <w:rPr>
                <w:rFonts w:asciiTheme="minorHAnsi" w:eastAsiaTheme="minorHAnsi" w:hAnsiTheme="minorHAnsi" w:cstheme="minorBidi"/>
                <w:spacing w:val="0"/>
                <w:kern w:val="0"/>
                <w:sz w:val="36"/>
                <w:szCs w:val="36"/>
              </w:rPr>
            </w:rPrChange>
          </w:rPr>
          <w:delText xml:space="preserve">terminology </w:delText>
        </w:r>
      </w:del>
      <w:del w:id="9" w:author="robert rovetto" w:date="2020-01-13T07:40:00Z">
        <w:r w:rsidRPr="00A77598" w:rsidDel="00946102">
          <w:rPr>
            <w:sz w:val="32"/>
            <w:szCs w:val="32"/>
            <w:rPrChange w:id="10" w:author="robert rovetto" w:date="2020-01-13T07:55:00Z">
              <w:rPr>
                <w:rFonts w:asciiTheme="minorHAnsi" w:eastAsiaTheme="minorHAnsi" w:hAnsiTheme="minorHAnsi" w:cstheme="minorBidi"/>
                <w:spacing w:val="0"/>
                <w:kern w:val="0"/>
                <w:sz w:val="36"/>
                <w:szCs w:val="36"/>
              </w:rPr>
            </w:rPrChange>
          </w:rPr>
          <w:delText xml:space="preserve">using </w:delText>
        </w:r>
      </w:del>
      <w:ins w:id="11" w:author="robert rovetto" w:date="2020-01-13T07:40:00Z">
        <w:r w:rsidR="00946102" w:rsidRPr="00A77598">
          <w:rPr>
            <w:sz w:val="32"/>
            <w:szCs w:val="32"/>
            <w:rPrChange w:id="12" w:author="robert rovetto" w:date="2020-01-13T07:55:00Z">
              <w:rPr>
                <w:rFonts w:asciiTheme="minorHAnsi" w:eastAsiaTheme="minorHAnsi" w:hAnsiTheme="minorHAnsi" w:cstheme="minorBidi"/>
                <w:spacing w:val="0"/>
                <w:kern w:val="0"/>
                <w:sz w:val="28"/>
                <w:szCs w:val="28"/>
              </w:rPr>
            </w:rPrChange>
          </w:rPr>
          <w:t xml:space="preserve">using </w:t>
        </w:r>
      </w:ins>
      <w:r w:rsidRPr="00A77598">
        <w:rPr>
          <w:sz w:val="32"/>
          <w:szCs w:val="32"/>
          <w:rPrChange w:id="13" w:author="robert rovetto" w:date="2020-01-13T07:55:00Z">
            <w:rPr>
              <w:rFonts w:asciiTheme="minorHAnsi" w:eastAsiaTheme="minorHAnsi" w:hAnsiTheme="minorHAnsi" w:cstheme="minorBidi"/>
              <w:spacing w:val="0"/>
              <w:kern w:val="0"/>
              <w:sz w:val="36"/>
              <w:szCs w:val="36"/>
            </w:rPr>
          </w:rPrChange>
        </w:rPr>
        <w:t>MS Word fillable forms</w:t>
      </w:r>
    </w:p>
    <w:p w14:paraId="482698BA" w14:textId="77777777" w:rsidR="00A77598" w:rsidRPr="00A77598" w:rsidRDefault="00A77598">
      <w:pPr>
        <w:rPr>
          <w:rPrChange w:id="14" w:author="robert rovetto" w:date="2020-01-13T07:55:00Z">
            <w:rPr>
              <w:sz w:val="36"/>
              <w:szCs w:val="36"/>
            </w:rPr>
          </w:rPrChange>
        </w:rPr>
        <w:pPrChange w:id="15" w:author="robert rovetto" w:date="2020-01-13T07:55:00Z">
          <w:pPr>
            <w:pStyle w:val="Title"/>
          </w:pPr>
        </w:pPrChange>
      </w:pPr>
      <w:bookmarkStart w:id="16" w:name="_GoBack"/>
      <w:bookmarkEnd w:id="16"/>
    </w:p>
    <w:p w14:paraId="0B3984DE" w14:textId="5177ED8C" w:rsidR="009029ED" w:rsidRPr="007935A7" w:rsidRDefault="00A77598" w:rsidP="009029ED">
      <w:pPr>
        <w:rPr>
          <w:sz w:val="18"/>
          <w:szCs w:val="18"/>
          <w:rPrChange w:id="17" w:author="robert rovetto" w:date="2020-01-13T05:52:00Z">
            <w:rPr/>
          </w:rPrChange>
        </w:rPr>
      </w:pPr>
      <w:ins w:id="18" w:author="robert rovetto" w:date="2020-01-13T07:55:00Z">
        <w:r>
          <w:rPr>
            <w:sz w:val="18"/>
            <w:szCs w:val="18"/>
          </w:rPr>
          <w:t xml:space="preserve">By </w:t>
        </w:r>
      </w:ins>
      <w:r w:rsidR="009029ED" w:rsidRPr="007935A7">
        <w:rPr>
          <w:sz w:val="18"/>
          <w:szCs w:val="18"/>
          <w:rPrChange w:id="19" w:author="robert rovetto" w:date="2020-01-13T05:52:00Z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rPrChange>
        </w:rPr>
        <w:t>Robert J. Rovetto</w:t>
      </w:r>
      <w:r w:rsidR="006C7C0A">
        <w:rPr>
          <w:sz w:val="18"/>
          <w:szCs w:val="18"/>
        </w:rPr>
        <w:t>, rrovetto@terpalum.umd.edu / ontologos@yahoo.com,</w:t>
      </w:r>
      <w:ins w:id="20" w:author="robert rovetto" w:date="2020-01-13T07:56:00Z">
        <w:r w:rsidR="003C7545">
          <w:rPr>
            <w:sz w:val="18"/>
            <w:szCs w:val="18"/>
          </w:rPr>
          <w:tab/>
        </w:r>
      </w:ins>
      <w:ins w:id="21" w:author="robert rovetto" w:date="2020-01-13T07:37:00Z">
        <w:r w:rsidR="00946102">
          <w:rPr>
            <w:sz w:val="18"/>
            <w:szCs w:val="18"/>
          </w:rPr>
          <w:t xml:space="preserve">Contribution to AIAA </w:t>
        </w:r>
        <w:proofErr w:type="spellStart"/>
        <w:r w:rsidR="00946102">
          <w:rPr>
            <w:sz w:val="18"/>
            <w:szCs w:val="18"/>
          </w:rPr>
          <w:t>SACoS</w:t>
        </w:r>
        <w:proofErr w:type="spellEnd"/>
        <w:r w:rsidR="00946102">
          <w:rPr>
            <w:sz w:val="18"/>
            <w:szCs w:val="18"/>
          </w:rPr>
          <w:t xml:space="preserve">, </w:t>
        </w:r>
      </w:ins>
      <w:ins w:id="22" w:author="robert rovetto" w:date="2020-01-13T07:36:00Z">
        <w:r w:rsidR="00946102">
          <w:rPr>
            <w:sz w:val="18"/>
            <w:szCs w:val="18"/>
          </w:rPr>
          <w:t>13</w:t>
        </w:r>
      </w:ins>
      <w:ins w:id="23" w:author="robert rovetto" w:date="2020-01-13T07:37:00Z">
        <w:r w:rsidR="00946102">
          <w:rPr>
            <w:sz w:val="18"/>
            <w:szCs w:val="18"/>
          </w:rPr>
          <w:t xml:space="preserve"> Jan 2020</w:t>
        </w:r>
      </w:ins>
    </w:p>
    <w:p w14:paraId="30AF40A3" w14:textId="28D2A59B" w:rsidR="00A77598" w:rsidRPr="001A6092" w:rsidRDefault="00946102">
      <w:pPr>
        <w:pStyle w:val="ListParagraph"/>
        <w:numPr>
          <w:ilvl w:val="0"/>
          <w:numId w:val="1"/>
        </w:numPr>
        <w:rPr>
          <w:ins w:id="24" w:author="robert rovetto" w:date="2020-01-13T07:54:00Z"/>
          <w:sz w:val="18"/>
          <w:szCs w:val="18"/>
          <w:rPrChange w:id="25" w:author="robert rovetto" w:date="2020-01-13T07:56:00Z">
            <w:rPr>
              <w:ins w:id="26" w:author="robert rovetto" w:date="2020-01-13T07:54:00Z"/>
            </w:rPr>
          </w:rPrChange>
        </w:rPr>
        <w:pPrChange w:id="27" w:author="robert rovetto" w:date="2020-01-13T07:56:00Z">
          <w:pPr/>
        </w:pPrChange>
      </w:pPr>
      <w:ins w:id="28" w:author="robert rovetto" w:date="2020-01-13T07:37:00Z">
        <w:r w:rsidRPr="00A77598">
          <w:rPr>
            <w:sz w:val="18"/>
            <w:szCs w:val="18"/>
            <w:rPrChange w:id="29" w:author="robert rovetto" w:date="2020-01-13T07:55:00Z">
              <w:rPr/>
            </w:rPrChange>
          </w:rPr>
          <w:t>Below is a</w:t>
        </w:r>
      </w:ins>
      <w:r w:rsidR="00DC773E">
        <w:rPr>
          <w:sz w:val="18"/>
          <w:szCs w:val="18"/>
        </w:rPr>
        <w:t xml:space="preserve">n idea for template for </w:t>
      </w:r>
      <w:ins w:id="30" w:author="robert rovetto" w:date="2020-01-13T07:55:00Z">
        <w:r w:rsidR="00A77598" w:rsidRPr="00A77598">
          <w:rPr>
            <w:sz w:val="18"/>
            <w:szCs w:val="18"/>
            <w:rPrChange w:id="31" w:author="robert rovetto" w:date="2020-01-13T07:55:00Z">
              <w:rPr/>
            </w:rPrChange>
          </w:rPr>
          <w:t>term entr</w:t>
        </w:r>
      </w:ins>
      <w:r w:rsidR="00DC773E">
        <w:rPr>
          <w:sz w:val="18"/>
          <w:szCs w:val="18"/>
        </w:rPr>
        <w:t>ies</w:t>
      </w:r>
      <w:ins w:id="32" w:author="robert rovetto" w:date="2020-01-13T07:55:00Z">
        <w:r w:rsidR="00A77598" w:rsidRPr="00A77598">
          <w:rPr>
            <w:sz w:val="18"/>
            <w:szCs w:val="18"/>
            <w:rPrChange w:id="33" w:author="robert rovetto" w:date="2020-01-13T07:55:00Z">
              <w:rPr/>
            </w:rPrChange>
          </w:rPr>
          <w:t xml:space="preserve"> of </w:t>
        </w:r>
      </w:ins>
      <w:ins w:id="34" w:author="robert rovetto" w:date="2020-01-13T07:37:00Z">
        <w:r w:rsidRPr="00A77598">
          <w:rPr>
            <w:sz w:val="18"/>
            <w:szCs w:val="18"/>
            <w:rPrChange w:id="35" w:author="robert rovetto" w:date="2020-01-13T07:55:00Z">
              <w:rPr/>
            </w:rPrChange>
          </w:rPr>
          <w:t xml:space="preserve">the </w:t>
        </w:r>
        <w:proofErr w:type="spellStart"/>
        <w:r w:rsidRPr="00A77598">
          <w:rPr>
            <w:sz w:val="18"/>
            <w:szCs w:val="18"/>
            <w:rPrChange w:id="36" w:author="robert rovetto" w:date="2020-01-13T07:55:00Z">
              <w:rPr/>
            </w:rPrChange>
          </w:rPr>
          <w:t>SACoS</w:t>
        </w:r>
        <w:proofErr w:type="spellEnd"/>
        <w:r w:rsidRPr="00A77598">
          <w:rPr>
            <w:sz w:val="18"/>
            <w:szCs w:val="18"/>
            <w:rPrChange w:id="37" w:author="robert rovetto" w:date="2020-01-13T07:55:00Z">
              <w:rPr/>
            </w:rPrChange>
          </w:rPr>
          <w:t xml:space="preserve"> </w:t>
        </w:r>
        <w:r w:rsidRPr="00A77598">
          <w:rPr>
            <w:i/>
            <w:iCs/>
            <w:sz w:val="18"/>
            <w:szCs w:val="18"/>
            <w:rPrChange w:id="38" w:author="robert rovetto" w:date="2020-01-13T07:55:00Z">
              <w:rPr>
                <w:sz w:val="18"/>
                <w:szCs w:val="18"/>
              </w:rPr>
            </w:rPrChange>
          </w:rPr>
          <w:t xml:space="preserve">Human </w:t>
        </w:r>
      </w:ins>
      <w:ins w:id="39" w:author="robert rovetto" w:date="2020-01-13T07:55:00Z">
        <w:r w:rsidR="00A77598" w:rsidRPr="00A77598">
          <w:rPr>
            <w:i/>
            <w:iCs/>
            <w:sz w:val="18"/>
            <w:szCs w:val="18"/>
            <w:rPrChange w:id="40" w:author="robert rovetto" w:date="2020-01-13T07:55:00Z">
              <w:rPr>
                <w:sz w:val="18"/>
                <w:szCs w:val="18"/>
              </w:rPr>
            </w:rPrChange>
          </w:rPr>
          <w:t>S</w:t>
        </w:r>
      </w:ins>
      <w:ins w:id="41" w:author="robert rovetto" w:date="2020-01-13T07:37:00Z">
        <w:r w:rsidRPr="00A77598">
          <w:rPr>
            <w:i/>
            <w:iCs/>
            <w:sz w:val="18"/>
            <w:szCs w:val="18"/>
            <w:rPrChange w:id="42" w:author="robert rovetto" w:date="2020-01-13T07:55:00Z">
              <w:rPr>
                <w:sz w:val="18"/>
                <w:szCs w:val="18"/>
              </w:rPr>
            </w:rPrChange>
          </w:rPr>
          <w:t>paceflight</w:t>
        </w:r>
      </w:ins>
      <w:ins w:id="43" w:author="robert rovetto" w:date="2020-01-13T07:55:00Z">
        <w:r w:rsidR="00A77598" w:rsidRPr="00A77598">
          <w:rPr>
            <w:i/>
            <w:iCs/>
            <w:sz w:val="18"/>
            <w:szCs w:val="18"/>
            <w:rPrChange w:id="44" w:author="robert rovetto" w:date="2020-01-13T07:55:00Z">
              <w:rPr>
                <w:sz w:val="18"/>
                <w:szCs w:val="18"/>
              </w:rPr>
            </w:rPrChange>
          </w:rPr>
          <w:t xml:space="preserve">: </w:t>
        </w:r>
        <w:proofErr w:type="gramStart"/>
        <w:r w:rsidR="00A77598" w:rsidRPr="00A77598">
          <w:rPr>
            <w:i/>
            <w:iCs/>
            <w:sz w:val="18"/>
            <w:szCs w:val="18"/>
            <w:rPrChange w:id="45" w:author="robert rovetto" w:date="2020-01-13T07:55:00Z">
              <w:rPr>
                <w:sz w:val="18"/>
                <w:szCs w:val="18"/>
              </w:rPr>
            </w:rPrChange>
          </w:rPr>
          <w:t>S</w:t>
        </w:r>
      </w:ins>
      <w:ins w:id="46" w:author="robert rovetto" w:date="2020-01-13T07:38:00Z">
        <w:r w:rsidRPr="00A77598">
          <w:rPr>
            <w:i/>
            <w:iCs/>
            <w:sz w:val="18"/>
            <w:szCs w:val="18"/>
            <w:rPrChange w:id="47" w:author="robert rovetto" w:date="2020-01-13T07:55:00Z">
              <w:rPr>
                <w:sz w:val="18"/>
                <w:szCs w:val="18"/>
              </w:rPr>
            </w:rPrChange>
          </w:rPr>
          <w:t>pacecraft</w:t>
        </w:r>
      </w:ins>
      <w:ins w:id="48" w:author="robert rovetto" w:date="2020-01-13T07:55:00Z">
        <w:r w:rsidR="00A77598" w:rsidRPr="00A77598">
          <w:rPr>
            <w:i/>
            <w:iCs/>
            <w:sz w:val="18"/>
            <w:szCs w:val="18"/>
            <w:rPrChange w:id="49" w:author="robert rovetto" w:date="2020-01-13T07:55:00Z">
              <w:rPr>
                <w:sz w:val="18"/>
                <w:szCs w:val="18"/>
              </w:rPr>
            </w:rPrChange>
          </w:rPr>
          <w:t xml:space="preserve"> </w:t>
        </w:r>
      </w:ins>
      <w:ins w:id="50" w:author="robert rovetto" w:date="2020-01-13T07:38:00Z">
        <w:r w:rsidRPr="00A77598">
          <w:rPr>
            <w:i/>
            <w:iCs/>
            <w:sz w:val="18"/>
            <w:szCs w:val="18"/>
            <w:rPrChange w:id="51" w:author="robert rovetto" w:date="2020-01-13T07:55:00Z">
              <w:rPr>
                <w:sz w:val="18"/>
                <w:szCs w:val="18"/>
              </w:rPr>
            </w:rPrChange>
          </w:rPr>
          <w:t xml:space="preserve"> </w:t>
        </w:r>
      </w:ins>
      <w:ins w:id="52" w:author="robert rovetto" w:date="2020-01-13T07:55:00Z">
        <w:r w:rsidR="00A77598" w:rsidRPr="00A77598">
          <w:rPr>
            <w:i/>
            <w:iCs/>
            <w:sz w:val="18"/>
            <w:szCs w:val="18"/>
            <w:rPrChange w:id="53" w:author="robert rovetto" w:date="2020-01-13T07:55:00Z">
              <w:rPr>
                <w:sz w:val="18"/>
                <w:szCs w:val="18"/>
              </w:rPr>
            </w:rPrChange>
          </w:rPr>
          <w:t>A</w:t>
        </w:r>
      </w:ins>
      <w:ins w:id="54" w:author="robert rovetto" w:date="2020-01-13T07:38:00Z">
        <w:r w:rsidRPr="00A77598">
          <w:rPr>
            <w:i/>
            <w:iCs/>
            <w:sz w:val="18"/>
            <w:szCs w:val="18"/>
            <w:rPrChange w:id="55" w:author="robert rovetto" w:date="2020-01-13T07:55:00Z">
              <w:rPr>
                <w:sz w:val="18"/>
                <w:szCs w:val="18"/>
              </w:rPr>
            </w:rPrChange>
          </w:rPr>
          <w:t>rchitecture</w:t>
        </w:r>
        <w:proofErr w:type="gramEnd"/>
        <w:r w:rsidRPr="00A77598">
          <w:rPr>
            <w:i/>
            <w:iCs/>
            <w:sz w:val="18"/>
            <w:szCs w:val="18"/>
            <w:rPrChange w:id="56" w:author="robert rovetto" w:date="2020-01-13T07:55:00Z">
              <w:rPr>
                <w:sz w:val="18"/>
                <w:szCs w:val="18"/>
              </w:rPr>
            </w:rPrChange>
          </w:rPr>
          <w:t xml:space="preserve"> </w:t>
        </w:r>
      </w:ins>
      <w:ins w:id="57" w:author="robert rovetto" w:date="2020-01-13T07:55:00Z">
        <w:r w:rsidR="00A77598" w:rsidRPr="00A77598">
          <w:rPr>
            <w:i/>
            <w:iCs/>
            <w:sz w:val="18"/>
            <w:szCs w:val="18"/>
            <w:rPrChange w:id="58" w:author="robert rovetto" w:date="2020-01-13T07:55:00Z">
              <w:rPr>
                <w:sz w:val="18"/>
                <w:szCs w:val="18"/>
              </w:rPr>
            </w:rPrChange>
          </w:rPr>
          <w:t>and Systems Engineering O</w:t>
        </w:r>
      </w:ins>
      <w:ins w:id="59" w:author="robert rovetto" w:date="2020-01-13T07:38:00Z">
        <w:r w:rsidRPr="00A77598">
          <w:rPr>
            <w:i/>
            <w:iCs/>
            <w:sz w:val="18"/>
            <w:szCs w:val="18"/>
            <w:rPrChange w:id="60" w:author="robert rovetto" w:date="2020-01-13T07:55:00Z">
              <w:rPr>
                <w:sz w:val="18"/>
                <w:szCs w:val="18"/>
              </w:rPr>
            </w:rPrChange>
          </w:rPr>
          <w:t>ntology</w:t>
        </w:r>
        <w:r w:rsidRPr="00A77598">
          <w:rPr>
            <w:sz w:val="18"/>
            <w:szCs w:val="18"/>
            <w:rPrChange w:id="61" w:author="robert rovetto" w:date="2020-01-13T07:55:00Z">
              <w:rPr/>
            </w:rPrChange>
          </w:rPr>
          <w:t xml:space="preserve"> document.</w:t>
        </w:r>
      </w:ins>
    </w:p>
    <w:p w14:paraId="0900F90C" w14:textId="1CDEF6D0" w:rsidR="00946102" w:rsidRDefault="00946102">
      <w:pPr>
        <w:rPr>
          <w:sz w:val="18"/>
          <w:szCs w:val="18"/>
        </w:rPr>
      </w:pPr>
      <w:ins w:id="62" w:author="robert rovetto" w:date="2020-01-13T07:38:00Z">
        <w:r>
          <w:rPr>
            <w:sz w:val="18"/>
            <w:szCs w:val="18"/>
          </w:rPr>
          <w:t>---</w:t>
        </w:r>
      </w:ins>
    </w:p>
    <w:p w14:paraId="67356F1D" w14:textId="57FD4F7E" w:rsidR="00DC773E" w:rsidRPr="00DC773E" w:rsidRDefault="00DC773E">
      <w:pPr>
        <w:rPr>
          <w:b/>
          <w:sz w:val="18"/>
          <w:szCs w:val="18"/>
          <w:rPrChange w:id="63" w:author="robert rovetto" w:date="2020-01-13T05:52:00Z">
            <w:rPr/>
          </w:rPrChange>
        </w:rPr>
      </w:pPr>
      <w:r w:rsidRPr="00DC773E">
        <w:rPr>
          <w:b/>
          <w:sz w:val="18"/>
          <w:szCs w:val="18"/>
        </w:rPr>
        <w:t>Summary of each line:</w:t>
      </w:r>
    </w:p>
    <w:p w14:paraId="2ABB4C53" w14:textId="2A53032D" w:rsidR="00801A51" w:rsidRPr="007935A7" w:rsidRDefault="009029ED">
      <w:pPr>
        <w:rPr>
          <w:sz w:val="18"/>
          <w:szCs w:val="18"/>
          <w:rPrChange w:id="64" w:author="robert rovetto" w:date="2020-01-13T05:52:00Z">
            <w:rPr/>
          </w:rPrChange>
        </w:rPr>
      </w:pPr>
      <w:proofErr w:type="gramStart"/>
      <w:r w:rsidRPr="007935A7">
        <w:rPr>
          <w:sz w:val="18"/>
          <w:szCs w:val="18"/>
          <w:rPrChange w:id="65" w:author="robert rovetto" w:date="2020-01-13T05:52:00Z">
            <w:rPr/>
          </w:rPrChange>
        </w:rPr>
        <w:t>TERM</w:t>
      </w:r>
      <w:ins w:id="66" w:author="robert rovetto" w:date="2020-01-13T07:40:00Z">
        <w:r w:rsidR="00946102">
          <w:rPr>
            <w:sz w:val="18"/>
            <w:szCs w:val="18"/>
          </w:rPr>
          <w:t xml:space="preserve"> in all capital letters.</w:t>
        </w:r>
      </w:ins>
      <w:proofErr w:type="gramEnd"/>
      <w:r w:rsidRPr="007935A7">
        <w:rPr>
          <w:sz w:val="18"/>
          <w:szCs w:val="18"/>
          <w:rPrChange w:id="67" w:author="robert rovetto" w:date="2020-01-13T05:52:00Z">
            <w:rPr/>
          </w:rPrChange>
        </w:rPr>
        <w:br/>
      </w:r>
      <w:proofErr w:type="gramStart"/>
      <w:r w:rsidRPr="00946102">
        <w:rPr>
          <w:i/>
          <w:iCs/>
          <w:sz w:val="18"/>
          <w:szCs w:val="18"/>
          <w:rPrChange w:id="68" w:author="robert rovetto" w:date="2020-01-13T07:40:00Z">
            <w:rPr/>
          </w:rPrChange>
        </w:rPr>
        <w:t>Derived from</w:t>
      </w:r>
      <w:r w:rsidRPr="007935A7">
        <w:rPr>
          <w:sz w:val="18"/>
          <w:szCs w:val="18"/>
          <w:rPrChange w:id="69" w:author="robert rovetto" w:date="2020-01-13T05:52:00Z">
            <w:rPr/>
          </w:rPrChange>
        </w:rPr>
        <w:t xml:space="preserve"> </w:t>
      </w:r>
      <w:del w:id="70" w:author="robert rovetto" w:date="2020-01-13T07:40:00Z">
        <w:r w:rsidRPr="007935A7" w:rsidDel="00946102">
          <w:rPr>
            <w:sz w:val="18"/>
            <w:szCs w:val="18"/>
            <w:rPrChange w:id="71" w:author="robert rovetto" w:date="2020-01-13T05:52:00Z">
              <w:rPr/>
            </w:rPrChange>
          </w:rPr>
          <w:delText>line</w:delText>
        </w:r>
      </w:del>
      <w:ins w:id="72" w:author="robert rovetto" w:date="2020-01-13T07:40:00Z">
        <w:r w:rsidR="00946102">
          <w:rPr>
            <w:sz w:val="18"/>
            <w:szCs w:val="18"/>
          </w:rPr>
          <w:t>sentence for source of the term and/or definition</w:t>
        </w:r>
      </w:ins>
      <w:r w:rsidRPr="007935A7">
        <w:rPr>
          <w:sz w:val="18"/>
          <w:szCs w:val="18"/>
          <w:rPrChange w:id="73" w:author="robert rovetto" w:date="2020-01-13T05:52:00Z">
            <w:rPr/>
          </w:rPrChange>
        </w:rPr>
        <w:t>.</w:t>
      </w:r>
      <w:proofErr w:type="gramEnd"/>
      <w:r w:rsidRPr="007935A7">
        <w:rPr>
          <w:sz w:val="18"/>
          <w:szCs w:val="18"/>
          <w:rPrChange w:id="74" w:author="robert rovetto" w:date="2020-01-13T05:52:00Z">
            <w:rPr/>
          </w:rPrChange>
        </w:rPr>
        <w:br/>
      </w:r>
      <w:proofErr w:type="gramStart"/>
      <w:r w:rsidRPr="007935A7">
        <w:rPr>
          <w:sz w:val="18"/>
          <w:szCs w:val="18"/>
          <w:rPrChange w:id="75" w:author="robert rovetto" w:date="2020-01-13T05:52:00Z">
            <w:rPr/>
          </w:rPrChange>
        </w:rPr>
        <w:t>Definition paragraph.</w:t>
      </w:r>
      <w:proofErr w:type="gramEnd"/>
      <w:r w:rsidRPr="007935A7">
        <w:rPr>
          <w:sz w:val="18"/>
          <w:szCs w:val="18"/>
          <w:rPrChange w:id="76" w:author="robert rovetto" w:date="2020-01-13T05:52:00Z">
            <w:rPr/>
          </w:rPrChange>
        </w:rPr>
        <w:br/>
      </w:r>
      <w:proofErr w:type="gramStart"/>
      <w:r w:rsidRPr="007935A7">
        <w:rPr>
          <w:sz w:val="18"/>
          <w:szCs w:val="18"/>
          <w:rPrChange w:id="77" w:author="robert rovetto" w:date="2020-01-13T05:52:00Z">
            <w:rPr/>
          </w:rPrChange>
        </w:rPr>
        <w:t xml:space="preserve">Examples </w:t>
      </w:r>
      <w:del w:id="78" w:author="robert rovetto" w:date="2020-01-13T07:41:00Z">
        <w:r w:rsidRPr="007935A7" w:rsidDel="00946102">
          <w:rPr>
            <w:sz w:val="18"/>
            <w:szCs w:val="18"/>
            <w:rPrChange w:id="79" w:author="robert rovetto" w:date="2020-01-13T05:52:00Z">
              <w:rPr/>
            </w:rPrChange>
          </w:rPr>
          <w:delText>passage</w:delText>
        </w:r>
      </w:del>
      <w:ins w:id="80" w:author="robert rovetto" w:date="2020-01-13T07:41:00Z">
        <w:r w:rsidR="00946102">
          <w:rPr>
            <w:sz w:val="18"/>
            <w:szCs w:val="18"/>
          </w:rPr>
          <w:t>list</w:t>
        </w:r>
      </w:ins>
      <w:r w:rsidRPr="007935A7">
        <w:rPr>
          <w:sz w:val="18"/>
          <w:szCs w:val="18"/>
          <w:rPrChange w:id="81" w:author="robert rovetto" w:date="2020-01-13T05:52:00Z">
            <w:rPr/>
          </w:rPrChange>
        </w:rPr>
        <w:t>.</w:t>
      </w:r>
      <w:proofErr w:type="gramEnd"/>
      <w:ins w:id="82" w:author="robert rovetto" w:date="2020-01-13T07:41:00Z">
        <w:r w:rsidR="00946102">
          <w:rPr>
            <w:sz w:val="18"/>
            <w:szCs w:val="18"/>
          </w:rPr>
          <w:br/>
          <w:t>Equivalent terms (synonyms).</w:t>
        </w:r>
      </w:ins>
      <w:r w:rsidRPr="007935A7">
        <w:rPr>
          <w:sz w:val="18"/>
          <w:szCs w:val="18"/>
          <w:rPrChange w:id="83" w:author="robert rovetto" w:date="2020-01-13T05:52:00Z">
            <w:rPr/>
          </w:rPrChange>
        </w:rPr>
        <w:br/>
      </w:r>
      <w:proofErr w:type="gramStart"/>
      <w:r w:rsidRPr="007935A7">
        <w:rPr>
          <w:sz w:val="18"/>
          <w:szCs w:val="18"/>
          <w:rPrChange w:id="84" w:author="robert rovetto" w:date="2020-01-13T05:52:00Z">
            <w:rPr/>
          </w:rPrChange>
        </w:rPr>
        <w:t>Example of usage in natural language passage.</w:t>
      </w:r>
      <w:proofErr w:type="gramEnd"/>
      <w:ins w:id="85" w:author="robert rovetto" w:date="2020-01-13T08:00:00Z">
        <w:r w:rsidR="00801A51">
          <w:rPr>
            <w:sz w:val="18"/>
            <w:szCs w:val="18"/>
          </w:rPr>
          <w:br/>
        </w:r>
        <w:proofErr w:type="gramStart"/>
        <w:r w:rsidR="00801A51">
          <w:rPr>
            <w:sz w:val="18"/>
            <w:szCs w:val="18"/>
          </w:rPr>
          <w:t xml:space="preserve">Explanatory </w:t>
        </w:r>
      </w:ins>
      <w:ins w:id="86" w:author="robert rovetto" w:date="2020-01-13T08:01:00Z">
        <w:r w:rsidR="00801A51">
          <w:rPr>
            <w:sz w:val="18"/>
            <w:szCs w:val="18"/>
          </w:rPr>
          <w:t>N</w:t>
        </w:r>
      </w:ins>
      <w:ins w:id="87" w:author="robert rovetto" w:date="2020-01-13T08:00:00Z">
        <w:r w:rsidR="00801A51">
          <w:rPr>
            <w:sz w:val="18"/>
            <w:szCs w:val="18"/>
          </w:rPr>
          <w:t>ote</w:t>
        </w:r>
      </w:ins>
      <w:ins w:id="88" w:author="robert rovetto" w:date="2020-01-13T08:01:00Z">
        <w:r w:rsidR="00801A51">
          <w:rPr>
            <w:sz w:val="18"/>
            <w:szCs w:val="18"/>
          </w:rPr>
          <w:t xml:space="preserve"> /</w:t>
        </w:r>
      </w:ins>
      <w:ins w:id="89" w:author="robert rovetto" w:date="2020-01-13T08:00:00Z">
        <w:r w:rsidR="00801A51">
          <w:rPr>
            <w:sz w:val="18"/>
            <w:szCs w:val="18"/>
          </w:rPr>
          <w:t xml:space="preserve"> Clarifying Remark</w:t>
        </w:r>
      </w:ins>
      <w:ins w:id="90" w:author="robert rovetto" w:date="2020-01-13T08:01:00Z">
        <w:r w:rsidR="00801A51">
          <w:rPr>
            <w:sz w:val="18"/>
            <w:szCs w:val="18"/>
          </w:rPr>
          <w:t xml:space="preserve"> /</w:t>
        </w:r>
      </w:ins>
      <w:ins w:id="91" w:author="robert rovetto" w:date="2020-01-13T08:00:00Z">
        <w:r w:rsidR="00801A51">
          <w:rPr>
            <w:sz w:val="18"/>
            <w:szCs w:val="18"/>
          </w:rPr>
          <w:t xml:space="preserve"> </w:t>
        </w:r>
      </w:ins>
      <w:ins w:id="92" w:author="robert rovetto" w:date="2020-01-13T08:01:00Z">
        <w:r w:rsidR="00801A51">
          <w:rPr>
            <w:sz w:val="18"/>
            <w:szCs w:val="18"/>
          </w:rPr>
          <w:t xml:space="preserve">Clarification / </w:t>
        </w:r>
      </w:ins>
      <w:ins w:id="93" w:author="robert rovetto" w:date="2020-01-13T08:00:00Z">
        <w:r w:rsidR="00801A51">
          <w:rPr>
            <w:sz w:val="18"/>
            <w:szCs w:val="18"/>
          </w:rPr>
          <w:t>etc.</w:t>
        </w:r>
      </w:ins>
      <w:proofErr w:type="gramEnd"/>
    </w:p>
    <w:p w14:paraId="5BC625CA" w14:textId="77777777" w:rsidR="00DC773E" w:rsidRDefault="00DC773E">
      <w:pPr>
        <w:rPr>
          <w:b/>
          <w:sz w:val="18"/>
          <w:szCs w:val="18"/>
        </w:rPr>
      </w:pPr>
    </w:p>
    <w:p w14:paraId="4F9D4C96" w14:textId="376FEC39" w:rsidR="009029ED" w:rsidRPr="00DC773E" w:rsidRDefault="00DC773E">
      <w:pPr>
        <w:rPr>
          <w:b/>
          <w:sz w:val="18"/>
          <w:szCs w:val="18"/>
          <w:rPrChange w:id="94" w:author="robert rovetto" w:date="2020-01-13T05:52:00Z">
            <w:rPr/>
          </w:rPrChange>
        </w:rPr>
      </w:pPr>
      <w:r w:rsidRPr="00DC773E">
        <w:rPr>
          <w:b/>
          <w:sz w:val="18"/>
          <w:szCs w:val="18"/>
        </w:rPr>
        <w:t>Example</w:t>
      </w:r>
      <w:r>
        <w:rPr>
          <w:b/>
          <w:sz w:val="18"/>
          <w:szCs w:val="18"/>
        </w:rPr>
        <w:t xml:space="preserve"> Form:</w:t>
      </w:r>
    </w:p>
    <w:p w14:paraId="67A28782" w14:textId="347E6C4D" w:rsidR="009029ED" w:rsidRPr="007935A7" w:rsidRDefault="006C7C0A">
      <w:pPr>
        <w:rPr>
          <w:sz w:val="18"/>
          <w:szCs w:val="18"/>
          <w:rPrChange w:id="95" w:author="robert rovetto" w:date="2020-01-13T05:52:00Z">
            <w:rPr/>
          </w:rPrChange>
        </w:rPr>
      </w:pPr>
      <w:sdt>
        <w:sdtPr>
          <w:rPr>
            <w:sz w:val="18"/>
            <w:szCs w:val="18"/>
          </w:rPr>
          <w:id w:val="-717970292"/>
          <w:placeholder>
            <w:docPart w:val="DefaultPlaceholder_-1854013440"/>
          </w:placeholder>
          <w:showingPlcHdr/>
          <w:text/>
        </w:sdtPr>
        <w:sdtEndPr/>
        <w:sdtContent>
          <w:r w:rsidR="009029ED" w:rsidRPr="007935A7">
            <w:rPr>
              <w:rStyle w:val="PlaceholderText"/>
              <w:sz w:val="18"/>
              <w:szCs w:val="18"/>
              <w:rPrChange w:id="96" w:author="robert rovetto" w:date="2020-01-13T05:52:00Z">
                <w:rPr>
                  <w:rStyle w:val="PlaceholderText"/>
                </w:rPr>
              </w:rPrChange>
            </w:rPr>
            <w:t>Click or tap here to enter text.</w:t>
          </w:r>
        </w:sdtContent>
      </w:sdt>
    </w:p>
    <w:p w14:paraId="05005E22" w14:textId="7AACB150" w:rsidR="009029ED" w:rsidRPr="007935A7" w:rsidRDefault="009029ED">
      <w:pPr>
        <w:rPr>
          <w:sz w:val="18"/>
          <w:szCs w:val="18"/>
          <w:rPrChange w:id="97" w:author="robert rovetto" w:date="2020-01-13T05:52:00Z">
            <w:rPr/>
          </w:rPrChange>
        </w:rPr>
      </w:pPr>
      <w:proofErr w:type="gramStart"/>
      <w:r w:rsidRPr="007935A7">
        <w:rPr>
          <w:sz w:val="18"/>
          <w:szCs w:val="18"/>
          <w:rPrChange w:id="98" w:author="robert rovetto" w:date="2020-01-13T05:52:00Z">
            <w:rPr/>
          </w:rPrChange>
        </w:rPr>
        <w:t>Derived from &lt;&lt;source&gt;&gt;.</w:t>
      </w:r>
      <w:proofErr w:type="gramEnd"/>
    </w:p>
    <w:p w14:paraId="1349D457" w14:textId="1E110AB8" w:rsidR="009029ED" w:rsidRPr="007935A7" w:rsidRDefault="009029ED">
      <w:pPr>
        <w:rPr>
          <w:sz w:val="18"/>
          <w:szCs w:val="18"/>
          <w:rPrChange w:id="99" w:author="robert rovetto" w:date="2020-01-13T05:52:00Z">
            <w:rPr/>
          </w:rPrChange>
        </w:rPr>
      </w:pPr>
      <w:r w:rsidRPr="007935A7">
        <w:rPr>
          <w:sz w:val="18"/>
          <w:szCs w:val="18"/>
          <w:rPrChange w:id="100" w:author="robert rovetto" w:date="2020-01-13T05:52:00Z">
            <w:rPr/>
          </w:rPrChange>
        </w:rPr>
        <w:t>Definition:</w:t>
      </w:r>
      <w:r w:rsidRPr="007935A7">
        <w:rPr>
          <w:sz w:val="18"/>
          <w:szCs w:val="18"/>
          <w:rPrChange w:id="101" w:author="robert rovetto" w:date="2020-01-13T05:52:00Z">
            <w:rPr/>
          </w:rPrChange>
        </w:rPr>
        <w:tab/>
      </w:r>
      <w:r w:rsidRPr="007935A7">
        <w:rPr>
          <w:sz w:val="18"/>
          <w:szCs w:val="18"/>
          <w:rPrChange w:id="102" w:author="robert rovetto" w:date="2020-01-13T05:52:00Z">
            <w:rPr/>
          </w:rPrChange>
        </w:rPr>
        <w:tab/>
      </w:r>
      <w:sdt>
        <w:sdtPr>
          <w:rPr>
            <w:sz w:val="18"/>
            <w:szCs w:val="18"/>
          </w:rPr>
          <w:id w:val="-236629065"/>
          <w:placeholder>
            <w:docPart w:val="DefaultPlaceholder_-1854013440"/>
          </w:placeholder>
          <w:showingPlcHdr/>
        </w:sdtPr>
        <w:sdtEndPr/>
        <w:sdtContent>
          <w:r w:rsidRPr="007935A7">
            <w:rPr>
              <w:rStyle w:val="PlaceholderText"/>
              <w:sz w:val="18"/>
              <w:szCs w:val="18"/>
              <w:rPrChange w:id="103" w:author="robert rovetto" w:date="2020-01-13T05:52:00Z">
                <w:rPr>
                  <w:rStyle w:val="PlaceholderText"/>
                </w:rPr>
              </w:rPrChange>
            </w:rPr>
            <w:t>Click or tap here to enter text.</w:t>
          </w:r>
        </w:sdtContent>
      </w:sdt>
    </w:p>
    <w:p w14:paraId="28D0EEF7" w14:textId="0ED505EB" w:rsidR="009029ED" w:rsidRPr="007935A7" w:rsidRDefault="009029ED">
      <w:pPr>
        <w:rPr>
          <w:sz w:val="18"/>
          <w:szCs w:val="18"/>
          <w:rPrChange w:id="104" w:author="robert rovetto" w:date="2020-01-13T05:52:00Z">
            <w:rPr/>
          </w:rPrChange>
        </w:rPr>
      </w:pPr>
      <w:r w:rsidRPr="007935A7">
        <w:rPr>
          <w:sz w:val="18"/>
          <w:szCs w:val="18"/>
          <w:rPrChange w:id="105" w:author="robert rovetto" w:date="2020-01-13T05:52:00Z">
            <w:rPr/>
          </w:rPrChange>
        </w:rPr>
        <w:t>Examples:</w:t>
      </w:r>
      <w:r w:rsidRPr="007935A7">
        <w:rPr>
          <w:sz w:val="18"/>
          <w:szCs w:val="18"/>
          <w:rPrChange w:id="106" w:author="robert rovetto" w:date="2020-01-13T05:52:00Z">
            <w:rPr/>
          </w:rPrChange>
        </w:rPr>
        <w:tab/>
      </w:r>
      <w:r w:rsidRPr="007935A7">
        <w:rPr>
          <w:sz w:val="18"/>
          <w:szCs w:val="18"/>
          <w:rPrChange w:id="107" w:author="robert rovetto" w:date="2020-01-13T05:52:00Z">
            <w:rPr/>
          </w:rPrChange>
        </w:rPr>
        <w:tab/>
      </w:r>
      <w:sdt>
        <w:sdtPr>
          <w:rPr>
            <w:sz w:val="18"/>
            <w:szCs w:val="18"/>
          </w:rPr>
          <w:id w:val="2043786602"/>
          <w:placeholder>
            <w:docPart w:val="DefaultPlaceholder_-1854013440"/>
          </w:placeholder>
          <w:showingPlcHdr/>
        </w:sdtPr>
        <w:sdtEndPr/>
        <w:sdtContent>
          <w:r w:rsidRPr="007935A7">
            <w:rPr>
              <w:rStyle w:val="PlaceholderText"/>
              <w:sz w:val="18"/>
              <w:szCs w:val="18"/>
              <w:rPrChange w:id="108" w:author="robert rovetto" w:date="2020-01-13T05:52:00Z">
                <w:rPr>
                  <w:rStyle w:val="PlaceholderText"/>
                </w:rPr>
              </w:rPrChange>
            </w:rPr>
            <w:t>Click or tap here to enter text.</w:t>
          </w:r>
        </w:sdtContent>
      </w:sdt>
    </w:p>
    <w:p w14:paraId="567746B1" w14:textId="1C5497ED" w:rsidR="009029ED" w:rsidRPr="007935A7" w:rsidRDefault="009029ED">
      <w:pPr>
        <w:rPr>
          <w:sz w:val="18"/>
          <w:szCs w:val="18"/>
          <w:rPrChange w:id="109" w:author="robert rovetto" w:date="2020-01-13T05:52:00Z">
            <w:rPr/>
          </w:rPrChange>
        </w:rPr>
      </w:pPr>
      <w:r w:rsidRPr="007935A7">
        <w:rPr>
          <w:sz w:val="18"/>
          <w:szCs w:val="18"/>
          <w:rPrChange w:id="110" w:author="robert rovetto" w:date="2020-01-13T05:52:00Z">
            <w:rPr/>
          </w:rPrChange>
        </w:rPr>
        <w:t xml:space="preserve">Equivalent Terms: </w:t>
      </w:r>
      <w:r w:rsidRPr="007935A7">
        <w:rPr>
          <w:sz w:val="18"/>
          <w:szCs w:val="18"/>
          <w:rPrChange w:id="111" w:author="robert rovetto" w:date="2020-01-13T05:52:00Z">
            <w:rPr/>
          </w:rPrChange>
        </w:rPr>
        <w:tab/>
      </w:r>
      <w:sdt>
        <w:sdtPr>
          <w:rPr>
            <w:sz w:val="18"/>
            <w:szCs w:val="18"/>
          </w:rPr>
          <w:id w:val="412974817"/>
          <w:placeholder>
            <w:docPart w:val="DefaultPlaceholder_-1854013440"/>
          </w:placeholder>
          <w:showingPlcHdr/>
        </w:sdtPr>
        <w:sdtEndPr/>
        <w:sdtContent>
          <w:r w:rsidRPr="007935A7">
            <w:rPr>
              <w:rStyle w:val="PlaceholderText"/>
              <w:sz w:val="18"/>
              <w:szCs w:val="18"/>
              <w:rPrChange w:id="112" w:author="robert rovetto" w:date="2020-01-13T05:52:00Z">
                <w:rPr>
                  <w:rStyle w:val="PlaceholderText"/>
                </w:rPr>
              </w:rPrChange>
            </w:rPr>
            <w:t>Click or tap here to enter text.</w:t>
          </w:r>
        </w:sdtContent>
      </w:sdt>
    </w:p>
    <w:p w14:paraId="34BB2C87" w14:textId="77777777" w:rsidR="00DC773E" w:rsidRDefault="00DC773E">
      <w:pPr>
        <w:rPr>
          <w:b/>
          <w:sz w:val="18"/>
          <w:szCs w:val="18"/>
        </w:rPr>
      </w:pPr>
    </w:p>
    <w:p w14:paraId="7455127F" w14:textId="56206B24" w:rsidR="007935A7" w:rsidRPr="00DC773E" w:rsidRDefault="00DC773E">
      <w:pPr>
        <w:rPr>
          <w:b/>
          <w:sz w:val="18"/>
          <w:szCs w:val="18"/>
          <w:rPrChange w:id="113" w:author="robert rovetto" w:date="2020-01-13T05:52:00Z">
            <w:rPr/>
          </w:rPrChange>
        </w:rPr>
      </w:pPr>
      <w:r w:rsidRPr="00DC773E">
        <w:rPr>
          <w:b/>
          <w:sz w:val="18"/>
          <w:szCs w:val="18"/>
        </w:rPr>
        <w:t>Specific Example Term Entry:</w:t>
      </w:r>
    </w:p>
    <w:p w14:paraId="66C8F012" w14:textId="01681D41" w:rsidR="007935A7" w:rsidRPr="007935A7" w:rsidRDefault="006C7C0A" w:rsidP="007935A7">
      <w:pPr>
        <w:rPr>
          <w:sz w:val="18"/>
          <w:szCs w:val="18"/>
          <w:rPrChange w:id="114" w:author="robert rovetto" w:date="2020-01-13T05:52:00Z">
            <w:rPr/>
          </w:rPrChange>
        </w:rPr>
      </w:pPr>
      <w:sdt>
        <w:sdtPr>
          <w:rPr>
            <w:sz w:val="18"/>
            <w:szCs w:val="18"/>
          </w:rPr>
          <w:id w:val="1269825761"/>
          <w:placeholder>
            <w:docPart w:val="22FD1D09012541E7A70C4FB81C43A083"/>
          </w:placeholder>
          <w:text/>
        </w:sdtPr>
        <w:sdtEndPr/>
        <w:sdtContent>
          <w:r w:rsidR="007935A7" w:rsidRPr="007935A7">
            <w:rPr>
              <w:sz w:val="18"/>
              <w:szCs w:val="18"/>
              <w:rPrChange w:id="115" w:author="robert rovetto" w:date="2020-01-13T05:52:00Z">
                <w:rPr/>
              </w:rPrChange>
            </w:rPr>
            <w:t>SPACECRAFT</w:t>
          </w:r>
        </w:sdtContent>
      </w:sdt>
    </w:p>
    <w:p w14:paraId="6109A705" w14:textId="45A07C86" w:rsidR="007935A7" w:rsidRPr="007935A7" w:rsidRDefault="007935A7" w:rsidP="007935A7">
      <w:pPr>
        <w:rPr>
          <w:sz w:val="18"/>
          <w:szCs w:val="18"/>
          <w:rPrChange w:id="116" w:author="robert rovetto" w:date="2020-01-13T05:52:00Z">
            <w:rPr/>
          </w:rPrChange>
        </w:rPr>
      </w:pPr>
      <w:r w:rsidRPr="007935A7">
        <w:rPr>
          <w:sz w:val="18"/>
          <w:szCs w:val="18"/>
          <w:rPrChange w:id="117" w:author="robert rovetto" w:date="2020-01-13T05:52:00Z">
            <w:rPr/>
          </w:rPrChange>
        </w:rPr>
        <w:t>Definition:</w:t>
      </w:r>
      <w:r w:rsidRPr="007935A7">
        <w:rPr>
          <w:sz w:val="18"/>
          <w:szCs w:val="18"/>
          <w:rPrChange w:id="118" w:author="robert rovetto" w:date="2020-01-13T05:52:00Z">
            <w:rPr/>
          </w:rPrChange>
        </w:rPr>
        <w:tab/>
      </w:r>
      <w:r w:rsidRPr="007935A7">
        <w:rPr>
          <w:sz w:val="18"/>
          <w:szCs w:val="18"/>
          <w:rPrChange w:id="119" w:author="robert rovetto" w:date="2020-01-13T05:52:00Z">
            <w:rPr/>
          </w:rPrChange>
        </w:rPr>
        <w:tab/>
      </w:r>
      <w:sdt>
        <w:sdtPr>
          <w:rPr>
            <w:sz w:val="18"/>
            <w:szCs w:val="18"/>
          </w:rPr>
          <w:id w:val="-63334176"/>
          <w:placeholder>
            <w:docPart w:val="22FD1D09012541E7A70C4FB81C43A083"/>
          </w:placeholder>
        </w:sdtPr>
        <w:sdtEndPr/>
        <w:sdtContent>
          <w:r w:rsidRPr="007935A7">
            <w:rPr>
              <w:rFonts w:eastAsia="Times New Roman"/>
              <w:sz w:val="18"/>
              <w:szCs w:val="18"/>
              <w:rPrChange w:id="120" w:author="robert rovetto" w:date="2020-01-13T05:52:00Z">
                <w:rPr>
                  <w:rFonts w:eastAsia="Times New Roman"/>
                </w:rPr>
              </w:rPrChange>
            </w:rPr>
            <w:t>An</w:t>
          </w:r>
          <w:r w:rsidRPr="007935A7">
            <w:rPr>
              <w:rStyle w:val="CommentReference"/>
              <w:sz w:val="12"/>
              <w:szCs w:val="12"/>
              <w:rPrChange w:id="121" w:author="robert rovetto" w:date="2020-01-13T05:52:00Z">
                <w:rPr>
                  <w:rStyle w:val="CommentReference"/>
                </w:rPr>
              </w:rPrChange>
            </w:rPr>
            <w:commentReference w:id="122"/>
          </w:r>
          <w:r w:rsidRPr="007935A7">
            <w:rPr>
              <w:rFonts w:eastAsia="Times New Roman"/>
              <w:sz w:val="18"/>
              <w:szCs w:val="18"/>
              <w:rPrChange w:id="123" w:author="robert rovetto" w:date="2020-01-13T05:52:00Z">
                <w:rPr>
                  <w:rFonts w:eastAsia="Times New Roman"/>
                </w:rPr>
              </w:rPrChange>
            </w:rPr>
            <w:t xml:space="preserve"> artificial system designed to </w:t>
          </w:r>
          <w:del w:id="124" w:author="robert rovetto" w:date="2020-01-13T07:58:00Z">
            <w:r w:rsidRPr="007935A7" w:rsidDel="0082472A">
              <w:rPr>
                <w:rFonts w:eastAsia="Times New Roman"/>
                <w:sz w:val="18"/>
                <w:szCs w:val="18"/>
                <w:rPrChange w:id="125" w:author="robert rovetto" w:date="2020-01-13T05:52:00Z">
                  <w:rPr>
                    <w:rFonts w:eastAsia="Times New Roman"/>
                  </w:rPr>
                </w:rPrChange>
              </w:rPr>
              <w:delText xml:space="preserve">operate </w:delText>
            </w:r>
          </w:del>
          <w:ins w:id="126" w:author="robert rovetto" w:date="2020-01-13T07:58:00Z">
            <w:r w:rsidR="0082472A">
              <w:rPr>
                <w:rFonts w:eastAsia="Times New Roman"/>
                <w:sz w:val="18"/>
                <w:szCs w:val="18"/>
              </w:rPr>
              <w:t xml:space="preserve">travel </w:t>
            </w:r>
          </w:ins>
          <w:r w:rsidRPr="007935A7">
            <w:rPr>
              <w:rFonts w:eastAsia="Times New Roman"/>
              <w:sz w:val="18"/>
              <w:szCs w:val="18"/>
              <w:rPrChange w:id="127" w:author="robert rovetto" w:date="2020-01-13T05:52:00Z">
                <w:rPr>
                  <w:rFonts w:eastAsia="Times New Roman"/>
                </w:rPr>
              </w:rPrChange>
            </w:rPr>
            <w:t xml:space="preserve">in the outer space (or astronomical) </w:t>
          </w:r>
          <w:commentRangeStart w:id="128"/>
          <w:r w:rsidRPr="007935A7">
            <w:rPr>
              <w:rFonts w:eastAsia="Times New Roman"/>
              <w:sz w:val="18"/>
              <w:szCs w:val="18"/>
              <w:rPrChange w:id="129" w:author="robert rovetto" w:date="2020-01-13T05:52:00Z">
                <w:rPr>
                  <w:rFonts w:eastAsia="Times New Roman"/>
                </w:rPr>
              </w:rPrChange>
            </w:rPr>
            <w:t>environment</w:t>
          </w:r>
          <w:commentRangeEnd w:id="128"/>
          <w:r w:rsidRPr="007935A7">
            <w:rPr>
              <w:rStyle w:val="CommentReference"/>
              <w:sz w:val="12"/>
              <w:szCs w:val="12"/>
              <w:rPrChange w:id="130" w:author="robert rovetto" w:date="2020-01-13T05:52:00Z">
                <w:rPr>
                  <w:rStyle w:val="CommentReference"/>
                </w:rPr>
              </w:rPrChange>
            </w:rPr>
            <w:commentReference w:id="128"/>
          </w:r>
          <w:r w:rsidRPr="007935A7">
            <w:rPr>
              <w:rFonts w:eastAsia="Times New Roman"/>
              <w:sz w:val="18"/>
              <w:szCs w:val="18"/>
              <w:rPrChange w:id="131" w:author="robert rovetto" w:date="2020-01-13T05:52:00Z">
                <w:rPr>
                  <w:rFonts w:eastAsia="Times New Roman"/>
                </w:rPr>
              </w:rPrChange>
            </w:rPr>
            <w:t>.</w:t>
          </w:r>
        </w:sdtContent>
      </w:sdt>
    </w:p>
    <w:p w14:paraId="4A596805" w14:textId="172E8919" w:rsidR="007935A7" w:rsidRPr="007935A7" w:rsidRDefault="007935A7" w:rsidP="007935A7">
      <w:pPr>
        <w:rPr>
          <w:sz w:val="18"/>
          <w:szCs w:val="18"/>
          <w:rPrChange w:id="132" w:author="robert rovetto" w:date="2020-01-13T05:52:00Z">
            <w:rPr/>
          </w:rPrChange>
        </w:rPr>
      </w:pPr>
      <w:r w:rsidRPr="007935A7">
        <w:rPr>
          <w:sz w:val="18"/>
          <w:szCs w:val="18"/>
          <w:rPrChange w:id="133" w:author="robert rovetto" w:date="2020-01-13T05:52:00Z">
            <w:rPr/>
          </w:rPrChange>
        </w:rPr>
        <w:t>Examples:</w:t>
      </w:r>
      <w:r w:rsidRPr="007935A7">
        <w:rPr>
          <w:sz w:val="18"/>
          <w:szCs w:val="18"/>
          <w:rPrChange w:id="134" w:author="robert rovetto" w:date="2020-01-13T05:52:00Z">
            <w:rPr/>
          </w:rPrChange>
        </w:rPr>
        <w:tab/>
      </w:r>
      <w:r w:rsidRPr="007935A7">
        <w:rPr>
          <w:sz w:val="18"/>
          <w:szCs w:val="18"/>
          <w:rPrChange w:id="135" w:author="robert rovetto" w:date="2020-01-13T05:52:00Z">
            <w:rPr/>
          </w:rPrChange>
        </w:rPr>
        <w:tab/>
      </w:r>
      <w:sdt>
        <w:sdtPr>
          <w:rPr>
            <w:sz w:val="18"/>
            <w:szCs w:val="18"/>
          </w:rPr>
          <w:id w:val="756178122"/>
          <w:placeholder>
            <w:docPart w:val="22FD1D09012541E7A70C4FB81C43A083"/>
          </w:placeholder>
        </w:sdtPr>
        <w:sdtEndPr/>
        <w:sdtContent>
          <w:ins w:id="136" w:author="robert rovetto" w:date="2020-01-13T05:52:00Z">
            <w:r>
              <w:rPr>
                <w:sz w:val="18"/>
                <w:szCs w:val="18"/>
                <w:rPrChange w:id="137" w:author="robert rovetto" w:date="2020-01-13T05:52:00Z">
                  <w:rPr/>
                </w:rPrChange>
              </w:rPr>
              <w:t xml:space="preserve">The International Space Station, NASA Space </w:t>
            </w:r>
          </w:ins>
          <w:ins w:id="138" w:author="robert rovetto" w:date="2020-01-13T07:58:00Z">
            <w:r w:rsidR="00801A51">
              <w:rPr>
                <w:sz w:val="18"/>
                <w:szCs w:val="18"/>
              </w:rPr>
              <w:t>Transportation</w:t>
            </w:r>
          </w:ins>
          <w:ins w:id="139" w:author="robert rovetto" w:date="2020-01-13T05:52:00Z">
            <w:r>
              <w:rPr>
                <w:sz w:val="18"/>
                <w:szCs w:val="18"/>
              </w:rPr>
              <w:t xml:space="preserve"> System (the “space shuttle”).</w:t>
            </w:r>
          </w:ins>
        </w:sdtContent>
      </w:sdt>
    </w:p>
    <w:p w14:paraId="62F875A9" w14:textId="705CC672" w:rsidR="007935A7" w:rsidRPr="007935A7" w:rsidRDefault="007935A7" w:rsidP="007935A7">
      <w:pPr>
        <w:rPr>
          <w:sz w:val="18"/>
          <w:szCs w:val="18"/>
          <w:rPrChange w:id="140" w:author="robert rovetto" w:date="2020-01-13T05:52:00Z">
            <w:rPr/>
          </w:rPrChange>
        </w:rPr>
      </w:pPr>
      <w:r w:rsidRPr="007935A7">
        <w:rPr>
          <w:sz w:val="18"/>
          <w:szCs w:val="18"/>
          <w:rPrChange w:id="141" w:author="robert rovetto" w:date="2020-01-13T05:52:00Z">
            <w:rPr/>
          </w:rPrChange>
        </w:rPr>
        <w:t xml:space="preserve">Equivalent Terms: </w:t>
      </w:r>
      <w:r w:rsidRPr="007935A7">
        <w:rPr>
          <w:sz w:val="18"/>
          <w:szCs w:val="18"/>
          <w:rPrChange w:id="142" w:author="robert rovetto" w:date="2020-01-13T05:52:00Z">
            <w:rPr/>
          </w:rPrChange>
        </w:rPr>
        <w:tab/>
      </w:r>
      <w:ins w:id="143" w:author="robert rovetto" w:date="2020-01-13T05:52:00Z">
        <w:r>
          <w:rPr>
            <w:sz w:val="18"/>
            <w:szCs w:val="18"/>
          </w:rPr>
          <w:tab/>
        </w:r>
      </w:ins>
      <w:sdt>
        <w:sdtPr>
          <w:rPr>
            <w:sz w:val="18"/>
            <w:szCs w:val="18"/>
          </w:rPr>
          <w:id w:val="30845324"/>
          <w:placeholder>
            <w:docPart w:val="22FD1D09012541E7A70C4FB81C43A083"/>
          </w:placeholder>
        </w:sdtPr>
        <w:sdtEndPr/>
        <w:sdtContent>
          <w:ins w:id="144" w:author="robert rovetto" w:date="2020-01-13T05:52:00Z">
            <w:r>
              <w:rPr>
                <w:sz w:val="18"/>
                <w:szCs w:val="18"/>
                <w:rPrChange w:id="145" w:author="robert rovetto" w:date="2020-01-13T05:52:00Z">
                  <w:rPr/>
                </w:rPrChange>
              </w:rPr>
              <w:t>Astronau</w:t>
            </w:r>
          </w:ins>
          <w:ins w:id="146" w:author="robert rovetto" w:date="2020-01-13T05:53:00Z">
            <w:r>
              <w:rPr>
                <w:sz w:val="18"/>
                <w:szCs w:val="18"/>
              </w:rPr>
              <w:t>tical Craft</w:t>
            </w:r>
          </w:ins>
        </w:sdtContent>
      </w:sdt>
    </w:p>
    <w:p w14:paraId="1FCA101B" w14:textId="10606E35" w:rsidR="007935A7" w:rsidRDefault="00946102">
      <w:pPr>
        <w:rPr>
          <w:ins w:id="147" w:author="robert rovetto" w:date="2020-01-13T07:52:00Z"/>
          <w:sz w:val="18"/>
          <w:szCs w:val="18"/>
        </w:rPr>
      </w:pPr>
      <w:ins w:id="148" w:author="robert rovetto" w:date="2020-01-13T07:38:00Z">
        <w:r>
          <w:rPr>
            <w:sz w:val="18"/>
            <w:szCs w:val="18"/>
          </w:rPr>
          <w:t>Example of Usage</w:t>
        </w:r>
      </w:ins>
      <w:ins w:id="149" w:author="robert rovetto" w:date="2020-01-13T07:56:00Z">
        <w:r w:rsidR="001A6092">
          <w:rPr>
            <w:sz w:val="18"/>
            <w:szCs w:val="18"/>
          </w:rPr>
          <w:t>:</w:t>
        </w:r>
      </w:ins>
      <w:ins w:id="150" w:author="robert rovetto" w:date="2020-01-13T07:38:00Z"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</w:ins>
      <w:customXmlInsRangeStart w:id="151" w:author="robert rovetto" w:date="2020-01-13T07:38:00Z"/>
      <w:sdt>
        <w:sdtPr>
          <w:rPr>
            <w:sz w:val="18"/>
            <w:szCs w:val="18"/>
          </w:rPr>
          <w:id w:val="-289441431"/>
          <w:placeholder>
            <w:docPart w:val="DefaultPlaceholder_-1854013440"/>
          </w:placeholder>
          <w:text/>
        </w:sdtPr>
        <w:sdtEndPr/>
        <w:sdtContent>
          <w:customXmlInsRangeEnd w:id="151"/>
          <w:ins w:id="152" w:author="robert rovetto" w:date="2020-01-13T07:39:00Z">
            <w:r>
              <w:rPr>
                <w:sz w:val="18"/>
                <w:szCs w:val="18"/>
              </w:rPr>
              <w:t>The spacecraft in orbit has been struck by an orbital debris fragment.</w:t>
            </w:r>
          </w:ins>
          <w:customXmlInsRangeStart w:id="153" w:author="robert rovetto" w:date="2020-01-13T07:38:00Z"/>
        </w:sdtContent>
      </w:sdt>
      <w:customXmlInsRangeEnd w:id="153"/>
    </w:p>
    <w:p w14:paraId="5BA2CE27" w14:textId="763209CB" w:rsidR="00A77598" w:rsidRDefault="00801A51">
      <w:pPr>
        <w:rPr>
          <w:ins w:id="154" w:author="robert rovetto" w:date="2020-01-13T07:56:00Z"/>
          <w:sz w:val="18"/>
          <w:szCs w:val="18"/>
        </w:rPr>
      </w:pPr>
      <w:ins w:id="155" w:author="robert rovetto" w:date="2020-01-13T08:01:00Z">
        <w:r>
          <w:rPr>
            <w:sz w:val="18"/>
            <w:szCs w:val="18"/>
          </w:rPr>
          <w:t>Explanatory</w:t>
        </w:r>
      </w:ins>
      <w:ins w:id="156" w:author="robert rovetto" w:date="2020-01-13T07:56:00Z">
        <w:r w:rsidR="001A6092">
          <w:rPr>
            <w:sz w:val="18"/>
            <w:szCs w:val="18"/>
          </w:rPr>
          <w:t xml:space="preserve"> </w:t>
        </w:r>
      </w:ins>
      <w:ins w:id="157" w:author="robert rovetto" w:date="2020-01-13T08:01:00Z">
        <w:r>
          <w:rPr>
            <w:sz w:val="18"/>
            <w:szCs w:val="18"/>
          </w:rPr>
          <w:t>Note</w:t>
        </w:r>
      </w:ins>
      <w:ins w:id="158" w:author="robert rovetto" w:date="2020-01-13T07:56:00Z">
        <w:r w:rsidR="001A6092">
          <w:rPr>
            <w:sz w:val="18"/>
            <w:szCs w:val="18"/>
          </w:rPr>
          <w:t>:</w:t>
        </w:r>
      </w:ins>
      <w:ins w:id="159" w:author="robert rovetto" w:date="2020-01-13T08:01:00Z"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</w:ins>
      <w:customXmlInsRangeStart w:id="160" w:author="robert rovetto" w:date="2020-01-13T08:01:00Z"/>
      <w:sdt>
        <w:sdtPr>
          <w:rPr>
            <w:sz w:val="18"/>
            <w:szCs w:val="18"/>
          </w:rPr>
          <w:id w:val="2128267537"/>
          <w:placeholder>
            <w:docPart w:val="DefaultPlaceholder_-1854013440"/>
          </w:placeholder>
          <w:showingPlcHdr/>
          <w:text/>
        </w:sdtPr>
        <w:sdtEndPr/>
        <w:sdtContent>
          <w:customXmlInsRangeEnd w:id="160"/>
          <w:ins w:id="161" w:author="robert rovetto" w:date="2020-01-13T08:01:00Z">
            <w:r w:rsidRPr="00AE73D4">
              <w:rPr>
                <w:rStyle w:val="PlaceholderText"/>
              </w:rPr>
              <w:t>Click or tap here to enter text.</w:t>
            </w:r>
          </w:ins>
          <w:customXmlInsRangeStart w:id="162" w:author="robert rovetto" w:date="2020-01-13T08:01:00Z"/>
        </w:sdtContent>
      </w:sdt>
      <w:customXmlInsRangeEnd w:id="162"/>
    </w:p>
    <w:p w14:paraId="247640DF" w14:textId="327B0177" w:rsidR="001A6092" w:rsidRPr="007935A7" w:rsidRDefault="001A6092">
      <w:pPr>
        <w:rPr>
          <w:sz w:val="18"/>
          <w:szCs w:val="18"/>
          <w:rPrChange w:id="163" w:author="robert rovetto" w:date="2020-01-13T05:52:00Z">
            <w:rPr/>
          </w:rPrChange>
        </w:rPr>
      </w:pPr>
      <w:proofErr w:type="gramStart"/>
      <w:ins w:id="164" w:author="robert rovetto" w:date="2020-01-13T07:56:00Z">
        <w:r>
          <w:rPr>
            <w:sz w:val="18"/>
            <w:szCs w:val="18"/>
          </w:rPr>
          <w:t>Figure or Diagram here</w:t>
        </w:r>
      </w:ins>
      <w:ins w:id="165" w:author="robert rovetto" w:date="2020-01-13T07:57:00Z">
        <w:r w:rsidR="0082472A">
          <w:rPr>
            <w:sz w:val="18"/>
            <w:szCs w:val="18"/>
          </w:rPr>
          <w:t>, e.g. image of a GPS satellite.</w:t>
        </w:r>
      </w:ins>
      <w:proofErr w:type="gramEnd"/>
    </w:p>
    <w:sectPr w:rsidR="001A6092" w:rsidRPr="0079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2" w:author="robert rovetto" w:date="2020-01-13T05:02:00Z" w:initials="rr">
    <w:p w14:paraId="7BE62832" w14:textId="77777777" w:rsidR="007935A7" w:rsidRDefault="007935A7" w:rsidP="007935A7">
      <w:pPr>
        <w:pStyle w:val="CommentText"/>
      </w:pPr>
      <w:r>
        <w:rPr>
          <w:rStyle w:val="CommentReference"/>
        </w:rPr>
        <w:annotationRef/>
      </w:r>
      <w:r>
        <w:t xml:space="preserve">FYI: this sort of phrase in prose would signify a description or clarifying remark. If we want to provide a formal technical definition, we do not need to have metalevel talk or phrases. </w:t>
      </w:r>
    </w:p>
    <w:p w14:paraId="47A10DC9" w14:textId="77777777" w:rsidR="007935A7" w:rsidRDefault="007935A7" w:rsidP="007935A7">
      <w:pPr>
        <w:pStyle w:val="CommentText"/>
      </w:pPr>
      <w:r>
        <w:t xml:space="preserve">Here for example, we can </w:t>
      </w:r>
    </w:p>
  </w:comment>
  <w:comment w:id="128" w:author="robert rovetto" w:date="2020-01-13T05:23:00Z" w:initials="rr">
    <w:p w14:paraId="089AA92C" w14:textId="77777777" w:rsidR="007935A7" w:rsidRDefault="007935A7" w:rsidP="007935A7">
      <w:pPr>
        <w:pStyle w:val="CommentText"/>
      </w:pPr>
      <w:r>
        <w:rPr>
          <w:rStyle w:val="CommentReference"/>
        </w:rPr>
        <w:annotationRef/>
      </w:r>
      <w:r>
        <w:t>Alternatively…</w:t>
      </w:r>
    </w:p>
    <w:p w14:paraId="3058A599" w14:textId="77777777" w:rsidR="007935A7" w:rsidRDefault="007935A7" w:rsidP="007935A7">
      <w:pPr>
        <w:pStyle w:val="CommentText"/>
      </w:pPr>
      <w:r>
        <w:t>“[…] designed to operate in a microgravity astronomical environment” or “[…] designed to operate in a microgravity environment outside an atmosphere”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A10DC9" w15:done="0"/>
  <w15:commentEx w15:paraId="3058A5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58A599" w16cid:durableId="21C67D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46A56"/>
    <w:multiLevelType w:val="hybridMultilevel"/>
    <w:tmpl w:val="7720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rovetto">
    <w15:presenceInfo w15:providerId="None" w15:userId="robert rovet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ED"/>
    <w:rsid w:val="001A6092"/>
    <w:rsid w:val="0039160A"/>
    <w:rsid w:val="003C7545"/>
    <w:rsid w:val="006C7C0A"/>
    <w:rsid w:val="00700D78"/>
    <w:rsid w:val="007935A7"/>
    <w:rsid w:val="00801A51"/>
    <w:rsid w:val="0082472A"/>
    <w:rsid w:val="009029ED"/>
    <w:rsid w:val="00946102"/>
    <w:rsid w:val="00A77598"/>
    <w:rsid w:val="00D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C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9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9E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2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93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35A7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35A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77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9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9E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2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93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35A7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35A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77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49793-1DB9-4F5F-A9C4-DCB6AFB58247}"/>
      </w:docPartPr>
      <w:docPartBody>
        <w:p w:rsidR="00542395" w:rsidRDefault="00DE657D">
          <w:r w:rsidRPr="00AE73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FD1D09012541E7A70C4FB81C43A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01B1D-5AAC-446A-829E-F99BB654F4EE}"/>
      </w:docPartPr>
      <w:docPartBody>
        <w:p w:rsidR="00542395" w:rsidRDefault="00DE657D" w:rsidP="00DE657D">
          <w:pPr>
            <w:pStyle w:val="22FD1D09012541E7A70C4FB81C43A083"/>
          </w:pPr>
          <w:r w:rsidRPr="00AE73D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57D"/>
    <w:rsid w:val="00514163"/>
    <w:rsid w:val="00542395"/>
    <w:rsid w:val="00DE657D"/>
    <w:rsid w:val="00E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57D"/>
    <w:rPr>
      <w:color w:val="808080"/>
    </w:rPr>
  </w:style>
  <w:style w:type="paragraph" w:customStyle="1" w:styleId="22FD1D09012541E7A70C4FB81C43A083">
    <w:name w:val="22FD1D09012541E7A70C4FB81C43A083"/>
    <w:rsid w:val="00DE65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57D"/>
    <w:rPr>
      <w:color w:val="808080"/>
    </w:rPr>
  </w:style>
  <w:style w:type="paragraph" w:customStyle="1" w:styleId="22FD1D09012541E7A70C4FB81C43A083">
    <w:name w:val="22FD1D09012541E7A70C4FB81C43A083"/>
    <w:rsid w:val="00DE6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rovetto</dc:creator>
  <cp:keywords/>
  <dc:description/>
  <cp:lastModifiedBy>robert rovetto</cp:lastModifiedBy>
  <cp:revision>8</cp:revision>
  <dcterms:created xsi:type="dcterms:W3CDTF">2020-01-13T10:35:00Z</dcterms:created>
  <dcterms:modified xsi:type="dcterms:W3CDTF">2020-01-15T22:35:00Z</dcterms:modified>
</cp:coreProperties>
</file>