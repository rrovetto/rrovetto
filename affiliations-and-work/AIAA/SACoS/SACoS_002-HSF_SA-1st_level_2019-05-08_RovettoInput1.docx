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C3326" w14:textId="287D8F3C" w:rsidR="005A0808" w:rsidRPr="00DF6F05" w:rsidRDefault="000A5935" w:rsidP="000A5935">
      <w:pPr>
        <w:jc w:val="right"/>
        <w:rPr>
          <w:b/>
          <w:sz w:val="40"/>
        </w:rPr>
      </w:pPr>
      <w:r w:rsidRPr="00DF6F05">
        <w:t xml:space="preserve">Working Document Reference Number: </w:t>
      </w:r>
      <w:r w:rsidR="00975F27">
        <w:rPr>
          <w:b/>
          <w:sz w:val="28"/>
        </w:rPr>
        <w:t>A</w:t>
      </w:r>
      <w:r w:rsidR="00FB6FBE">
        <w:rPr>
          <w:b/>
          <w:sz w:val="28"/>
        </w:rPr>
        <w:t>NSI/A</w:t>
      </w:r>
      <w:r w:rsidR="00975F27">
        <w:rPr>
          <w:b/>
          <w:sz w:val="28"/>
        </w:rPr>
        <w:t>IAA</w:t>
      </w:r>
      <w:r w:rsidR="00FB6FBE">
        <w:rPr>
          <w:b/>
          <w:sz w:val="28"/>
        </w:rPr>
        <w:t xml:space="preserve"> S-153-20XX</w:t>
      </w:r>
    </w:p>
    <w:p w14:paraId="7195B76A" w14:textId="2DBAD394" w:rsidR="000A5935" w:rsidRPr="00DF6F05" w:rsidRDefault="000A5935" w:rsidP="000A5935">
      <w:pPr>
        <w:jc w:val="right"/>
      </w:pPr>
      <w:r w:rsidRPr="00DF6F05">
        <w:t>Date: 201</w:t>
      </w:r>
      <w:r w:rsidR="00FB6FBE">
        <w:t>9</w:t>
      </w:r>
      <w:r w:rsidRPr="00DF6F05">
        <w:t>-</w:t>
      </w:r>
      <w:r w:rsidR="00FB6FBE">
        <w:t>0</w:t>
      </w:r>
      <w:r w:rsidR="0018118D">
        <w:t>4</w:t>
      </w:r>
      <w:r w:rsidRPr="00DF6F05">
        <w:t>-</w:t>
      </w:r>
      <w:r w:rsidR="00975F27">
        <w:t>2</w:t>
      </w:r>
      <w:r w:rsidR="0018118D">
        <w:t>2</w:t>
      </w:r>
    </w:p>
    <w:p w14:paraId="777E9879" w14:textId="268BF40D" w:rsidR="000A5935" w:rsidRPr="00DF6F05" w:rsidRDefault="000A5935" w:rsidP="000A5935">
      <w:pPr>
        <w:jc w:val="right"/>
        <w:rPr>
          <w:b/>
        </w:rPr>
      </w:pPr>
      <w:r w:rsidRPr="00DF6F05">
        <w:t xml:space="preserve">Document Reference Number: </w:t>
      </w:r>
      <w:r w:rsidRPr="00DF6F05">
        <w:rPr>
          <w:b/>
        </w:rPr>
        <w:t xml:space="preserve">WD </w:t>
      </w:r>
      <w:r w:rsidR="00FB6FBE">
        <w:rPr>
          <w:b/>
        </w:rPr>
        <w:t>19-03</w:t>
      </w:r>
      <w:r w:rsidRPr="00DF6F05">
        <w:rPr>
          <w:b/>
        </w:rPr>
        <w:t>-</w:t>
      </w:r>
      <w:r w:rsidR="00FB6FBE">
        <w:rPr>
          <w:b/>
        </w:rPr>
        <w:t>A</w:t>
      </w:r>
    </w:p>
    <w:p w14:paraId="4BCFD3B7" w14:textId="2CFEC271" w:rsidR="000A5935" w:rsidRPr="00DF6F05" w:rsidRDefault="000A5935" w:rsidP="000A5935">
      <w:pPr>
        <w:jc w:val="right"/>
      </w:pPr>
      <w:r w:rsidRPr="00DF6F05">
        <w:t xml:space="preserve">Committee identification: </w:t>
      </w:r>
      <w:r w:rsidR="00975F27">
        <w:t>AIAA SAC</w:t>
      </w:r>
      <w:r w:rsidR="008A5B99">
        <w:t>o</w:t>
      </w:r>
      <w:r w:rsidR="00975F27">
        <w:t>S</w:t>
      </w:r>
    </w:p>
    <w:p w14:paraId="72DB55F7" w14:textId="637DDFC3" w:rsidR="000A5935" w:rsidRPr="00DF6F05" w:rsidRDefault="000A5935" w:rsidP="000A5935">
      <w:pPr>
        <w:jc w:val="right"/>
      </w:pPr>
    </w:p>
    <w:p w14:paraId="6EFE1F91" w14:textId="260DF4D0" w:rsidR="000A5935" w:rsidRPr="00DF6F05" w:rsidRDefault="000A5935" w:rsidP="000A5935">
      <w:pPr>
        <w:jc w:val="right"/>
      </w:pPr>
    </w:p>
    <w:p w14:paraId="0075A236" w14:textId="3BDCB281" w:rsidR="000A5935" w:rsidRPr="00DF6F05" w:rsidRDefault="000A5935" w:rsidP="000A5935">
      <w:pPr>
        <w:jc w:val="right"/>
      </w:pPr>
    </w:p>
    <w:p w14:paraId="1CB8E43F" w14:textId="7C18FA9B" w:rsidR="000A5935" w:rsidRPr="00DF6F05" w:rsidRDefault="000A5935" w:rsidP="000A5935">
      <w:pPr>
        <w:jc w:val="right"/>
      </w:pPr>
    </w:p>
    <w:p w14:paraId="65531593" w14:textId="3F6F9F9D" w:rsidR="000A5935" w:rsidRPr="00DF6F05" w:rsidRDefault="000A5935" w:rsidP="000A5935">
      <w:pPr>
        <w:jc w:val="right"/>
      </w:pPr>
    </w:p>
    <w:p w14:paraId="384B2380" w14:textId="359DBAB2" w:rsidR="000A5935" w:rsidRPr="00DF6F05" w:rsidRDefault="000A5935" w:rsidP="000A5935">
      <w:pPr>
        <w:jc w:val="right"/>
      </w:pPr>
    </w:p>
    <w:p w14:paraId="7BA89F77" w14:textId="26BDEDA1" w:rsidR="003302F8" w:rsidRPr="00DF6F05" w:rsidRDefault="000A5935" w:rsidP="000A5935">
      <w:pPr>
        <w:rPr>
          <w:b/>
          <w:sz w:val="32"/>
        </w:rPr>
      </w:pPr>
      <w:bookmarkStart w:id="0" w:name="_Hlk4520350"/>
      <w:commentRangeStart w:id="1"/>
      <w:r w:rsidRPr="00DF6F05">
        <w:rPr>
          <w:b/>
          <w:sz w:val="32"/>
        </w:rPr>
        <w:t>Human Spaceflight</w:t>
      </w:r>
      <w:ins w:id="2" w:author="Alex" w:date="2019-04-16T17:02:00Z">
        <w:r w:rsidR="004E0844">
          <w:rPr>
            <w:b/>
            <w:sz w:val="32"/>
          </w:rPr>
          <w:t>:</w:t>
        </w:r>
      </w:ins>
      <w:r w:rsidRPr="00DF6F05">
        <w:rPr>
          <w:b/>
          <w:sz w:val="32"/>
        </w:rPr>
        <w:t xml:space="preserve"> </w:t>
      </w:r>
      <w:del w:id="3" w:author="Alex" w:date="2019-04-16T17:02:00Z">
        <w:r w:rsidRPr="00DF6F05" w:rsidDel="004E0844">
          <w:rPr>
            <w:b/>
            <w:sz w:val="32"/>
          </w:rPr>
          <w:delText>–</w:delText>
        </w:r>
      </w:del>
      <w:del w:id="4" w:author="Alex" w:date="2019-04-16T16:52:00Z">
        <w:r w:rsidRPr="00DF6F05" w:rsidDel="00C22C2F">
          <w:rPr>
            <w:b/>
            <w:sz w:val="32"/>
          </w:rPr>
          <w:delText xml:space="preserve"> Space </w:delText>
        </w:r>
      </w:del>
      <w:del w:id="5" w:author="Alex" w:date="2019-04-16T16:36:00Z">
        <w:r w:rsidRPr="00DF6F05" w:rsidDel="00C53B49">
          <w:rPr>
            <w:b/>
            <w:sz w:val="32"/>
          </w:rPr>
          <w:delText>Vessel</w:delText>
        </w:r>
      </w:del>
      <w:ins w:id="6" w:author="Alex" w:date="2019-04-16T16:36:00Z">
        <w:r w:rsidR="00C53B49">
          <w:rPr>
            <w:b/>
            <w:sz w:val="32"/>
          </w:rPr>
          <w:t>Spacecraft</w:t>
        </w:r>
      </w:ins>
      <w:del w:id="7" w:author="Alex" w:date="2019-04-16T16:52:00Z">
        <w:r w:rsidRPr="00DF6F05" w:rsidDel="00C22C2F">
          <w:rPr>
            <w:b/>
            <w:sz w:val="32"/>
          </w:rPr>
          <w:delText>s</w:delText>
        </w:r>
      </w:del>
      <w:r w:rsidRPr="00DF6F05">
        <w:rPr>
          <w:b/>
          <w:sz w:val="32"/>
        </w:rPr>
        <w:t xml:space="preserve"> Architecture </w:t>
      </w:r>
      <w:bookmarkStart w:id="8" w:name="_Hlk525061956"/>
      <w:r w:rsidRPr="00DF6F05">
        <w:rPr>
          <w:b/>
          <w:sz w:val="32"/>
        </w:rPr>
        <w:t xml:space="preserve">and Systems </w:t>
      </w:r>
      <w:r w:rsidR="003302F8" w:rsidRPr="00DF6F05">
        <w:rPr>
          <w:b/>
          <w:sz w:val="32"/>
        </w:rPr>
        <w:t>Engineering Ontology</w:t>
      </w:r>
      <w:bookmarkEnd w:id="8"/>
      <w:r w:rsidR="003302F8" w:rsidRPr="00DF6F05">
        <w:rPr>
          <w:b/>
          <w:sz w:val="32"/>
        </w:rPr>
        <w:t xml:space="preserve"> </w:t>
      </w:r>
      <w:commentRangeEnd w:id="1"/>
      <w:r w:rsidR="00AD7A46">
        <w:rPr>
          <w:rStyle w:val="CommentReference"/>
        </w:rPr>
        <w:commentReference w:id="1"/>
      </w:r>
    </w:p>
    <w:bookmarkEnd w:id="0"/>
    <w:p w14:paraId="7F10064B" w14:textId="53788C32" w:rsidR="000A5935" w:rsidRPr="00DF6F05" w:rsidRDefault="003302F8" w:rsidP="000A5935">
      <w:pPr>
        <w:rPr>
          <w:sz w:val="32"/>
        </w:rPr>
      </w:pPr>
      <w:r w:rsidRPr="00DF6F05">
        <w:rPr>
          <w:noProof/>
        </w:rPr>
        <mc:AlternateContent>
          <mc:Choice Requires="wps">
            <w:drawing>
              <wp:anchor distT="45720" distB="45720" distL="114300" distR="114300" simplePos="0" relativeHeight="251659264" behindDoc="0" locked="0" layoutInCell="1" allowOverlap="1" wp14:anchorId="01024D85" wp14:editId="06F2053F">
                <wp:simplePos x="0" y="0"/>
                <wp:positionH relativeFrom="margin">
                  <wp:align>left</wp:align>
                </wp:positionH>
                <wp:positionV relativeFrom="paragraph">
                  <wp:posOffset>779145</wp:posOffset>
                </wp:positionV>
                <wp:extent cx="5894070" cy="13239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1323975"/>
                        </a:xfrm>
                        <a:prstGeom prst="rect">
                          <a:avLst/>
                        </a:prstGeom>
                        <a:noFill/>
                        <a:ln w="9525">
                          <a:solidFill>
                            <a:srgbClr val="000000"/>
                          </a:solidFill>
                          <a:miter lim="800000"/>
                          <a:headEnd/>
                          <a:tailEnd/>
                        </a:ln>
                      </wps:spPr>
                      <wps:txbx>
                        <w:txbxContent>
                          <w:p w14:paraId="27C740B5" w14:textId="793EFA03" w:rsidR="00980263" w:rsidRPr="000A5935" w:rsidRDefault="00980263" w:rsidP="000A5935">
                            <w:pPr>
                              <w:jc w:val="center"/>
                              <w:rPr>
                                <w:b/>
                                <w:color w:val="FF0000"/>
                              </w:rPr>
                            </w:pPr>
                            <w:r w:rsidRPr="000A5935">
                              <w:rPr>
                                <w:b/>
                                <w:color w:val="FF0000"/>
                              </w:rPr>
                              <w:t>Warning</w:t>
                            </w:r>
                          </w:p>
                          <w:p w14:paraId="7D3A1C51" w14:textId="6D42B974" w:rsidR="00980263" w:rsidRPr="000A5935" w:rsidRDefault="00980263" w:rsidP="000A5935">
                            <w:pPr>
                              <w:jc w:val="center"/>
                              <w:rPr>
                                <w:color w:val="FF0000"/>
                              </w:rPr>
                            </w:pPr>
                            <w:r w:rsidRPr="000A5935">
                              <w:rPr>
                                <w:color w:val="FF0000"/>
                              </w:rPr>
                              <w:t>This document is not an ISO International Standard. It is distributed for review and comments. It is subject to change without notice and may not be referred to as an International Standard.</w:t>
                            </w:r>
                          </w:p>
                          <w:p w14:paraId="33D179D2" w14:textId="03457902" w:rsidR="00980263" w:rsidRPr="000A5935" w:rsidRDefault="00980263" w:rsidP="000A5935">
                            <w:pPr>
                              <w:jc w:val="center"/>
                              <w:rPr>
                                <w:color w:val="FF0000"/>
                              </w:rPr>
                            </w:pPr>
                            <w:r w:rsidRPr="000A5935">
                              <w:rPr>
                                <w:color w:val="FF0000"/>
                              </w:rPr>
                              <w:t>Recipients of this draft are invited to submit, with their comments, notification of any relevant patent rights of which the are aware and to provide support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24D85" id="_x0000_t202" coordsize="21600,21600" o:spt="202" path="m,l,21600r21600,l21600,xe">
                <v:stroke joinstyle="miter"/>
                <v:path gradientshapeok="t" o:connecttype="rect"/>
              </v:shapetype>
              <v:shape id="Text Box 2" o:spid="_x0000_s1026" type="#_x0000_t202" style="position:absolute;margin-left:0;margin-top:61.35pt;width:464.1pt;height:10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" filled="f">
                <v:textbox>
                  <w:txbxContent>
                    <w:p w14:paraId="27C740B5" w14:textId="793EFA03" w:rsidR="00980263" w:rsidRPr="000A5935" w:rsidRDefault="00980263" w:rsidP="000A5935">
                      <w:pPr>
                        <w:jc w:val="center"/>
                        <w:rPr>
                          <w:b/>
                          <w:color w:val="FF0000"/>
                        </w:rPr>
                      </w:pPr>
                      <w:r w:rsidRPr="000A5935">
                        <w:rPr>
                          <w:b/>
                          <w:color w:val="FF0000"/>
                        </w:rPr>
                        <w:t>Warning</w:t>
                      </w:r>
                    </w:p>
                    <w:p w14:paraId="7D3A1C51" w14:textId="6D42B974" w:rsidR="00980263" w:rsidRPr="000A5935" w:rsidRDefault="00980263" w:rsidP="000A5935">
                      <w:pPr>
                        <w:jc w:val="center"/>
                        <w:rPr>
                          <w:color w:val="FF0000"/>
                        </w:rPr>
                      </w:pPr>
                      <w:r w:rsidRPr="000A5935">
                        <w:rPr>
                          <w:color w:val="FF0000"/>
                        </w:rPr>
                        <w:t>This document is not an ISO International Standard. It is distributed for review and comments. It is subject to change without notice and may not be referred to as an International Standard.</w:t>
                      </w:r>
                    </w:p>
                    <w:p w14:paraId="33D179D2" w14:textId="03457902" w:rsidR="00980263" w:rsidRPr="000A5935" w:rsidRDefault="00980263" w:rsidP="000A5935">
                      <w:pPr>
                        <w:jc w:val="center"/>
                        <w:rPr>
                          <w:color w:val="FF0000"/>
                        </w:rPr>
                      </w:pPr>
                      <w:r w:rsidRPr="000A5935">
                        <w:rPr>
                          <w:color w:val="FF0000"/>
                        </w:rPr>
                        <w:t xml:space="preserve">Recipients of this draft are invited to submit, with their comments, notification of any relevant patent rights of which </w:t>
                      </w:r>
                      <w:proofErr w:type="spellStart"/>
                      <w:r w:rsidRPr="000A5935">
                        <w:rPr>
                          <w:color w:val="FF0000"/>
                        </w:rPr>
                        <w:t>the</w:t>
                      </w:r>
                      <w:proofErr w:type="spellEnd"/>
                      <w:r w:rsidRPr="000A5935">
                        <w:rPr>
                          <w:color w:val="FF0000"/>
                        </w:rPr>
                        <w:t xml:space="preserve"> are aware and to provide support documentation.</w:t>
                      </w:r>
                    </w:p>
                  </w:txbxContent>
                </v:textbox>
                <w10:wrap type="square" anchorx="margin"/>
              </v:shape>
            </w:pict>
          </mc:Fallback>
        </mc:AlternateContent>
      </w:r>
    </w:p>
    <w:p w14:paraId="4C5F24DD" w14:textId="7916011B" w:rsidR="00EF69D4" w:rsidRPr="00DF6F05" w:rsidRDefault="00EF69D4" w:rsidP="000A5935">
      <w:pPr>
        <w:rPr>
          <w:b/>
          <w:sz w:val="32"/>
        </w:rPr>
      </w:pPr>
    </w:p>
    <w:p w14:paraId="10028A6A" w14:textId="77777777" w:rsidR="00EF69D4" w:rsidRPr="00DF6F05" w:rsidRDefault="00EF69D4">
      <w:pPr>
        <w:rPr>
          <w:b/>
          <w:sz w:val="32"/>
        </w:rPr>
        <w:sectPr w:rsidR="00EF69D4" w:rsidRPr="00DF6F05" w:rsidSect="00EF69D4">
          <w:headerReference w:type="even" r:id="rId11"/>
          <w:headerReference w:type="default" r:id="rId12"/>
          <w:footerReference w:type="default" r:id="rId13"/>
          <w:headerReference w:type="first" r:id="rId14"/>
          <w:pgSz w:w="12240" w:h="15840"/>
          <w:pgMar w:top="1440" w:right="1440" w:bottom="1440" w:left="1440" w:header="720" w:footer="945" w:gutter="0"/>
          <w:cols w:space="720"/>
          <w:docGrid w:linePitch="360"/>
        </w:sectPr>
      </w:pPr>
    </w:p>
    <w:p w14:paraId="5C356C4E" w14:textId="641516FE" w:rsidR="00EF69D4" w:rsidRPr="00DF6F05" w:rsidRDefault="00EF69D4">
      <w:pPr>
        <w:rPr>
          <w:b/>
          <w:sz w:val="32"/>
        </w:rPr>
      </w:pPr>
      <w:r w:rsidRPr="00DF6F05">
        <w:rPr>
          <w:b/>
          <w:noProof/>
          <w:sz w:val="32"/>
        </w:rPr>
        <w:lastRenderedPageBreak/>
        <mc:AlternateContent>
          <mc:Choice Requires="wps">
            <w:drawing>
              <wp:anchor distT="45720" distB="45720" distL="114300" distR="114300" simplePos="0" relativeHeight="251661312" behindDoc="0" locked="0" layoutInCell="1" allowOverlap="1" wp14:anchorId="18200962" wp14:editId="0DBFF331">
                <wp:simplePos x="0" y="0"/>
                <wp:positionH relativeFrom="column">
                  <wp:posOffset>11430</wp:posOffset>
                </wp:positionH>
                <wp:positionV relativeFrom="paragraph">
                  <wp:posOffset>0</wp:posOffset>
                </wp:positionV>
                <wp:extent cx="5886450" cy="4571365"/>
                <wp:effectExtent l="0" t="0" r="1905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4571365"/>
                        </a:xfrm>
                        <a:prstGeom prst="rect">
                          <a:avLst/>
                        </a:prstGeom>
                        <a:noFill/>
                        <a:ln w="9525">
                          <a:solidFill>
                            <a:srgbClr val="000000"/>
                          </a:solidFill>
                          <a:miter lim="800000"/>
                          <a:headEnd/>
                          <a:tailEnd/>
                        </a:ln>
                      </wps:spPr>
                      <wps:txbx>
                        <w:txbxContent>
                          <w:p w14:paraId="76D2EBB6" w14:textId="77777777" w:rsidR="00980263" w:rsidRDefault="00980263" w:rsidP="00EF69D4">
                            <w:pPr>
                              <w:pStyle w:val="Default"/>
                              <w:spacing w:after="240"/>
                              <w:ind w:left="283" w:right="283"/>
                              <w:jc w:val="center"/>
                              <w:rPr>
                                <w:sz w:val="20"/>
                                <w:szCs w:val="20"/>
                              </w:rPr>
                            </w:pPr>
                          </w:p>
                          <w:p w14:paraId="49945F6B" w14:textId="4B81139C" w:rsidR="00980263" w:rsidRPr="00EF69D4" w:rsidRDefault="00980263" w:rsidP="00EF69D4">
                            <w:pPr>
                              <w:pStyle w:val="Default"/>
                              <w:spacing w:after="240"/>
                              <w:ind w:left="283" w:right="283"/>
                              <w:jc w:val="center"/>
                              <w:rPr>
                                <w:b/>
                                <w:szCs w:val="20"/>
                              </w:rPr>
                            </w:pPr>
                            <w:r w:rsidRPr="00EF69D4">
                              <w:rPr>
                                <w:b/>
                                <w:szCs w:val="20"/>
                              </w:rPr>
                              <w:t>Copyright notice</w:t>
                            </w:r>
                          </w:p>
                          <w:p w14:paraId="02402B1F" w14:textId="40C09175" w:rsidR="00980263" w:rsidRDefault="00980263">
                            <w:pPr>
                              <w:pStyle w:val="Default"/>
                              <w:spacing w:after="240"/>
                              <w:ind w:left="283" w:right="283"/>
                              <w:jc w:val="both"/>
                              <w:rPr>
                                <w:sz w:val="20"/>
                                <w:szCs w:val="20"/>
                              </w:rPr>
                              <w:pPrChange w:id="9" w:author="Alex" w:date="2019-04-16T16:00:00Z">
                                <w:pPr>
                                  <w:pStyle w:val="Default"/>
                                  <w:spacing w:after="240"/>
                                  <w:ind w:left="283" w:right="283"/>
                                  <w:jc w:val="center"/>
                                </w:pPr>
                              </w:pPrChange>
                            </w:pPr>
                            <w:r>
                              <w:rPr>
                                <w:sz w:val="20"/>
                                <w:szCs w:val="20"/>
                              </w:rPr>
                              <w:t xml:space="preserve">This ISO document is a working draft or committee draft and is copyright-protected by ISO. While the reproduction of working drafts or committee drafts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 </w:t>
                            </w:r>
                          </w:p>
                          <w:p w14:paraId="72C2E993" w14:textId="77777777" w:rsidR="00980263" w:rsidRDefault="00980263" w:rsidP="00EF69D4">
                            <w:pPr>
                              <w:pStyle w:val="Default"/>
                              <w:spacing w:after="240"/>
                              <w:ind w:left="283" w:right="283"/>
                              <w:jc w:val="both"/>
                              <w:rPr>
                                <w:sz w:val="20"/>
                                <w:szCs w:val="20"/>
                              </w:rPr>
                            </w:pPr>
                            <w:r>
                              <w:rPr>
                                <w:sz w:val="20"/>
                                <w:szCs w:val="20"/>
                              </w:rPr>
                              <w:t xml:space="preserve">Requests for permission to reproduce this document for the purpose of selling it should be addressed as shown below or to ISO’s member body in the country of the requester: </w:t>
                            </w:r>
                          </w:p>
                          <w:p w14:paraId="3A8797C7" w14:textId="77777777" w:rsidR="00980263" w:rsidRPr="00EF69D4" w:rsidRDefault="00980263" w:rsidP="00EF69D4">
                            <w:pPr>
                              <w:pStyle w:val="Default"/>
                              <w:spacing w:after="240"/>
                              <w:ind w:left="283" w:right="283"/>
                              <w:jc w:val="both"/>
                              <w:rPr>
                                <w:color w:val="FF0000"/>
                                <w:sz w:val="20"/>
                                <w:szCs w:val="20"/>
                              </w:rPr>
                            </w:pPr>
                            <w:r w:rsidRPr="00EF69D4">
                              <w:rPr>
                                <w:i/>
                                <w:iCs/>
                                <w:color w:val="FF0000"/>
                                <w:sz w:val="20"/>
                                <w:szCs w:val="20"/>
                              </w:rPr>
                              <w:t xml:space="preserve">[Indicate : </w:t>
                            </w:r>
                          </w:p>
                          <w:p w14:paraId="7ED682EF"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the full address </w:t>
                            </w:r>
                          </w:p>
                          <w:p w14:paraId="0669FC45"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telephone number </w:t>
                            </w:r>
                          </w:p>
                          <w:p w14:paraId="2AFF96D8"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fax number </w:t>
                            </w:r>
                          </w:p>
                          <w:p w14:paraId="2A4AA3A7"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telex number </w:t>
                            </w:r>
                          </w:p>
                          <w:p w14:paraId="0C750694" w14:textId="3699109E" w:rsidR="00980263" w:rsidRPr="00EF69D4" w:rsidRDefault="00980263" w:rsidP="00EF69D4">
                            <w:pPr>
                              <w:pStyle w:val="Default"/>
                              <w:ind w:left="283" w:right="283" w:firstLine="400"/>
                              <w:rPr>
                                <w:i/>
                                <w:iCs/>
                                <w:color w:val="FF0000"/>
                                <w:sz w:val="20"/>
                                <w:szCs w:val="20"/>
                              </w:rPr>
                            </w:pPr>
                            <w:r w:rsidRPr="00EF69D4">
                              <w:rPr>
                                <w:i/>
                                <w:iCs/>
                                <w:color w:val="FF0000"/>
                                <w:sz w:val="20"/>
                                <w:szCs w:val="20"/>
                              </w:rPr>
                              <w:t xml:space="preserve">and electronic mail address </w:t>
                            </w:r>
                          </w:p>
                          <w:p w14:paraId="291F5272" w14:textId="77777777" w:rsidR="00980263" w:rsidRDefault="00980263" w:rsidP="00EF69D4">
                            <w:pPr>
                              <w:pStyle w:val="Default"/>
                              <w:ind w:left="283" w:right="283" w:firstLine="400"/>
                              <w:rPr>
                                <w:sz w:val="20"/>
                                <w:szCs w:val="20"/>
                              </w:rPr>
                            </w:pPr>
                          </w:p>
                          <w:p w14:paraId="008A0521" w14:textId="77777777" w:rsidR="00980263" w:rsidRDefault="00980263" w:rsidP="00EF69D4">
                            <w:pPr>
                              <w:pStyle w:val="Default"/>
                              <w:spacing w:after="240"/>
                              <w:ind w:left="283" w:right="283" w:firstLine="400"/>
                              <w:jc w:val="both"/>
                              <w:rPr>
                                <w:sz w:val="20"/>
                                <w:szCs w:val="20"/>
                              </w:rPr>
                            </w:pPr>
                            <w:r>
                              <w:rPr>
                                <w:i/>
                                <w:iCs/>
                                <w:sz w:val="20"/>
                                <w:szCs w:val="20"/>
                              </w:rPr>
                              <w:t xml:space="preserve">as appropriate, of the Copyright Manager of the ISO member body responsible for the secretariat of the TC or SC within the framework of which the draft has been prepared] </w:t>
                            </w:r>
                          </w:p>
                          <w:p w14:paraId="49F380A7" w14:textId="77777777" w:rsidR="00980263" w:rsidRDefault="00980263" w:rsidP="00EF69D4">
                            <w:pPr>
                              <w:pStyle w:val="Default"/>
                              <w:spacing w:after="240"/>
                              <w:ind w:left="283" w:right="283"/>
                              <w:jc w:val="both"/>
                              <w:rPr>
                                <w:sz w:val="20"/>
                                <w:szCs w:val="20"/>
                              </w:rPr>
                            </w:pPr>
                            <w:r>
                              <w:rPr>
                                <w:sz w:val="20"/>
                                <w:szCs w:val="20"/>
                              </w:rPr>
                              <w:t xml:space="preserve">Reproduction for sales purposes may be subject to royalty payments or a licensing agreement. </w:t>
                            </w:r>
                          </w:p>
                          <w:p w14:paraId="25D0EFD6" w14:textId="1D9B7351" w:rsidR="00980263" w:rsidRDefault="00980263" w:rsidP="00EF69D4">
                            <w:r>
                              <w:rPr>
                                <w:sz w:val="20"/>
                                <w:szCs w:val="20"/>
                              </w:rPr>
                              <w:t>Violators may be prosecuted.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00962" id="_x0000_s1027" type="#_x0000_t202" style="position:absolute;margin-left:.9pt;margin-top:0;width:463.5pt;height:359.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" filled="f">
                <v:textbox>
                  <w:txbxContent>
                    <w:p w14:paraId="76D2EBB6" w14:textId="77777777" w:rsidR="00980263" w:rsidRDefault="00980263" w:rsidP="00EF69D4">
                      <w:pPr>
                        <w:pStyle w:val="Default"/>
                        <w:spacing w:after="240"/>
                        <w:ind w:left="283" w:right="283"/>
                        <w:jc w:val="center"/>
                        <w:rPr>
                          <w:sz w:val="20"/>
                          <w:szCs w:val="20"/>
                        </w:rPr>
                      </w:pPr>
                    </w:p>
                    <w:p w14:paraId="49945F6B" w14:textId="4B81139C" w:rsidR="00980263" w:rsidRPr="00EF69D4" w:rsidRDefault="00980263" w:rsidP="00EF69D4">
                      <w:pPr>
                        <w:pStyle w:val="Default"/>
                        <w:spacing w:after="240"/>
                        <w:ind w:left="283" w:right="283"/>
                        <w:jc w:val="center"/>
                        <w:rPr>
                          <w:b/>
                          <w:szCs w:val="20"/>
                        </w:rPr>
                      </w:pPr>
                      <w:r w:rsidRPr="00EF69D4">
                        <w:rPr>
                          <w:b/>
                          <w:szCs w:val="20"/>
                        </w:rPr>
                        <w:t>Copyright notice</w:t>
                      </w:r>
                    </w:p>
                    <w:p w14:paraId="02402B1F" w14:textId="40C09175" w:rsidR="00980263" w:rsidRDefault="00980263">
                      <w:pPr>
                        <w:pStyle w:val="Default"/>
                        <w:spacing w:after="240"/>
                        <w:ind w:left="283" w:right="283"/>
                        <w:jc w:val="both"/>
                        <w:rPr>
                          <w:sz w:val="20"/>
                          <w:szCs w:val="20"/>
                        </w:rPr>
                        <w:pPrChange w:id="10" w:author="Alex" w:date="2019-04-16T16:00:00Z">
                          <w:pPr>
                            <w:pStyle w:val="Default"/>
                            <w:spacing w:after="240"/>
                            <w:ind w:left="283" w:right="283"/>
                            <w:jc w:val="center"/>
                          </w:pPr>
                        </w:pPrChange>
                      </w:pPr>
                      <w:r>
                        <w:rPr>
                          <w:sz w:val="20"/>
                          <w:szCs w:val="20"/>
                        </w:rPr>
                        <w:t xml:space="preserve">This ISO document is a working draft or committee draft and is copyright-protected by ISO. While the reproduction of working drafts or committee drafts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 </w:t>
                      </w:r>
                    </w:p>
                    <w:p w14:paraId="72C2E993" w14:textId="77777777" w:rsidR="00980263" w:rsidRDefault="00980263" w:rsidP="00EF69D4">
                      <w:pPr>
                        <w:pStyle w:val="Default"/>
                        <w:spacing w:after="240"/>
                        <w:ind w:left="283" w:right="283"/>
                        <w:jc w:val="both"/>
                        <w:rPr>
                          <w:sz w:val="20"/>
                          <w:szCs w:val="20"/>
                        </w:rPr>
                      </w:pPr>
                      <w:r>
                        <w:rPr>
                          <w:sz w:val="20"/>
                          <w:szCs w:val="20"/>
                        </w:rPr>
                        <w:t xml:space="preserve">Requests for permission to reproduce this document for the purpose of selling it should be addressed as shown below or to ISO’s member body in the country of the requester: </w:t>
                      </w:r>
                    </w:p>
                    <w:p w14:paraId="3A8797C7" w14:textId="77777777" w:rsidR="00980263" w:rsidRPr="00EF69D4" w:rsidRDefault="00980263" w:rsidP="00EF69D4">
                      <w:pPr>
                        <w:pStyle w:val="Default"/>
                        <w:spacing w:after="240"/>
                        <w:ind w:left="283" w:right="283"/>
                        <w:jc w:val="both"/>
                        <w:rPr>
                          <w:color w:val="FF0000"/>
                          <w:sz w:val="20"/>
                          <w:szCs w:val="20"/>
                        </w:rPr>
                      </w:pPr>
                      <w:r w:rsidRPr="00EF69D4">
                        <w:rPr>
                          <w:i/>
                          <w:iCs/>
                          <w:color w:val="FF0000"/>
                          <w:sz w:val="20"/>
                          <w:szCs w:val="20"/>
                        </w:rPr>
                        <w:t xml:space="preserve">[Indicate : </w:t>
                      </w:r>
                    </w:p>
                    <w:p w14:paraId="7ED682EF"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the full address </w:t>
                      </w:r>
                    </w:p>
                    <w:p w14:paraId="0669FC45"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telephone number </w:t>
                      </w:r>
                    </w:p>
                    <w:p w14:paraId="2AFF96D8"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fax number </w:t>
                      </w:r>
                    </w:p>
                    <w:p w14:paraId="2A4AA3A7" w14:textId="77777777" w:rsidR="00980263" w:rsidRPr="00EF69D4" w:rsidRDefault="00980263" w:rsidP="00EF69D4">
                      <w:pPr>
                        <w:pStyle w:val="Default"/>
                        <w:ind w:left="283" w:right="283" w:firstLine="400"/>
                        <w:rPr>
                          <w:color w:val="FF0000"/>
                          <w:sz w:val="20"/>
                          <w:szCs w:val="20"/>
                        </w:rPr>
                      </w:pPr>
                      <w:r w:rsidRPr="00EF69D4">
                        <w:rPr>
                          <w:i/>
                          <w:iCs/>
                          <w:color w:val="FF0000"/>
                          <w:sz w:val="20"/>
                          <w:szCs w:val="20"/>
                        </w:rPr>
                        <w:t xml:space="preserve">telex number </w:t>
                      </w:r>
                    </w:p>
                    <w:p w14:paraId="0C750694" w14:textId="3699109E" w:rsidR="00980263" w:rsidRPr="00EF69D4" w:rsidRDefault="00980263" w:rsidP="00EF69D4">
                      <w:pPr>
                        <w:pStyle w:val="Default"/>
                        <w:ind w:left="283" w:right="283" w:firstLine="400"/>
                        <w:rPr>
                          <w:i/>
                          <w:iCs/>
                          <w:color w:val="FF0000"/>
                          <w:sz w:val="20"/>
                          <w:szCs w:val="20"/>
                        </w:rPr>
                      </w:pPr>
                      <w:r w:rsidRPr="00EF69D4">
                        <w:rPr>
                          <w:i/>
                          <w:iCs/>
                          <w:color w:val="FF0000"/>
                          <w:sz w:val="20"/>
                          <w:szCs w:val="20"/>
                        </w:rPr>
                        <w:t xml:space="preserve">and electronic mail address </w:t>
                      </w:r>
                    </w:p>
                    <w:p w14:paraId="291F5272" w14:textId="77777777" w:rsidR="00980263" w:rsidRDefault="00980263" w:rsidP="00EF69D4">
                      <w:pPr>
                        <w:pStyle w:val="Default"/>
                        <w:ind w:left="283" w:right="283" w:firstLine="400"/>
                        <w:rPr>
                          <w:sz w:val="20"/>
                          <w:szCs w:val="20"/>
                        </w:rPr>
                      </w:pPr>
                    </w:p>
                    <w:p w14:paraId="008A0521" w14:textId="77777777" w:rsidR="00980263" w:rsidRDefault="00980263" w:rsidP="00EF69D4">
                      <w:pPr>
                        <w:pStyle w:val="Default"/>
                        <w:spacing w:after="240"/>
                        <w:ind w:left="283" w:right="283" w:firstLine="400"/>
                        <w:jc w:val="both"/>
                        <w:rPr>
                          <w:sz w:val="20"/>
                          <w:szCs w:val="20"/>
                        </w:rPr>
                      </w:pPr>
                      <w:r>
                        <w:rPr>
                          <w:i/>
                          <w:iCs/>
                          <w:sz w:val="20"/>
                          <w:szCs w:val="20"/>
                        </w:rPr>
                        <w:t xml:space="preserve">as appropriate, of the Copyright Manager of the ISO member body responsible for the secretariat of the TC or SC within the framework of which the draft has been prepared] </w:t>
                      </w:r>
                    </w:p>
                    <w:p w14:paraId="49F380A7" w14:textId="77777777" w:rsidR="00980263" w:rsidRDefault="00980263" w:rsidP="00EF69D4">
                      <w:pPr>
                        <w:pStyle w:val="Default"/>
                        <w:spacing w:after="240"/>
                        <w:ind w:left="283" w:right="283"/>
                        <w:jc w:val="both"/>
                        <w:rPr>
                          <w:sz w:val="20"/>
                          <w:szCs w:val="20"/>
                        </w:rPr>
                      </w:pPr>
                      <w:r>
                        <w:rPr>
                          <w:sz w:val="20"/>
                          <w:szCs w:val="20"/>
                        </w:rPr>
                        <w:t xml:space="preserve">Reproduction for sales purposes may be subject to royalty payments or a licensing agreement. </w:t>
                      </w:r>
                    </w:p>
                    <w:p w14:paraId="25D0EFD6" w14:textId="1D9B7351" w:rsidR="00980263" w:rsidRDefault="00980263" w:rsidP="00EF69D4">
                      <w:r>
                        <w:rPr>
                          <w:sz w:val="20"/>
                          <w:szCs w:val="20"/>
                        </w:rPr>
                        <w:t>Violators may be prosecuted.</w:t>
                      </w:r>
                    </w:p>
                  </w:txbxContent>
                </v:textbox>
                <w10:wrap type="square"/>
              </v:shape>
            </w:pict>
          </mc:Fallback>
        </mc:AlternateContent>
      </w:r>
      <w:r w:rsidRPr="00DF6F05">
        <w:rPr>
          <w:b/>
          <w:sz w:val="32"/>
        </w:rPr>
        <w:br w:type="page"/>
      </w:r>
    </w:p>
    <w:p w14:paraId="06A54A4B" w14:textId="742C7E3B" w:rsidR="00EF69D4" w:rsidRPr="00DF6F05" w:rsidRDefault="00EF69D4" w:rsidP="000A5935">
      <w:pPr>
        <w:rPr>
          <w:b/>
          <w:sz w:val="32"/>
        </w:rPr>
      </w:pPr>
    </w:p>
    <w:p w14:paraId="48014977" w14:textId="77777777" w:rsidR="00CA4767" w:rsidRPr="005E2821" w:rsidRDefault="00CA4767" w:rsidP="005964B5">
      <w:pPr>
        <w:rPr>
          <w:lang w:val="cs-CZ"/>
        </w:rPr>
      </w:pPr>
    </w:p>
    <w:p w14:paraId="244B3F5B" w14:textId="49E71A29" w:rsidR="00CA4767" w:rsidRPr="00DF6F05" w:rsidRDefault="00CA4767" w:rsidP="005964B5"/>
    <w:p w14:paraId="116971B8" w14:textId="77777777" w:rsidR="005964B5" w:rsidRPr="00DF6F05" w:rsidRDefault="005964B5" w:rsidP="005964B5"/>
    <w:p w14:paraId="46F10363" w14:textId="271BD3D8" w:rsidR="00EF69D4" w:rsidRPr="00DF6F05" w:rsidRDefault="00EF69D4" w:rsidP="000A5935">
      <w:pPr>
        <w:rPr>
          <w:b/>
          <w:sz w:val="32"/>
        </w:rPr>
      </w:pPr>
    </w:p>
    <w:p w14:paraId="719AC801" w14:textId="59F7B397" w:rsidR="00EF69D4" w:rsidRPr="00DF6F05" w:rsidRDefault="00EF69D4">
      <w:pPr>
        <w:rPr>
          <w:b/>
          <w:sz w:val="32"/>
        </w:rPr>
      </w:pPr>
      <w:r w:rsidRPr="00DF6F05">
        <w:rPr>
          <w:b/>
          <w:sz w:val="32"/>
        </w:rPr>
        <w:br w:type="page"/>
      </w:r>
    </w:p>
    <w:p w14:paraId="416C9F55" w14:textId="046F3F4F" w:rsidR="00EF69D4" w:rsidRPr="00DF6F05" w:rsidRDefault="008A61E3" w:rsidP="008A61E3">
      <w:pPr>
        <w:pStyle w:val="Title"/>
      </w:pPr>
      <w:r w:rsidRPr="00DF6F05">
        <w:lastRenderedPageBreak/>
        <w:t>Foreword</w:t>
      </w:r>
    </w:p>
    <w:p w14:paraId="3FFF81EB" w14:textId="77777777" w:rsidR="008A61E3" w:rsidRPr="00DF6F05" w:rsidRDefault="008A61E3" w:rsidP="008A61E3">
      <w:pPr>
        <w:jc w:val="both"/>
      </w:pPr>
    </w:p>
    <w:p w14:paraId="0EB190FC" w14:textId="6ECDB86D" w:rsidR="00EF69D4" w:rsidRPr="00DF6F05" w:rsidRDefault="008A61E3" w:rsidP="008A61E3">
      <w:pPr>
        <w:jc w:val="both"/>
      </w:pPr>
      <w:r w:rsidRPr="00DF6F05">
        <w:t xml:space="preserve">This </w:t>
      </w:r>
      <w:r w:rsidR="00894AAF" w:rsidRPr="00DF6F05">
        <w:t>AIAA</w:t>
      </w:r>
      <w:r w:rsidR="00EF69D4" w:rsidRPr="00DF6F05">
        <w:t xml:space="preserve"> nnn-n </w:t>
      </w:r>
      <w:r w:rsidR="00894AAF" w:rsidRPr="00DF6F05">
        <w:t>standard was prepared by</w:t>
      </w:r>
      <w:r w:rsidR="00EF69D4" w:rsidRPr="00DF6F05">
        <w:t xml:space="preserve"> </w:t>
      </w:r>
      <w:r w:rsidRPr="00DF6F05">
        <w:t>Space Architecture Standards Committee</w:t>
      </w:r>
      <w:ins w:id="10" w:author="Alex" w:date="2019-04-16T16:02:00Z">
        <w:r w:rsidR="00145976">
          <w:t>, S</w:t>
        </w:r>
      </w:ins>
      <w:ins w:id="11" w:author="Alex" w:date="2019-04-16T16:03:00Z">
        <w:r w:rsidR="00145976">
          <w:t xml:space="preserve">ystems </w:t>
        </w:r>
      </w:ins>
      <w:ins w:id="12" w:author="Alex" w:date="2019-04-16T16:02:00Z">
        <w:r w:rsidR="00145976">
          <w:t>Engineering Technical committee,</w:t>
        </w:r>
      </w:ins>
      <w:r w:rsidRPr="00DF6F05">
        <w:t xml:space="preserve"> and Space Architecture Technical committee of American Institute of Aeronautics and Astronautics</w:t>
      </w:r>
      <w:r w:rsidR="00C13591" w:rsidRPr="00DF6F05">
        <w:t>.</w:t>
      </w:r>
    </w:p>
    <w:p w14:paraId="70929394" w14:textId="42347AE5" w:rsidR="008A61E3" w:rsidRPr="00DF6F05" w:rsidRDefault="008A61E3" w:rsidP="008A61E3">
      <w:pPr>
        <w:jc w:val="both"/>
      </w:pPr>
    </w:p>
    <w:p w14:paraId="725B6CD8" w14:textId="386B8983" w:rsidR="008A61E3" w:rsidRPr="00DF6F05" w:rsidRDefault="008A61E3">
      <w:r w:rsidRPr="00DF6F05">
        <w:br w:type="page"/>
      </w:r>
    </w:p>
    <w:p w14:paraId="108747ED" w14:textId="500743C5" w:rsidR="008A61E3" w:rsidRPr="00DF6F05" w:rsidRDefault="008A61E3" w:rsidP="008A61E3">
      <w:pPr>
        <w:pStyle w:val="Title"/>
      </w:pPr>
      <w:commentRangeStart w:id="13"/>
      <w:r w:rsidRPr="00DF6F05">
        <w:lastRenderedPageBreak/>
        <w:t>0 Introduction</w:t>
      </w:r>
      <w:commentRangeEnd w:id="13"/>
      <w:r w:rsidR="002F0954">
        <w:rPr>
          <w:rStyle w:val="CommentReference"/>
          <w:rFonts w:asciiTheme="minorHAnsi" w:eastAsiaTheme="minorHAnsi" w:hAnsiTheme="minorHAnsi" w:cstheme="minorBidi"/>
          <w:spacing w:val="0"/>
          <w:kern w:val="0"/>
        </w:rPr>
        <w:commentReference w:id="13"/>
      </w:r>
    </w:p>
    <w:p w14:paraId="59FE16A1" w14:textId="41BFACE4" w:rsidR="008A61E3" w:rsidRPr="00DF6F05" w:rsidRDefault="008A61E3" w:rsidP="008A61E3">
      <w:pPr>
        <w:jc w:val="both"/>
      </w:pPr>
    </w:p>
    <w:p w14:paraId="25DFBEE4" w14:textId="5589A41F" w:rsidR="00C13591" w:rsidRPr="00DF6F05" w:rsidRDefault="00C13591" w:rsidP="008A61E3">
      <w:pPr>
        <w:pStyle w:val="Default"/>
        <w:spacing w:after="240"/>
        <w:jc w:val="both"/>
        <w:rPr>
          <w:color w:val="auto"/>
          <w:sz w:val="20"/>
          <w:szCs w:val="20"/>
        </w:rPr>
      </w:pPr>
      <w:r w:rsidRPr="00DF6F05">
        <w:rPr>
          <w:color w:val="auto"/>
          <w:sz w:val="20"/>
          <w:szCs w:val="20"/>
        </w:rPr>
        <w:t>1</w:t>
      </w:r>
      <w:r w:rsidRPr="00DF6F05">
        <w:rPr>
          <w:color w:val="auto"/>
          <w:sz w:val="20"/>
          <w:szCs w:val="20"/>
          <w:vertAlign w:val="superscript"/>
        </w:rPr>
        <w:t>st</w:t>
      </w:r>
      <w:r w:rsidRPr="00DF6F05">
        <w:rPr>
          <w:color w:val="auto"/>
          <w:sz w:val="20"/>
          <w:szCs w:val="20"/>
        </w:rPr>
        <w:t xml:space="preserve"> LEVEL STANDARD</w:t>
      </w:r>
    </w:p>
    <w:p w14:paraId="4228FAC2" w14:textId="0B879861" w:rsidR="00975F27" w:rsidRDefault="00975F27" w:rsidP="00975F27">
      <w:pPr>
        <w:pStyle w:val="Default"/>
        <w:spacing w:after="240"/>
        <w:jc w:val="both"/>
        <w:rPr>
          <w:color w:val="auto"/>
          <w:sz w:val="20"/>
          <w:szCs w:val="20"/>
        </w:rPr>
      </w:pPr>
      <w:r w:rsidRPr="00DF6F05">
        <w:rPr>
          <w:color w:val="auto"/>
          <w:sz w:val="20"/>
          <w:szCs w:val="20"/>
        </w:rPr>
        <w:t xml:space="preserve">This is </w:t>
      </w:r>
      <w:r>
        <w:rPr>
          <w:color w:val="auto"/>
          <w:sz w:val="20"/>
          <w:szCs w:val="20"/>
        </w:rPr>
        <w:t>the</w:t>
      </w:r>
      <w:r w:rsidRPr="00DF6F05">
        <w:rPr>
          <w:color w:val="auto"/>
          <w:sz w:val="20"/>
          <w:szCs w:val="20"/>
        </w:rPr>
        <w:t xml:space="preserve"> first level standard in a set of </w:t>
      </w:r>
      <w:r>
        <w:rPr>
          <w:color w:val="auto"/>
          <w:sz w:val="20"/>
          <w:szCs w:val="20"/>
        </w:rPr>
        <w:t xml:space="preserve">three-level standard </w:t>
      </w:r>
      <w:commentRangeStart w:id="14"/>
      <w:r w:rsidRPr="00DF6F05">
        <w:rPr>
          <w:color w:val="auto"/>
          <w:sz w:val="20"/>
          <w:szCs w:val="20"/>
        </w:rPr>
        <w:t xml:space="preserve">documents </w:t>
      </w:r>
      <w:del w:id="15" w:author="robert rovetto" w:date="2019-06-19T17:26:00Z">
        <w:r w:rsidRPr="00DF6F05" w:rsidDel="00B303A8">
          <w:rPr>
            <w:color w:val="auto"/>
            <w:sz w:val="20"/>
            <w:szCs w:val="20"/>
          </w:rPr>
          <w:delText xml:space="preserve">regarding </w:delText>
        </w:r>
      </w:del>
      <w:ins w:id="16" w:author="robert rovetto" w:date="2019-06-19T17:26:00Z">
        <w:r w:rsidR="00B303A8">
          <w:rPr>
            <w:color w:val="auto"/>
            <w:sz w:val="20"/>
            <w:szCs w:val="20"/>
          </w:rPr>
          <w:t xml:space="preserve">for </w:t>
        </w:r>
      </w:ins>
      <w:commentRangeStart w:id="17"/>
      <w:ins w:id="18" w:author="Alex" w:date="2019-04-16T16:45:00Z">
        <w:del w:id="19" w:author="robert rovetto" w:date="2019-06-19T17:26:00Z">
          <w:r w:rsidR="00D158B0" w:rsidDel="00B303A8">
            <w:rPr>
              <w:color w:val="auto"/>
              <w:sz w:val="20"/>
              <w:szCs w:val="20"/>
            </w:rPr>
            <w:delText>an</w:delText>
          </w:r>
        </w:del>
      </w:ins>
      <w:commentRangeEnd w:id="17"/>
      <w:del w:id="20" w:author="robert rovetto" w:date="2019-06-19T17:26:00Z">
        <w:r w:rsidR="00F2065C" w:rsidDel="00B303A8">
          <w:rPr>
            <w:rStyle w:val="CommentReference"/>
            <w:rFonts w:asciiTheme="minorHAnsi" w:hAnsiTheme="minorHAnsi" w:cstheme="minorBidi"/>
            <w:color w:val="auto"/>
          </w:rPr>
          <w:commentReference w:id="17"/>
        </w:r>
      </w:del>
      <w:ins w:id="21" w:author="Alex" w:date="2019-04-16T16:45:00Z">
        <w:del w:id="22" w:author="robert rovetto" w:date="2019-06-19T17:26:00Z">
          <w:r w:rsidR="00D158B0" w:rsidDel="00B303A8">
            <w:rPr>
              <w:color w:val="auto"/>
              <w:sz w:val="20"/>
              <w:szCs w:val="20"/>
            </w:rPr>
            <w:delText xml:space="preserve"> </w:delText>
          </w:r>
        </w:del>
      </w:ins>
      <w:ins w:id="23" w:author="robert rovetto" w:date="2019-06-19T17:26:00Z">
        <w:r w:rsidR="00B303A8">
          <w:rPr>
            <w:color w:val="auto"/>
            <w:sz w:val="20"/>
            <w:szCs w:val="20"/>
          </w:rPr>
          <w:t xml:space="preserve">the </w:t>
        </w:r>
      </w:ins>
      <w:ins w:id="24" w:author="Alex" w:date="2019-04-16T16:45:00Z">
        <w:r w:rsidR="00D158B0">
          <w:rPr>
            <w:color w:val="auto"/>
            <w:sz w:val="20"/>
            <w:szCs w:val="20"/>
          </w:rPr>
          <w:t xml:space="preserve">architecture </w:t>
        </w:r>
      </w:ins>
      <w:commentRangeEnd w:id="14"/>
      <w:r w:rsidR="00F2065C">
        <w:rPr>
          <w:rStyle w:val="CommentReference"/>
          <w:rFonts w:asciiTheme="minorHAnsi" w:hAnsiTheme="minorHAnsi" w:cstheme="minorBidi"/>
          <w:color w:val="auto"/>
        </w:rPr>
        <w:commentReference w:id="14"/>
      </w:r>
      <w:ins w:id="25" w:author="Alex" w:date="2019-04-16T16:45:00Z">
        <w:r w:rsidR="00D158B0">
          <w:rPr>
            <w:color w:val="auto"/>
            <w:sz w:val="20"/>
            <w:szCs w:val="20"/>
          </w:rPr>
          <w:t xml:space="preserve">of </w:t>
        </w:r>
        <w:commentRangeStart w:id="26"/>
        <w:del w:id="27" w:author="robert rovetto" w:date="2019-06-19T17:27:00Z">
          <w:r w:rsidR="00D158B0" w:rsidDel="00B303A8">
            <w:rPr>
              <w:color w:val="auto"/>
              <w:sz w:val="20"/>
              <w:szCs w:val="20"/>
            </w:rPr>
            <w:delText>both</w:delText>
          </w:r>
          <w:r w:rsidR="00D158B0" w:rsidRPr="00DF6F05" w:rsidDel="00B303A8">
            <w:rPr>
              <w:color w:val="auto"/>
              <w:sz w:val="20"/>
              <w:szCs w:val="20"/>
            </w:rPr>
            <w:delText xml:space="preserve"> </w:delText>
          </w:r>
        </w:del>
      </w:ins>
      <w:del w:id="28" w:author="Alex" w:date="2019-04-16T16:36:00Z">
        <w:r w:rsidRPr="00DF6F05" w:rsidDel="00C53B49">
          <w:rPr>
            <w:color w:val="auto"/>
            <w:sz w:val="20"/>
            <w:szCs w:val="20"/>
          </w:rPr>
          <w:delText>human spaceflight</w:delText>
        </w:r>
      </w:del>
      <w:del w:id="29" w:author="robert rovetto" w:date="2019-06-19T17:27:00Z">
        <w:r w:rsidRPr="00DF6F05" w:rsidDel="00B303A8">
          <w:rPr>
            <w:color w:val="auto"/>
            <w:sz w:val="20"/>
            <w:szCs w:val="20"/>
          </w:rPr>
          <w:delText xml:space="preserve"> </w:delText>
        </w:r>
      </w:del>
      <w:del w:id="30" w:author="Alex" w:date="2019-04-16T16:36:00Z">
        <w:r w:rsidRPr="00DF6F05" w:rsidDel="00C53B49">
          <w:rPr>
            <w:color w:val="auto"/>
            <w:sz w:val="20"/>
            <w:szCs w:val="20"/>
          </w:rPr>
          <w:delText>vessel</w:delText>
        </w:r>
      </w:del>
      <w:ins w:id="31" w:author="Alex" w:date="2019-04-16T16:43:00Z">
        <w:del w:id="32" w:author="robert rovetto" w:date="2019-06-19T17:26:00Z">
          <w:r w:rsidR="00D158B0" w:rsidDel="00B303A8">
            <w:rPr>
              <w:color w:val="auto"/>
              <w:sz w:val="20"/>
              <w:szCs w:val="20"/>
            </w:rPr>
            <w:delText xml:space="preserve"> </w:delText>
          </w:r>
        </w:del>
        <w:r w:rsidR="00D158B0">
          <w:rPr>
            <w:color w:val="auto"/>
            <w:sz w:val="20"/>
            <w:szCs w:val="20"/>
          </w:rPr>
          <w:t xml:space="preserve">crewed </w:t>
        </w:r>
      </w:ins>
      <w:ins w:id="33" w:author="Alex" w:date="2019-04-16T16:36:00Z">
        <w:r w:rsidR="00C53B49">
          <w:rPr>
            <w:color w:val="auto"/>
            <w:sz w:val="20"/>
            <w:szCs w:val="20"/>
          </w:rPr>
          <w:t>spacecraft</w:t>
        </w:r>
      </w:ins>
      <w:del w:id="34" w:author="Alex" w:date="2019-04-16T16:37:00Z">
        <w:r w:rsidRPr="00DF6F05" w:rsidDel="00C53B49">
          <w:rPr>
            <w:color w:val="auto"/>
            <w:sz w:val="20"/>
            <w:szCs w:val="20"/>
          </w:rPr>
          <w:delText>s</w:delText>
        </w:r>
      </w:del>
      <w:r w:rsidRPr="00DF6F05">
        <w:rPr>
          <w:color w:val="auto"/>
          <w:sz w:val="20"/>
          <w:szCs w:val="20"/>
        </w:rPr>
        <w:t xml:space="preserve"> </w:t>
      </w:r>
      <w:del w:id="35" w:author="Alex" w:date="2019-04-16T16:45:00Z">
        <w:r w:rsidDel="00D158B0">
          <w:rPr>
            <w:color w:val="auto"/>
            <w:sz w:val="20"/>
            <w:szCs w:val="20"/>
          </w:rPr>
          <w:delText xml:space="preserve">architecture </w:delText>
        </w:r>
        <w:r w:rsidRPr="00DF6F05" w:rsidDel="00D158B0">
          <w:rPr>
            <w:color w:val="auto"/>
            <w:sz w:val="20"/>
            <w:szCs w:val="20"/>
          </w:rPr>
          <w:delText xml:space="preserve">for </w:delText>
        </w:r>
      </w:del>
      <w:del w:id="36" w:author="Alex" w:date="2019-04-16T16:08:00Z">
        <w:r w:rsidRPr="00DF6F05" w:rsidDel="00145976">
          <w:rPr>
            <w:color w:val="auto"/>
            <w:sz w:val="20"/>
            <w:szCs w:val="20"/>
          </w:rPr>
          <w:delText xml:space="preserve">short or long duration </w:delText>
        </w:r>
      </w:del>
      <w:del w:id="37" w:author="Alex" w:date="2019-04-16T16:45:00Z">
        <w:r w:rsidRPr="00DF6F05" w:rsidDel="00D158B0">
          <w:rPr>
            <w:color w:val="auto"/>
            <w:sz w:val="20"/>
            <w:szCs w:val="20"/>
          </w:rPr>
          <w:delText>human spaceflight</w:delText>
        </w:r>
        <w:r w:rsidDel="00D158B0">
          <w:rPr>
            <w:color w:val="auto"/>
            <w:sz w:val="20"/>
            <w:szCs w:val="20"/>
          </w:rPr>
          <w:delText xml:space="preserve"> </w:delText>
        </w:r>
      </w:del>
      <w:r>
        <w:rPr>
          <w:color w:val="auto"/>
          <w:sz w:val="20"/>
          <w:szCs w:val="20"/>
        </w:rPr>
        <w:t>and related ground system</w:t>
      </w:r>
      <w:del w:id="38" w:author="Alex" w:date="2019-04-16T16:46:00Z">
        <w:r w:rsidDel="00D158B0">
          <w:rPr>
            <w:color w:val="auto"/>
            <w:sz w:val="20"/>
            <w:szCs w:val="20"/>
          </w:rPr>
          <w:delText>s</w:delText>
        </w:r>
      </w:del>
      <w:ins w:id="39" w:author="Alex" w:date="2019-04-16T16:46:00Z">
        <w:r w:rsidR="00D158B0">
          <w:rPr>
            <w:color w:val="auto"/>
            <w:sz w:val="20"/>
            <w:szCs w:val="20"/>
          </w:rPr>
          <w:t xml:space="preserve"> segment</w:t>
        </w:r>
      </w:ins>
      <w:ins w:id="40" w:author="robert rovetto" w:date="2019-06-19T17:26:00Z">
        <w:r w:rsidR="009078C7">
          <w:rPr>
            <w:color w:val="auto"/>
            <w:sz w:val="20"/>
            <w:szCs w:val="20"/>
          </w:rPr>
          <w:t>s</w:t>
        </w:r>
      </w:ins>
      <w:commentRangeEnd w:id="26"/>
      <w:ins w:id="41" w:author="robert rovetto" w:date="2019-06-19T17:27:00Z">
        <w:r w:rsidR="00B303A8">
          <w:rPr>
            <w:rStyle w:val="CommentReference"/>
            <w:rFonts w:asciiTheme="minorHAnsi" w:hAnsiTheme="minorHAnsi" w:cstheme="minorBidi"/>
            <w:color w:val="auto"/>
          </w:rPr>
          <w:commentReference w:id="26"/>
        </w:r>
      </w:ins>
      <w:r>
        <w:rPr>
          <w:color w:val="auto"/>
          <w:sz w:val="20"/>
          <w:szCs w:val="20"/>
        </w:rPr>
        <w:t xml:space="preserve">. </w:t>
      </w:r>
      <w:commentRangeStart w:id="42"/>
      <w:r>
        <w:rPr>
          <w:color w:val="auto"/>
          <w:sz w:val="20"/>
          <w:szCs w:val="20"/>
        </w:rPr>
        <w:t>It</w:t>
      </w:r>
      <w:r w:rsidRPr="00DF6F05">
        <w:rPr>
          <w:color w:val="auto"/>
          <w:sz w:val="20"/>
          <w:szCs w:val="20"/>
        </w:rPr>
        <w:t xml:space="preserve"> describ</w:t>
      </w:r>
      <w:r>
        <w:rPr>
          <w:color w:val="auto"/>
          <w:sz w:val="20"/>
          <w:szCs w:val="20"/>
        </w:rPr>
        <w:t>es</w:t>
      </w:r>
      <w:r w:rsidRPr="00DF6F05">
        <w:rPr>
          <w:color w:val="auto"/>
          <w:sz w:val="20"/>
          <w:szCs w:val="20"/>
        </w:rPr>
        <w:t xml:space="preserve"> systems architecture, systems engineering</w:t>
      </w:r>
      <w:r>
        <w:rPr>
          <w:color w:val="auto"/>
          <w:sz w:val="20"/>
          <w:szCs w:val="20"/>
        </w:rPr>
        <w:t xml:space="preserve"> and</w:t>
      </w:r>
      <w:r w:rsidRPr="00DF6F05">
        <w:rPr>
          <w:color w:val="auto"/>
          <w:sz w:val="20"/>
          <w:szCs w:val="20"/>
        </w:rPr>
        <w:t xml:space="preserve"> human-system integration requirements and constraints in </w:t>
      </w:r>
      <w:r>
        <w:rPr>
          <w:color w:val="auto"/>
          <w:sz w:val="20"/>
          <w:szCs w:val="20"/>
        </w:rPr>
        <w:t xml:space="preserve">a </w:t>
      </w:r>
      <w:r w:rsidRPr="00DF6F05">
        <w:rPr>
          <w:color w:val="auto"/>
          <w:sz w:val="20"/>
          <w:szCs w:val="20"/>
        </w:rPr>
        <w:t>holistic manner</w:t>
      </w:r>
      <w:r>
        <w:rPr>
          <w:color w:val="auto"/>
          <w:sz w:val="20"/>
          <w:szCs w:val="20"/>
        </w:rPr>
        <w:t>,</w:t>
      </w:r>
      <w:r w:rsidRPr="00DF6F05">
        <w:rPr>
          <w:color w:val="auto"/>
          <w:sz w:val="20"/>
          <w:szCs w:val="20"/>
        </w:rPr>
        <w:t xml:space="preserve"> </w:t>
      </w:r>
      <w:del w:id="43" w:author="robert rovetto" w:date="2019-05-30T09:13:00Z">
        <w:r w:rsidRPr="00DF6F05" w:rsidDel="00C911BC">
          <w:rPr>
            <w:color w:val="auto"/>
            <w:sz w:val="20"/>
            <w:szCs w:val="20"/>
          </w:rPr>
          <w:delText xml:space="preserve">considering </w:delText>
        </w:r>
        <w:r w:rsidDel="00C911BC">
          <w:rPr>
            <w:color w:val="auto"/>
            <w:sz w:val="20"/>
            <w:szCs w:val="20"/>
          </w:rPr>
          <w:delText>the</w:delText>
        </w:r>
        <w:r w:rsidRPr="00DF6F05" w:rsidDel="00C911BC">
          <w:rPr>
            <w:color w:val="auto"/>
            <w:sz w:val="20"/>
            <w:szCs w:val="20"/>
          </w:rPr>
          <w:delText xml:space="preserve"> complex</w:delText>
        </w:r>
      </w:del>
      <w:ins w:id="44" w:author="robert rovetto" w:date="2019-05-30T09:13:00Z">
        <w:r w:rsidR="00C911BC">
          <w:rPr>
            <w:color w:val="auto"/>
            <w:sz w:val="20"/>
            <w:szCs w:val="20"/>
          </w:rPr>
          <w:t>within the</w:t>
        </w:r>
      </w:ins>
      <w:r w:rsidRPr="00DF6F05">
        <w:rPr>
          <w:color w:val="auto"/>
          <w:sz w:val="20"/>
          <w:szCs w:val="20"/>
        </w:rPr>
        <w:t xml:space="preserve"> context of human presence in space</w:t>
      </w:r>
      <w:ins w:id="45" w:author="robert rovetto" w:date="2019-06-19T17:21:00Z">
        <w:r w:rsidR="00447A25">
          <w:rPr>
            <w:color w:val="auto"/>
            <w:sz w:val="20"/>
            <w:szCs w:val="20"/>
          </w:rPr>
          <w:t xml:space="preserve">. </w:t>
        </w:r>
      </w:ins>
      <w:ins w:id="46" w:author="Alex" w:date="2019-04-16T16:10:00Z">
        <w:del w:id="47" w:author="robert rovetto" w:date="2019-06-19T17:21:00Z">
          <w:r w:rsidR="00AC24F3" w:rsidDel="00447A25">
            <w:rPr>
              <w:color w:val="auto"/>
              <w:sz w:val="20"/>
              <w:szCs w:val="20"/>
            </w:rPr>
            <w:delText xml:space="preserve"> and latest experience </w:delText>
          </w:r>
        </w:del>
        <w:del w:id="48" w:author="robert rovetto" w:date="2019-05-30T09:13:00Z">
          <w:r w:rsidR="00AC24F3" w:rsidDel="005F4D5A">
            <w:rPr>
              <w:color w:val="auto"/>
              <w:sz w:val="20"/>
              <w:szCs w:val="20"/>
            </w:rPr>
            <w:delText>on</w:delText>
          </w:r>
        </w:del>
        <w:del w:id="49" w:author="robert rovetto" w:date="2019-06-19T17:21:00Z">
          <w:r w:rsidR="00AC24F3" w:rsidDel="00447A25">
            <w:rPr>
              <w:color w:val="auto"/>
              <w:sz w:val="20"/>
              <w:szCs w:val="20"/>
            </w:rPr>
            <w:delText xml:space="preserve"> space p</w:delText>
          </w:r>
        </w:del>
      </w:ins>
      <w:ins w:id="50" w:author="robert rovetto" w:date="2019-06-19T17:21:00Z">
        <w:r w:rsidR="00447A25">
          <w:rPr>
            <w:color w:val="auto"/>
            <w:sz w:val="20"/>
            <w:szCs w:val="20"/>
          </w:rPr>
          <w:t>P</w:t>
        </w:r>
      </w:ins>
      <w:ins w:id="51" w:author="Alex" w:date="2019-04-16T16:10:00Z">
        <w:r w:rsidR="00AC24F3">
          <w:rPr>
            <w:color w:val="auto"/>
            <w:sz w:val="20"/>
            <w:szCs w:val="20"/>
          </w:rPr>
          <w:t>rograms</w:t>
        </w:r>
      </w:ins>
      <w:commentRangeEnd w:id="42"/>
      <w:r w:rsidR="00514A6E">
        <w:rPr>
          <w:rStyle w:val="CommentReference"/>
          <w:rFonts w:asciiTheme="minorHAnsi" w:hAnsiTheme="minorHAnsi" w:cstheme="minorBidi"/>
          <w:color w:val="auto"/>
        </w:rPr>
        <w:commentReference w:id="42"/>
      </w:r>
      <w:ins w:id="52" w:author="Alex" w:date="2019-04-16T16:10:00Z">
        <w:r w:rsidR="00AC24F3">
          <w:rPr>
            <w:color w:val="auto"/>
            <w:sz w:val="20"/>
            <w:szCs w:val="20"/>
          </w:rPr>
          <w:t>, suc</w:t>
        </w:r>
      </w:ins>
      <w:ins w:id="53" w:author="Alex" w:date="2019-04-16T16:11:00Z">
        <w:r w:rsidR="00AC24F3">
          <w:rPr>
            <w:color w:val="auto"/>
            <w:sz w:val="20"/>
            <w:szCs w:val="20"/>
          </w:rPr>
          <w:t>h as the International Space Station</w:t>
        </w:r>
      </w:ins>
      <w:ins w:id="54" w:author="robert rovetto" w:date="2019-06-19T17:21:00Z">
        <w:r w:rsidR="00447A25">
          <w:rPr>
            <w:color w:val="auto"/>
            <w:sz w:val="20"/>
            <w:szCs w:val="20"/>
          </w:rPr>
          <w:t>, are examples of human spaceflight programs</w:t>
        </w:r>
      </w:ins>
      <w:ins w:id="55" w:author="Alex" w:date="2019-04-16T16:11:00Z">
        <w:del w:id="56" w:author="robert rovetto" w:date="2019-05-30T09:13:00Z">
          <w:r w:rsidR="00AC24F3" w:rsidDel="005F4D5A">
            <w:rPr>
              <w:color w:val="auto"/>
              <w:sz w:val="20"/>
              <w:szCs w:val="20"/>
            </w:rPr>
            <w:delText xml:space="preserve"> program</w:delText>
          </w:r>
        </w:del>
      </w:ins>
      <w:r>
        <w:rPr>
          <w:color w:val="auto"/>
          <w:sz w:val="20"/>
          <w:szCs w:val="20"/>
        </w:rPr>
        <w:t>. Its</w:t>
      </w:r>
      <w:r w:rsidRPr="00DF6F05">
        <w:rPr>
          <w:color w:val="auto"/>
          <w:sz w:val="20"/>
          <w:szCs w:val="20"/>
        </w:rPr>
        <w:t xml:space="preserve"> scope </w:t>
      </w:r>
      <w:r>
        <w:rPr>
          <w:color w:val="auto"/>
          <w:sz w:val="20"/>
          <w:szCs w:val="20"/>
        </w:rPr>
        <w:t xml:space="preserve">includes </w:t>
      </w:r>
      <w:commentRangeStart w:id="57"/>
      <w:r>
        <w:rPr>
          <w:color w:val="auto"/>
          <w:sz w:val="20"/>
          <w:szCs w:val="20"/>
        </w:rPr>
        <w:t>process categories or</w:t>
      </w:r>
      <w:r w:rsidRPr="00DF6F05">
        <w:rPr>
          <w:color w:val="auto"/>
          <w:sz w:val="20"/>
          <w:szCs w:val="20"/>
        </w:rPr>
        <w:t xml:space="preserve"> </w:t>
      </w:r>
      <w:r>
        <w:rPr>
          <w:color w:val="auto"/>
          <w:sz w:val="20"/>
          <w:szCs w:val="20"/>
        </w:rPr>
        <w:t>flight</w:t>
      </w:r>
      <w:r w:rsidRPr="00DF6F05">
        <w:rPr>
          <w:color w:val="auto"/>
          <w:sz w:val="20"/>
          <w:szCs w:val="20"/>
        </w:rPr>
        <w:t xml:space="preserve"> purpose </w:t>
      </w:r>
      <w:r>
        <w:rPr>
          <w:color w:val="auto"/>
          <w:sz w:val="20"/>
          <w:szCs w:val="20"/>
        </w:rPr>
        <w:t xml:space="preserve">categories </w:t>
      </w:r>
      <w:commentRangeEnd w:id="57"/>
      <w:r w:rsidR="00164390">
        <w:rPr>
          <w:rStyle w:val="CommentReference"/>
          <w:rFonts w:asciiTheme="minorHAnsi" w:hAnsiTheme="minorHAnsi" w:cstheme="minorBidi"/>
          <w:color w:val="auto"/>
        </w:rPr>
        <w:commentReference w:id="57"/>
      </w:r>
      <w:r>
        <w:rPr>
          <w:color w:val="auto"/>
          <w:sz w:val="20"/>
          <w:szCs w:val="20"/>
        </w:rPr>
        <w:t>for</w:t>
      </w:r>
      <w:r w:rsidRPr="00DF6F05">
        <w:rPr>
          <w:color w:val="auto"/>
          <w:sz w:val="20"/>
          <w:szCs w:val="20"/>
        </w:rPr>
        <w:t xml:space="preserve"> public, academic</w:t>
      </w:r>
      <w:r>
        <w:rPr>
          <w:color w:val="auto"/>
          <w:sz w:val="20"/>
          <w:szCs w:val="20"/>
        </w:rPr>
        <w:t xml:space="preserve">, </w:t>
      </w:r>
      <w:r w:rsidRPr="00DF6F05">
        <w:rPr>
          <w:color w:val="auto"/>
          <w:sz w:val="20"/>
          <w:szCs w:val="20"/>
        </w:rPr>
        <w:t xml:space="preserve">research, industrial or government use. </w:t>
      </w:r>
      <w:r w:rsidRPr="00DF6F05">
        <w:rPr>
          <w:b/>
          <w:color w:val="auto"/>
          <w:sz w:val="20"/>
          <w:szCs w:val="20"/>
        </w:rPr>
        <w:t>This</w:t>
      </w:r>
      <w:r>
        <w:rPr>
          <w:b/>
          <w:color w:val="auto"/>
          <w:sz w:val="20"/>
          <w:szCs w:val="20"/>
        </w:rPr>
        <w:t xml:space="preserve"> first</w:t>
      </w:r>
      <w:r w:rsidRPr="00DF6F05">
        <w:rPr>
          <w:b/>
          <w:color w:val="auto"/>
          <w:sz w:val="20"/>
          <w:szCs w:val="20"/>
        </w:rPr>
        <w:t xml:space="preserve"> level standard </w:t>
      </w:r>
      <w:commentRangeStart w:id="58"/>
      <w:r w:rsidRPr="00DF6F05">
        <w:rPr>
          <w:b/>
          <w:color w:val="auto"/>
          <w:sz w:val="20"/>
          <w:szCs w:val="20"/>
        </w:rPr>
        <w:t xml:space="preserve">defines an </w:t>
      </w:r>
      <w:commentRangeStart w:id="59"/>
      <w:r w:rsidRPr="00DF6F05">
        <w:rPr>
          <w:b/>
          <w:color w:val="auto"/>
          <w:sz w:val="20"/>
          <w:szCs w:val="20"/>
        </w:rPr>
        <w:t xml:space="preserve">HSF </w:t>
      </w:r>
      <w:commentRangeEnd w:id="59"/>
      <w:r w:rsidR="009078C7">
        <w:rPr>
          <w:rStyle w:val="CommentReference"/>
          <w:rFonts w:asciiTheme="minorHAnsi" w:hAnsiTheme="minorHAnsi" w:cstheme="minorBidi"/>
          <w:color w:val="auto"/>
        </w:rPr>
        <w:commentReference w:id="59"/>
      </w:r>
      <w:r w:rsidRPr="00DF6F05">
        <w:rPr>
          <w:b/>
          <w:color w:val="auto"/>
          <w:sz w:val="20"/>
          <w:szCs w:val="20"/>
        </w:rPr>
        <w:t>ontology</w:t>
      </w:r>
      <w:commentRangeEnd w:id="58"/>
      <w:r w:rsidR="005E5C61">
        <w:rPr>
          <w:rStyle w:val="CommentReference"/>
          <w:rFonts w:asciiTheme="minorHAnsi" w:hAnsiTheme="minorHAnsi" w:cstheme="minorBidi"/>
          <w:color w:val="auto"/>
        </w:rPr>
        <w:commentReference w:id="58"/>
      </w:r>
      <w:r w:rsidRPr="00DF6F05">
        <w:rPr>
          <w:b/>
          <w:color w:val="auto"/>
          <w:sz w:val="20"/>
          <w:szCs w:val="20"/>
        </w:rPr>
        <w:t xml:space="preserve"> </w:t>
      </w:r>
      <w:r>
        <w:rPr>
          <w:b/>
          <w:color w:val="auto"/>
          <w:sz w:val="20"/>
          <w:szCs w:val="20"/>
        </w:rPr>
        <w:t>of a</w:t>
      </w:r>
      <w:r w:rsidRPr="00DF6F05">
        <w:rPr>
          <w:b/>
          <w:color w:val="auto"/>
          <w:sz w:val="20"/>
          <w:szCs w:val="20"/>
        </w:rPr>
        <w:t xml:space="preserve"> </w:t>
      </w:r>
      <w:del w:id="60" w:author="Alex" w:date="2019-04-16T16:47:00Z">
        <w:r w:rsidDel="00D158B0">
          <w:rPr>
            <w:b/>
            <w:color w:val="auto"/>
            <w:sz w:val="20"/>
            <w:szCs w:val="20"/>
          </w:rPr>
          <w:delText xml:space="preserve">space </w:delText>
        </w:r>
      </w:del>
      <w:del w:id="61" w:author="Alex" w:date="2019-04-16T16:36:00Z">
        <w:r w:rsidRPr="00DF6F05" w:rsidDel="00C53B49">
          <w:rPr>
            <w:b/>
            <w:color w:val="auto"/>
            <w:sz w:val="20"/>
            <w:szCs w:val="20"/>
          </w:rPr>
          <w:delText>vessel</w:delText>
        </w:r>
      </w:del>
      <w:ins w:id="62" w:author="Alex" w:date="2019-04-16T16:36:00Z">
        <w:r w:rsidR="00C53B49">
          <w:rPr>
            <w:b/>
            <w:color w:val="auto"/>
            <w:sz w:val="20"/>
            <w:szCs w:val="20"/>
          </w:rPr>
          <w:t>spacecraft</w:t>
        </w:r>
      </w:ins>
      <w:r w:rsidRPr="00DF6F05">
        <w:rPr>
          <w:b/>
          <w:color w:val="auto"/>
          <w:sz w:val="20"/>
          <w:szCs w:val="20"/>
        </w:rPr>
        <w:t xml:space="preserve"> life time and</w:t>
      </w:r>
      <w:r>
        <w:rPr>
          <w:b/>
          <w:color w:val="auto"/>
          <w:sz w:val="20"/>
          <w:szCs w:val="20"/>
        </w:rPr>
        <w:t xml:space="preserve"> relevant</w:t>
      </w:r>
      <w:r w:rsidRPr="00DF6F05">
        <w:rPr>
          <w:b/>
          <w:color w:val="auto"/>
          <w:sz w:val="20"/>
          <w:szCs w:val="20"/>
        </w:rPr>
        <w:t xml:space="preserve"> PROCESS</w:t>
      </w:r>
      <w:r>
        <w:rPr>
          <w:b/>
          <w:color w:val="auto"/>
          <w:sz w:val="20"/>
          <w:szCs w:val="20"/>
        </w:rPr>
        <w:t>ES (</w:t>
      </w:r>
      <w:bookmarkStart w:id="63" w:name="_GoBack"/>
      <w:commentRangeStart w:id="64"/>
      <w:r>
        <w:rPr>
          <w:b/>
          <w:color w:val="auto"/>
          <w:sz w:val="20"/>
          <w:szCs w:val="20"/>
        </w:rPr>
        <w:t>design</w:t>
      </w:r>
      <w:bookmarkEnd w:id="63"/>
      <w:commentRangeEnd w:id="64"/>
      <w:r w:rsidR="006849C0">
        <w:rPr>
          <w:rStyle w:val="CommentReference"/>
          <w:rFonts w:asciiTheme="minorHAnsi" w:hAnsiTheme="minorHAnsi" w:cstheme="minorBidi"/>
          <w:color w:val="auto"/>
        </w:rPr>
        <w:commentReference w:id="64"/>
      </w:r>
      <w:r>
        <w:rPr>
          <w:b/>
          <w:color w:val="auto"/>
          <w:sz w:val="20"/>
          <w:szCs w:val="20"/>
        </w:rPr>
        <w:t>, simulations, testing etc.)</w:t>
      </w:r>
      <w:r w:rsidRPr="00DF6F05">
        <w:rPr>
          <w:b/>
          <w:color w:val="auto"/>
          <w:sz w:val="20"/>
          <w:szCs w:val="20"/>
        </w:rPr>
        <w:t xml:space="preserve"> within </w:t>
      </w:r>
      <w:r>
        <w:rPr>
          <w:b/>
          <w:color w:val="auto"/>
          <w:sz w:val="20"/>
          <w:szCs w:val="20"/>
        </w:rPr>
        <w:t xml:space="preserve">a </w:t>
      </w:r>
      <w:r w:rsidRPr="00DF6F05">
        <w:rPr>
          <w:b/>
          <w:color w:val="auto"/>
          <w:sz w:val="20"/>
          <w:szCs w:val="20"/>
        </w:rPr>
        <w:t xml:space="preserve">specific APPLICATION </w:t>
      </w:r>
      <w:r>
        <w:rPr>
          <w:b/>
          <w:color w:val="auto"/>
          <w:sz w:val="20"/>
          <w:szCs w:val="20"/>
        </w:rPr>
        <w:t>(</w:t>
      </w:r>
      <w:commentRangeStart w:id="65"/>
      <w:r>
        <w:rPr>
          <w:b/>
          <w:color w:val="auto"/>
          <w:sz w:val="20"/>
          <w:szCs w:val="20"/>
        </w:rPr>
        <w:t xml:space="preserve">suborbital, orbital transportation, space tourism, cis-lunar missions </w:t>
      </w:r>
      <w:commentRangeEnd w:id="65"/>
      <w:r w:rsidR="006849C0">
        <w:rPr>
          <w:rStyle w:val="CommentReference"/>
          <w:rFonts w:asciiTheme="minorHAnsi" w:hAnsiTheme="minorHAnsi" w:cstheme="minorBidi"/>
          <w:color w:val="auto"/>
        </w:rPr>
        <w:commentReference w:id="65"/>
      </w:r>
      <w:r>
        <w:rPr>
          <w:b/>
          <w:color w:val="auto"/>
          <w:sz w:val="20"/>
          <w:szCs w:val="20"/>
        </w:rPr>
        <w:t xml:space="preserve">etc.) </w:t>
      </w:r>
      <w:r w:rsidRPr="00DF6F05">
        <w:rPr>
          <w:b/>
          <w:color w:val="auto"/>
          <w:sz w:val="20"/>
          <w:szCs w:val="20"/>
        </w:rPr>
        <w:t>category</w:t>
      </w:r>
      <w:r>
        <w:rPr>
          <w:b/>
          <w:color w:val="auto"/>
          <w:sz w:val="20"/>
          <w:szCs w:val="20"/>
        </w:rPr>
        <w:t>,</w:t>
      </w:r>
      <w:r w:rsidRPr="00DF6F05">
        <w:rPr>
          <w:color w:val="auto"/>
          <w:sz w:val="20"/>
          <w:szCs w:val="20"/>
        </w:rPr>
        <w:t xml:space="preserve"> and provides organizational guidance for </w:t>
      </w:r>
      <w:r>
        <w:rPr>
          <w:color w:val="auto"/>
          <w:sz w:val="20"/>
          <w:szCs w:val="20"/>
        </w:rPr>
        <w:t xml:space="preserve">an </w:t>
      </w:r>
      <w:r w:rsidRPr="00DF6F05">
        <w:rPr>
          <w:color w:val="auto"/>
          <w:sz w:val="20"/>
          <w:szCs w:val="20"/>
        </w:rPr>
        <w:t xml:space="preserve">effective </w:t>
      </w:r>
      <w:del w:id="66" w:author="Alex" w:date="2019-04-16T16:36:00Z">
        <w:r w:rsidRPr="00DF6F05" w:rsidDel="00C53B49">
          <w:rPr>
            <w:color w:val="auto"/>
            <w:sz w:val="20"/>
            <w:szCs w:val="20"/>
          </w:rPr>
          <w:delText>vessel</w:delText>
        </w:r>
      </w:del>
      <w:ins w:id="67" w:author="Alex" w:date="2019-04-16T16:36:00Z">
        <w:r w:rsidR="00C53B49">
          <w:rPr>
            <w:color w:val="auto"/>
            <w:sz w:val="20"/>
            <w:szCs w:val="20"/>
          </w:rPr>
          <w:t>spacecraft</w:t>
        </w:r>
      </w:ins>
      <w:r w:rsidRPr="00DF6F05">
        <w:rPr>
          <w:color w:val="auto"/>
          <w:sz w:val="20"/>
          <w:szCs w:val="20"/>
        </w:rPr>
        <w:t xml:space="preserve"> system architecture development.</w:t>
      </w:r>
    </w:p>
    <w:p w14:paraId="020F7048" w14:textId="77777777" w:rsidR="003831AC" w:rsidRPr="00DF6F05" w:rsidRDefault="003831AC" w:rsidP="008A61E3">
      <w:pPr>
        <w:pStyle w:val="Default"/>
        <w:spacing w:after="240"/>
        <w:jc w:val="both"/>
        <w:rPr>
          <w:b/>
          <w:color w:val="auto"/>
          <w:sz w:val="20"/>
          <w:szCs w:val="20"/>
        </w:rPr>
      </w:pPr>
    </w:p>
    <w:p w14:paraId="379FD70F" w14:textId="5BB3343C" w:rsidR="00F21914" w:rsidRPr="00DF6F05" w:rsidDel="00BE1914" w:rsidRDefault="006D2DED" w:rsidP="006D2DED">
      <w:pPr>
        <w:pStyle w:val="Default"/>
        <w:spacing w:after="240"/>
        <w:jc w:val="both"/>
        <w:rPr>
          <w:del w:id="68" w:author="Ondrej Doule" w:date="2019-04-22T21:19:00Z"/>
          <w:color w:val="auto"/>
          <w:sz w:val="20"/>
          <w:szCs w:val="20"/>
        </w:rPr>
      </w:pPr>
      <w:del w:id="69" w:author="Ondrej Doule" w:date="2019-04-22T21:19:00Z">
        <w:r w:rsidRPr="00DF6F05" w:rsidDel="00BE1914">
          <w:rPr>
            <w:color w:val="auto"/>
            <w:sz w:val="20"/>
            <w:szCs w:val="20"/>
          </w:rPr>
          <w:delText>Following</w:delText>
        </w:r>
        <w:r w:rsidR="00AF3DFD" w:rsidRPr="00DF6F05" w:rsidDel="00BE1914">
          <w:rPr>
            <w:color w:val="auto"/>
            <w:sz w:val="20"/>
            <w:szCs w:val="20"/>
          </w:rPr>
          <w:delText xml:space="preserve"> </w:delText>
        </w:r>
        <w:r w:rsidR="00E618EF" w:rsidRPr="00DF6F05" w:rsidDel="00BE1914">
          <w:rPr>
            <w:color w:val="auto"/>
            <w:sz w:val="20"/>
            <w:szCs w:val="20"/>
          </w:rPr>
          <w:delText>vessel</w:delText>
        </w:r>
      </w:del>
      <w:ins w:id="70" w:author="Alex" w:date="2019-04-16T16:36:00Z">
        <w:del w:id="71" w:author="Ondrej Doule" w:date="2019-04-22T21:19:00Z">
          <w:r w:rsidR="00C53B49" w:rsidDel="00BE1914">
            <w:rPr>
              <w:color w:val="auto"/>
              <w:sz w:val="20"/>
              <w:szCs w:val="20"/>
            </w:rPr>
            <w:delText>spacecraft</w:delText>
          </w:r>
        </w:del>
      </w:ins>
      <w:del w:id="72" w:author="Ondrej Doule" w:date="2019-04-22T21:19:00Z">
        <w:r w:rsidR="00E618EF" w:rsidRPr="00DF6F05" w:rsidDel="00BE1914">
          <w:rPr>
            <w:color w:val="auto"/>
            <w:sz w:val="20"/>
            <w:szCs w:val="20"/>
          </w:rPr>
          <w:delText xml:space="preserve"> lifetime</w:delText>
        </w:r>
        <w:r w:rsidR="008A5B99" w:rsidDel="00BE1914">
          <w:rPr>
            <w:color w:val="auto"/>
            <w:sz w:val="20"/>
            <w:szCs w:val="20"/>
          </w:rPr>
          <w:delText xml:space="preserve"> (product lifecycle)</w:delText>
        </w:r>
        <w:r w:rsidR="00E618EF" w:rsidRPr="00DF6F05" w:rsidDel="00BE1914">
          <w:rPr>
            <w:color w:val="auto"/>
            <w:sz w:val="20"/>
            <w:szCs w:val="20"/>
          </w:rPr>
          <w:delText xml:space="preserve"> </w:delText>
        </w:r>
        <w:r w:rsidR="0028177A" w:rsidRPr="00DF6F05" w:rsidDel="00BE1914">
          <w:rPr>
            <w:color w:val="auto"/>
            <w:sz w:val="20"/>
            <w:szCs w:val="20"/>
          </w:rPr>
          <w:delText>PROCESS</w:delText>
        </w:r>
        <w:r w:rsidR="008F6753" w:rsidRPr="00DF6F05" w:rsidDel="00BE1914">
          <w:rPr>
            <w:color w:val="auto"/>
            <w:sz w:val="20"/>
            <w:szCs w:val="20"/>
          </w:rPr>
          <w:delText xml:space="preserve"> </w:delText>
        </w:r>
        <w:r w:rsidR="00F21914" w:rsidRPr="00DF6F05" w:rsidDel="00BE1914">
          <w:rPr>
            <w:color w:val="auto"/>
            <w:sz w:val="20"/>
            <w:szCs w:val="20"/>
          </w:rPr>
          <w:delText>CATEGORIES</w:delText>
        </w:r>
        <w:r w:rsidR="009106AF" w:rsidRPr="00DF6F05" w:rsidDel="00BE1914">
          <w:rPr>
            <w:color w:val="auto"/>
            <w:sz w:val="20"/>
            <w:szCs w:val="20"/>
          </w:rPr>
          <w:delText xml:space="preserve"> are addressed</w:delText>
        </w:r>
        <w:r w:rsidR="00F21914" w:rsidRPr="00DF6F05" w:rsidDel="00BE1914">
          <w:rPr>
            <w:color w:val="auto"/>
            <w:sz w:val="20"/>
            <w:szCs w:val="20"/>
          </w:rPr>
          <w:delText>:</w:delText>
        </w:r>
      </w:del>
    </w:p>
    <w:p w14:paraId="7B28FBAB" w14:textId="0F40730B" w:rsidR="00F21914" w:rsidRPr="00DF6F05" w:rsidDel="00BE1914" w:rsidRDefault="00E618EF" w:rsidP="00E8671E">
      <w:pPr>
        <w:pStyle w:val="Default"/>
        <w:numPr>
          <w:ilvl w:val="0"/>
          <w:numId w:val="7"/>
        </w:numPr>
        <w:spacing w:after="240"/>
        <w:jc w:val="both"/>
        <w:rPr>
          <w:del w:id="73" w:author="Ondrej Doule" w:date="2019-04-22T21:19:00Z"/>
          <w:color w:val="auto"/>
          <w:sz w:val="20"/>
          <w:szCs w:val="20"/>
        </w:rPr>
      </w:pPr>
      <w:del w:id="74" w:author="Ondrej Doule" w:date="2019-04-22T21:19:00Z">
        <w:r w:rsidRPr="00DF6F05" w:rsidDel="00BE1914">
          <w:rPr>
            <w:color w:val="auto"/>
            <w:sz w:val="20"/>
            <w:szCs w:val="20"/>
          </w:rPr>
          <w:delText xml:space="preserve">DESIGN - </w:delText>
        </w:r>
        <w:r w:rsidR="00D673A0" w:rsidRPr="00DF6F05" w:rsidDel="00BE1914">
          <w:rPr>
            <w:color w:val="auto"/>
            <w:sz w:val="20"/>
            <w:szCs w:val="20"/>
          </w:rPr>
          <w:delText>HSF</w:delText>
        </w:r>
        <w:r w:rsidR="00F21914" w:rsidRPr="00DF6F05" w:rsidDel="00BE1914">
          <w:rPr>
            <w:color w:val="auto"/>
            <w:sz w:val="20"/>
            <w:szCs w:val="20"/>
          </w:rPr>
          <w:delText xml:space="preserve"> systems </w:delText>
        </w:r>
        <w:r w:rsidR="00AF3DFD" w:rsidRPr="00DF6F05" w:rsidDel="00BE1914">
          <w:rPr>
            <w:color w:val="auto"/>
            <w:sz w:val="20"/>
            <w:szCs w:val="20"/>
          </w:rPr>
          <w:delText>and context design</w:delText>
        </w:r>
        <w:r w:rsidR="00755E95" w:rsidRPr="00DF6F05" w:rsidDel="00BE1914">
          <w:rPr>
            <w:color w:val="auto"/>
            <w:sz w:val="20"/>
            <w:szCs w:val="20"/>
          </w:rPr>
          <w:delText xml:space="preserve"> process</w:delText>
        </w:r>
        <w:r w:rsidR="00AF3DFD" w:rsidRPr="00DF6F05" w:rsidDel="00BE1914">
          <w:rPr>
            <w:color w:val="auto"/>
            <w:sz w:val="20"/>
            <w:szCs w:val="20"/>
          </w:rPr>
          <w:delText xml:space="preserve"> (systems and context parts description e.g., ECLSS, </w:delText>
        </w:r>
      </w:del>
      <w:ins w:id="75" w:author="Alex" w:date="2019-04-16T16:49:00Z">
        <w:del w:id="76" w:author="Ondrej Doule" w:date="2019-04-22T21:19:00Z">
          <w:r w:rsidR="00D158B0" w:rsidDel="00BE1914">
            <w:rPr>
              <w:color w:val="auto"/>
              <w:sz w:val="20"/>
              <w:szCs w:val="20"/>
            </w:rPr>
            <w:delText xml:space="preserve">PHM, </w:delText>
          </w:r>
        </w:del>
      </w:ins>
      <w:del w:id="77" w:author="Ondrej Doule" w:date="2019-04-22T21:19:00Z">
        <w:r w:rsidR="00AF3DFD" w:rsidRPr="00DF6F05" w:rsidDel="00BE1914">
          <w:rPr>
            <w:color w:val="auto"/>
            <w:sz w:val="20"/>
            <w:szCs w:val="20"/>
          </w:rPr>
          <w:delText>spacesuit etc.)</w:delText>
        </w:r>
      </w:del>
    </w:p>
    <w:p w14:paraId="22359CFF" w14:textId="2596E46B" w:rsidR="0096019D" w:rsidRPr="00DF6F05" w:rsidDel="00BE1914" w:rsidRDefault="00E618EF" w:rsidP="00E8671E">
      <w:pPr>
        <w:pStyle w:val="Default"/>
        <w:numPr>
          <w:ilvl w:val="0"/>
          <w:numId w:val="7"/>
        </w:numPr>
        <w:spacing w:after="240"/>
        <w:jc w:val="both"/>
        <w:rPr>
          <w:del w:id="78" w:author="Ondrej Doule" w:date="2019-04-22T21:19:00Z"/>
          <w:color w:val="auto"/>
          <w:sz w:val="20"/>
          <w:szCs w:val="20"/>
        </w:rPr>
      </w:pPr>
      <w:del w:id="79" w:author="Ondrej Doule" w:date="2019-04-22T21:19:00Z">
        <w:r w:rsidRPr="00DF6F05" w:rsidDel="00BE1914">
          <w:rPr>
            <w:color w:val="auto"/>
            <w:sz w:val="20"/>
            <w:szCs w:val="20"/>
          </w:rPr>
          <w:delText xml:space="preserve">SIMULATIONS - </w:delText>
        </w:r>
        <w:r w:rsidR="00D673A0" w:rsidRPr="00DF6F05" w:rsidDel="00BE1914">
          <w:rPr>
            <w:color w:val="auto"/>
            <w:sz w:val="20"/>
            <w:szCs w:val="20"/>
          </w:rPr>
          <w:delText>HSF</w:delText>
        </w:r>
        <w:r w:rsidR="00F21914" w:rsidRPr="00DF6F05" w:rsidDel="00BE1914">
          <w:rPr>
            <w:color w:val="auto"/>
            <w:sz w:val="20"/>
            <w:szCs w:val="20"/>
          </w:rPr>
          <w:delText xml:space="preserve"> systems simulations</w:delText>
        </w:r>
      </w:del>
    </w:p>
    <w:p w14:paraId="713B134D" w14:textId="306A5C57" w:rsidR="00E618EF" w:rsidRPr="00DF6F05" w:rsidDel="00BE1914" w:rsidRDefault="00E618EF" w:rsidP="00E8671E">
      <w:pPr>
        <w:pStyle w:val="Default"/>
        <w:numPr>
          <w:ilvl w:val="0"/>
          <w:numId w:val="7"/>
        </w:numPr>
        <w:spacing w:after="240"/>
        <w:jc w:val="both"/>
        <w:rPr>
          <w:del w:id="80" w:author="Ondrej Doule" w:date="2019-04-22T21:19:00Z"/>
          <w:color w:val="auto"/>
          <w:sz w:val="20"/>
          <w:szCs w:val="20"/>
        </w:rPr>
      </w:pPr>
      <w:del w:id="81" w:author="Ondrej Doule" w:date="2019-04-22T21:19:00Z">
        <w:r w:rsidRPr="00DF6F05" w:rsidDel="00BE1914">
          <w:rPr>
            <w:color w:val="auto"/>
            <w:sz w:val="20"/>
            <w:szCs w:val="20"/>
          </w:rPr>
          <w:delText>CERTIFICATION – HSF vessel</w:delText>
        </w:r>
      </w:del>
      <w:ins w:id="82" w:author="Alex" w:date="2019-04-16T16:50:00Z">
        <w:del w:id="83" w:author="Ondrej Doule" w:date="2019-04-22T21:19:00Z">
          <w:r w:rsidR="00D158B0" w:rsidDel="00BE1914">
            <w:rPr>
              <w:color w:val="auto"/>
              <w:sz w:val="20"/>
              <w:szCs w:val="20"/>
            </w:rPr>
            <w:delText xml:space="preserve"> crewed </w:delText>
          </w:r>
        </w:del>
      </w:ins>
      <w:ins w:id="84" w:author="Alex" w:date="2019-04-16T16:36:00Z">
        <w:del w:id="85" w:author="Ondrej Doule" w:date="2019-04-22T21:19:00Z">
          <w:r w:rsidR="00C53B49" w:rsidDel="00BE1914">
            <w:rPr>
              <w:color w:val="auto"/>
              <w:sz w:val="20"/>
              <w:szCs w:val="20"/>
            </w:rPr>
            <w:delText>spacecraft</w:delText>
          </w:r>
        </w:del>
      </w:ins>
      <w:del w:id="86" w:author="Ondrej Doule" w:date="2019-04-22T21:19:00Z">
        <w:r w:rsidRPr="00DF6F05" w:rsidDel="00BE1914">
          <w:rPr>
            <w:color w:val="auto"/>
            <w:sz w:val="20"/>
            <w:szCs w:val="20"/>
          </w:rPr>
          <w:delText>s</w:delText>
        </w:r>
      </w:del>
    </w:p>
    <w:p w14:paraId="6EF1F31B" w14:textId="78E4AD23" w:rsidR="00F21914" w:rsidRPr="00DF6F05" w:rsidDel="00BE1914" w:rsidRDefault="00E618EF" w:rsidP="00E8671E">
      <w:pPr>
        <w:pStyle w:val="Default"/>
        <w:numPr>
          <w:ilvl w:val="0"/>
          <w:numId w:val="7"/>
        </w:numPr>
        <w:spacing w:after="240"/>
        <w:jc w:val="both"/>
        <w:rPr>
          <w:del w:id="87" w:author="Ondrej Doule" w:date="2019-04-22T21:19:00Z"/>
          <w:color w:val="auto"/>
          <w:sz w:val="20"/>
          <w:szCs w:val="20"/>
        </w:rPr>
      </w:pPr>
      <w:del w:id="88" w:author="Ondrej Doule" w:date="2019-04-22T21:19:00Z">
        <w:r w:rsidRPr="00DF6F05" w:rsidDel="00BE1914">
          <w:rPr>
            <w:color w:val="auto"/>
            <w:sz w:val="20"/>
            <w:szCs w:val="20"/>
          </w:rPr>
          <w:delText xml:space="preserve">TRAINING - </w:delText>
        </w:r>
        <w:r w:rsidR="0096019D" w:rsidRPr="00DF6F05" w:rsidDel="00BE1914">
          <w:rPr>
            <w:color w:val="auto"/>
            <w:sz w:val="20"/>
            <w:szCs w:val="20"/>
          </w:rPr>
          <w:delText>space systems</w:delText>
        </w:r>
        <w:r w:rsidR="00F21914" w:rsidRPr="00DF6F05" w:rsidDel="00BE1914">
          <w:rPr>
            <w:color w:val="auto"/>
            <w:sz w:val="20"/>
            <w:szCs w:val="20"/>
          </w:rPr>
          <w:delText xml:space="preserve"> training</w:delText>
        </w:r>
      </w:del>
    </w:p>
    <w:p w14:paraId="61101CBF" w14:textId="28A807EC" w:rsidR="0096019D" w:rsidDel="00BE1914" w:rsidRDefault="00E618EF" w:rsidP="00E8671E">
      <w:pPr>
        <w:pStyle w:val="Default"/>
        <w:numPr>
          <w:ilvl w:val="0"/>
          <w:numId w:val="7"/>
        </w:numPr>
        <w:spacing w:after="240"/>
        <w:jc w:val="both"/>
        <w:rPr>
          <w:del w:id="89" w:author="Ondrej Doule" w:date="2019-04-22T21:19:00Z"/>
          <w:color w:val="auto"/>
          <w:sz w:val="20"/>
          <w:szCs w:val="20"/>
        </w:rPr>
      </w:pPr>
      <w:del w:id="90" w:author="Ondrej Doule" w:date="2019-04-22T21:19:00Z">
        <w:r w:rsidRPr="00DF6F05" w:rsidDel="00BE1914">
          <w:rPr>
            <w:color w:val="auto"/>
            <w:sz w:val="20"/>
            <w:szCs w:val="20"/>
          </w:rPr>
          <w:delText xml:space="preserve">OPERATIONS - </w:delText>
        </w:r>
        <w:r w:rsidR="0096019D" w:rsidRPr="00DF6F05" w:rsidDel="00BE1914">
          <w:rPr>
            <w:color w:val="auto"/>
            <w:sz w:val="20"/>
            <w:szCs w:val="20"/>
          </w:rPr>
          <w:delText>space systems</w:delText>
        </w:r>
        <w:r w:rsidR="009F1EEB" w:rsidDel="00BE1914">
          <w:rPr>
            <w:color w:val="auto"/>
            <w:sz w:val="20"/>
            <w:szCs w:val="20"/>
          </w:rPr>
          <w:delText>’</w:delText>
        </w:r>
        <w:r w:rsidR="0096019D" w:rsidRPr="00DF6F05" w:rsidDel="00BE1914">
          <w:rPr>
            <w:color w:val="auto"/>
            <w:sz w:val="20"/>
            <w:szCs w:val="20"/>
          </w:rPr>
          <w:delText xml:space="preserve"> operations</w:delText>
        </w:r>
      </w:del>
    </w:p>
    <w:p w14:paraId="01431C38" w14:textId="77777777" w:rsidR="003831AC" w:rsidRPr="00DF6F05" w:rsidRDefault="003831AC" w:rsidP="003831AC">
      <w:pPr>
        <w:pStyle w:val="Default"/>
        <w:spacing w:after="240"/>
        <w:ind w:left="1080"/>
        <w:jc w:val="both"/>
        <w:rPr>
          <w:color w:val="auto"/>
          <w:sz w:val="20"/>
          <w:szCs w:val="20"/>
        </w:rPr>
      </w:pPr>
    </w:p>
    <w:p w14:paraId="6415F38F" w14:textId="49CA1625" w:rsidR="00E8671E" w:rsidRPr="00DF6F05" w:rsidDel="00BE1914" w:rsidRDefault="008F6753" w:rsidP="008F6753">
      <w:pPr>
        <w:pStyle w:val="Default"/>
        <w:spacing w:after="240"/>
        <w:jc w:val="both"/>
        <w:rPr>
          <w:del w:id="91" w:author="Ondrej Doule" w:date="2019-04-22T21:19:00Z"/>
          <w:color w:val="auto"/>
          <w:sz w:val="20"/>
          <w:szCs w:val="20"/>
        </w:rPr>
      </w:pPr>
      <w:del w:id="92" w:author="Ondrej Doule" w:date="2019-04-22T21:19:00Z">
        <w:r w:rsidRPr="00DF6F05" w:rsidDel="00BE1914">
          <w:rPr>
            <w:color w:val="auto"/>
            <w:sz w:val="20"/>
            <w:szCs w:val="20"/>
          </w:rPr>
          <w:delText xml:space="preserve">Following </w:delText>
        </w:r>
        <w:r w:rsidR="00E618EF" w:rsidRPr="00DF6F05" w:rsidDel="00BE1914">
          <w:rPr>
            <w:color w:val="auto"/>
            <w:sz w:val="20"/>
            <w:szCs w:val="20"/>
          </w:rPr>
          <w:delText>vessel</w:delText>
        </w:r>
      </w:del>
      <w:ins w:id="93" w:author="Alex" w:date="2019-04-16T16:36:00Z">
        <w:del w:id="94" w:author="Ondrej Doule" w:date="2019-04-22T21:19:00Z">
          <w:r w:rsidR="00C53B49" w:rsidDel="00BE1914">
            <w:rPr>
              <w:color w:val="auto"/>
              <w:sz w:val="20"/>
              <w:szCs w:val="20"/>
            </w:rPr>
            <w:delText>spacecraft</w:delText>
          </w:r>
        </w:del>
      </w:ins>
      <w:del w:id="95" w:author="Ondrej Doule" w:date="2019-04-22T21:19:00Z">
        <w:r w:rsidR="00E618EF" w:rsidRPr="00DF6F05" w:rsidDel="00BE1914">
          <w:rPr>
            <w:color w:val="auto"/>
            <w:sz w:val="20"/>
            <w:szCs w:val="20"/>
          </w:rPr>
          <w:delText xml:space="preserve"> </w:delText>
        </w:r>
        <w:r w:rsidR="0028177A" w:rsidRPr="00DF6F05" w:rsidDel="00BE1914">
          <w:rPr>
            <w:color w:val="auto"/>
            <w:sz w:val="20"/>
            <w:szCs w:val="20"/>
          </w:rPr>
          <w:delText>APPLICATION</w:delText>
        </w:r>
        <w:r w:rsidRPr="00DF6F05" w:rsidDel="00BE1914">
          <w:rPr>
            <w:color w:val="auto"/>
            <w:sz w:val="20"/>
            <w:szCs w:val="20"/>
          </w:rPr>
          <w:delText xml:space="preserve"> CATEGORIES are addressed</w:delText>
        </w:r>
        <w:r w:rsidR="008A5B99" w:rsidDel="00BE1914">
          <w:rPr>
            <w:color w:val="auto"/>
            <w:sz w:val="20"/>
            <w:szCs w:val="20"/>
          </w:rPr>
          <w:delText xml:space="preserve"> (VESSEL</w:delText>
        </w:r>
      </w:del>
      <w:ins w:id="96" w:author="Alex" w:date="2019-04-16T16:36:00Z">
        <w:del w:id="97" w:author="Ondrej Doule" w:date="2019-04-22T21:19:00Z">
          <w:r w:rsidR="00C53B49" w:rsidDel="00BE1914">
            <w:rPr>
              <w:color w:val="auto"/>
              <w:sz w:val="20"/>
              <w:szCs w:val="20"/>
            </w:rPr>
            <w:delText>SPACECRAFT</w:delText>
          </w:r>
        </w:del>
      </w:ins>
      <w:del w:id="98" w:author="Ondrej Doule" w:date="2019-04-22T21:19:00Z">
        <w:r w:rsidR="008A5B99" w:rsidDel="00BE1914">
          <w:rPr>
            <w:color w:val="auto"/>
            <w:sz w:val="20"/>
            <w:szCs w:val="20"/>
          </w:rPr>
          <w:delText xml:space="preserve"> PRIMARY FUNCTION)</w:delText>
        </w:r>
        <w:r w:rsidRPr="00DF6F05" w:rsidDel="00BE1914">
          <w:rPr>
            <w:color w:val="auto"/>
            <w:sz w:val="20"/>
            <w:szCs w:val="20"/>
          </w:rPr>
          <w:delText>:</w:delText>
        </w:r>
      </w:del>
    </w:p>
    <w:p w14:paraId="27FAF346" w14:textId="4627F7FD" w:rsidR="004F4D3E" w:rsidRPr="00DF6F05" w:rsidDel="00BE1914" w:rsidRDefault="00E618EF" w:rsidP="00E8671E">
      <w:pPr>
        <w:pStyle w:val="Default"/>
        <w:numPr>
          <w:ilvl w:val="0"/>
          <w:numId w:val="8"/>
        </w:numPr>
        <w:spacing w:after="240"/>
        <w:jc w:val="both"/>
        <w:rPr>
          <w:del w:id="99" w:author="Ondrej Doule" w:date="2019-04-22T21:19:00Z"/>
          <w:color w:val="auto"/>
          <w:sz w:val="20"/>
          <w:szCs w:val="20"/>
        </w:rPr>
      </w:pPr>
      <w:del w:id="100" w:author="Ondrej Doule" w:date="2019-04-22T21:19:00Z">
        <w:r w:rsidRPr="00DF6F05" w:rsidDel="00BE1914">
          <w:rPr>
            <w:color w:val="auto"/>
            <w:sz w:val="20"/>
            <w:szCs w:val="20"/>
          </w:rPr>
          <w:delText>S</w:delText>
        </w:r>
        <w:r w:rsidR="004F4D3E" w:rsidRPr="00DF6F05" w:rsidDel="00BE1914">
          <w:rPr>
            <w:color w:val="auto"/>
            <w:sz w:val="20"/>
            <w:szCs w:val="20"/>
          </w:rPr>
          <w:delText>pace transportation</w:delText>
        </w:r>
        <w:r w:rsidR="009F1EEB" w:rsidDel="00BE1914">
          <w:rPr>
            <w:color w:val="auto"/>
            <w:sz w:val="20"/>
            <w:szCs w:val="20"/>
          </w:rPr>
          <w:delText xml:space="preserve"> (unmanned and manned</w:delText>
        </w:r>
      </w:del>
    </w:p>
    <w:p w14:paraId="2C8CE50D" w14:textId="338B0F3E" w:rsidR="004F4D3E" w:rsidRPr="00DF6F05" w:rsidDel="00BE1914" w:rsidRDefault="00E618EF" w:rsidP="00E8671E">
      <w:pPr>
        <w:pStyle w:val="Default"/>
        <w:numPr>
          <w:ilvl w:val="0"/>
          <w:numId w:val="8"/>
        </w:numPr>
        <w:spacing w:after="240"/>
        <w:jc w:val="both"/>
        <w:rPr>
          <w:del w:id="101" w:author="Ondrej Doule" w:date="2019-04-22T21:19:00Z"/>
          <w:color w:val="auto"/>
          <w:sz w:val="20"/>
          <w:szCs w:val="20"/>
        </w:rPr>
      </w:pPr>
      <w:del w:id="102" w:author="Ondrej Doule" w:date="2019-04-22T21:19:00Z">
        <w:r w:rsidRPr="00DF6F05" w:rsidDel="00BE1914">
          <w:rPr>
            <w:color w:val="auto"/>
            <w:sz w:val="20"/>
            <w:szCs w:val="20"/>
          </w:rPr>
          <w:delText>S</w:delText>
        </w:r>
        <w:r w:rsidR="003302F8" w:rsidRPr="00DF6F05" w:rsidDel="00BE1914">
          <w:rPr>
            <w:color w:val="auto"/>
            <w:sz w:val="20"/>
            <w:szCs w:val="20"/>
          </w:rPr>
          <w:delText>pace exploration</w:delText>
        </w:r>
      </w:del>
    </w:p>
    <w:p w14:paraId="2DDAF264" w14:textId="5647950A" w:rsidR="004F4D3E" w:rsidRPr="00DF6F05" w:rsidDel="00BE1914" w:rsidRDefault="00E618EF" w:rsidP="00E8671E">
      <w:pPr>
        <w:pStyle w:val="Default"/>
        <w:numPr>
          <w:ilvl w:val="0"/>
          <w:numId w:val="8"/>
        </w:numPr>
        <w:spacing w:after="240"/>
        <w:jc w:val="both"/>
        <w:rPr>
          <w:del w:id="103" w:author="Ondrej Doule" w:date="2019-04-22T21:19:00Z"/>
          <w:color w:val="auto"/>
          <w:sz w:val="20"/>
          <w:szCs w:val="20"/>
        </w:rPr>
      </w:pPr>
      <w:del w:id="104" w:author="Ondrej Doule" w:date="2019-04-22T21:19:00Z">
        <w:r w:rsidRPr="00DF6F05" w:rsidDel="00BE1914">
          <w:rPr>
            <w:color w:val="auto"/>
            <w:sz w:val="20"/>
            <w:szCs w:val="20"/>
          </w:rPr>
          <w:delText>S</w:delText>
        </w:r>
        <w:r w:rsidR="004F4D3E" w:rsidRPr="00DF6F05" w:rsidDel="00BE1914">
          <w:rPr>
            <w:color w:val="auto"/>
            <w:sz w:val="20"/>
            <w:szCs w:val="20"/>
          </w:rPr>
          <w:delText>pace tourism</w:delText>
        </w:r>
      </w:del>
    </w:p>
    <w:p w14:paraId="52ADBF1D" w14:textId="4492487F" w:rsidR="004F4D3E" w:rsidRPr="00DF6F05" w:rsidDel="00BE1914" w:rsidRDefault="00E618EF" w:rsidP="00E8671E">
      <w:pPr>
        <w:pStyle w:val="Default"/>
        <w:numPr>
          <w:ilvl w:val="0"/>
          <w:numId w:val="8"/>
        </w:numPr>
        <w:spacing w:after="240"/>
        <w:jc w:val="both"/>
        <w:rPr>
          <w:del w:id="105" w:author="Ondrej Doule" w:date="2019-04-22T21:19:00Z"/>
          <w:color w:val="auto"/>
          <w:sz w:val="20"/>
          <w:szCs w:val="20"/>
        </w:rPr>
      </w:pPr>
      <w:del w:id="106" w:author="Ondrej Doule" w:date="2019-04-22T21:19:00Z">
        <w:r w:rsidRPr="00DF6F05" w:rsidDel="00BE1914">
          <w:rPr>
            <w:color w:val="auto"/>
            <w:sz w:val="20"/>
            <w:szCs w:val="20"/>
          </w:rPr>
          <w:delText>S</w:delText>
        </w:r>
        <w:r w:rsidR="004F4D3E" w:rsidRPr="00DF6F05" w:rsidDel="00BE1914">
          <w:rPr>
            <w:color w:val="auto"/>
            <w:sz w:val="20"/>
            <w:szCs w:val="20"/>
          </w:rPr>
          <w:delText>pace resources mining, processing and utilization</w:delText>
        </w:r>
      </w:del>
    </w:p>
    <w:p w14:paraId="56F09415" w14:textId="42B6B082" w:rsidR="004F4D3E" w:rsidDel="00BE1914" w:rsidRDefault="00E618EF" w:rsidP="00E8671E">
      <w:pPr>
        <w:pStyle w:val="Default"/>
        <w:numPr>
          <w:ilvl w:val="0"/>
          <w:numId w:val="8"/>
        </w:numPr>
        <w:spacing w:after="240"/>
        <w:jc w:val="both"/>
        <w:rPr>
          <w:del w:id="107" w:author="Ondrej Doule" w:date="2019-04-22T21:19:00Z"/>
          <w:color w:val="auto"/>
          <w:sz w:val="20"/>
          <w:szCs w:val="20"/>
        </w:rPr>
      </w:pPr>
      <w:del w:id="108" w:author="Ondrej Doule" w:date="2019-04-22T21:19:00Z">
        <w:r w:rsidRPr="00DF6F05" w:rsidDel="00BE1914">
          <w:rPr>
            <w:color w:val="auto"/>
            <w:sz w:val="20"/>
            <w:szCs w:val="20"/>
          </w:rPr>
          <w:delText>S</w:delText>
        </w:r>
        <w:r w:rsidR="004F4D3E" w:rsidRPr="00DF6F05" w:rsidDel="00BE1914">
          <w:rPr>
            <w:color w:val="auto"/>
            <w:sz w:val="20"/>
            <w:szCs w:val="20"/>
          </w:rPr>
          <w:delText>ystems construction and deployment</w:delText>
        </w:r>
        <w:r w:rsidR="0096019D" w:rsidRPr="00DF6F05" w:rsidDel="00BE1914">
          <w:rPr>
            <w:color w:val="auto"/>
            <w:sz w:val="20"/>
            <w:szCs w:val="20"/>
          </w:rPr>
          <w:delText xml:space="preserve"> in space</w:delText>
        </w:r>
      </w:del>
    </w:p>
    <w:p w14:paraId="17AB0421" w14:textId="50F80F70" w:rsidR="009F1EEB" w:rsidRPr="00DF6F05" w:rsidDel="00BE1914" w:rsidRDefault="009F1EEB" w:rsidP="00E8671E">
      <w:pPr>
        <w:pStyle w:val="Default"/>
        <w:numPr>
          <w:ilvl w:val="0"/>
          <w:numId w:val="8"/>
        </w:numPr>
        <w:spacing w:after="240"/>
        <w:jc w:val="both"/>
        <w:rPr>
          <w:del w:id="109" w:author="Ondrej Doule" w:date="2019-04-22T21:19:00Z"/>
          <w:color w:val="auto"/>
          <w:sz w:val="20"/>
          <w:szCs w:val="20"/>
        </w:rPr>
      </w:pPr>
      <w:del w:id="110" w:author="Ondrej Doule" w:date="2019-04-22T21:19:00Z">
        <w:r w:rsidDel="00BE1914">
          <w:rPr>
            <w:color w:val="auto"/>
            <w:sz w:val="20"/>
            <w:szCs w:val="20"/>
          </w:rPr>
          <w:delText>Medical</w:delText>
        </w:r>
      </w:del>
    </w:p>
    <w:p w14:paraId="0CFB61CE" w14:textId="461A63FE" w:rsidR="008A61E3" w:rsidRPr="00DF6F05" w:rsidDel="00BE1914" w:rsidRDefault="009F1EEB" w:rsidP="00E8671E">
      <w:pPr>
        <w:pStyle w:val="Default"/>
        <w:numPr>
          <w:ilvl w:val="0"/>
          <w:numId w:val="8"/>
        </w:numPr>
        <w:spacing w:after="240"/>
        <w:jc w:val="both"/>
        <w:rPr>
          <w:del w:id="111" w:author="Ondrej Doule" w:date="2019-04-22T21:19:00Z"/>
          <w:color w:val="auto"/>
          <w:sz w:val="20"/>
          <w:szCs w:val="20"/>
        </w:rPr>
      </w:pPr>
      <w:del w:id="112" w:author="Ondrej Doule" w:date="2019-04-22T21:19:00Z">
        <w:r w:rsidDel="00BE1914">
          <w:rPr>
            <w:color w:val="auto"/>
            <w:sz w:val="20"/>
            <w:szCs w:val="20"/>
          </w:rPr>
          <w:delText>(</w:delText>
        </w:r>
        <w:r w:rsidR="00AD3B83" w:rsidRPr="00DF6F05" w:rsidDel="00BE1914">
          <w:rPr>
            <w:color w:val="auto"/>
            <w:sz w:val="20"/>
            <w:szCs w:val="20"/>
          </w:rPr>
          <w:delText>U.S.</w:delText>
        </w:r>
        <w:r w:rsidDel="00BE1914">
          <w:rPr>
            <w:color w:val="auto"/>
            <w:sz w:val="20"/>
            <w:szCs w:val="20"/>
          </w:rPr>
          <w:delText>)</w:delText>
        </w:r>
        <w:r w:rsidR="00AD3B83" w:rsidRPr="00DF6F05" w:rsidDel="00BE1914">
          <w:rPr>
            <w:color w:val="auto"/>
            <w:sz w:val="20"/>
            <w:szCs w:val="20"/>
          </w:rPr>
          <w:delText xml:space="preserve"> government</w:delText>
        </w:r>
        <w:r w:rsidR="006D2DED" w:rsidRPr="00DF6F05" w:rsidDel="00BE1914">
          <w:rPr>
            <w:color w:val="auto"/>
            <w:sz w:val="20"/>
            <w:szCs w:val="20"/>
          </w:rPr>
          <w:delText xml:space="preserve"> applications</w:delText>
        </w:r>
      </w:del>
    </w:p>
    <w:p w14:paraId="1E22E122" w14:textId="20A7451E" w:rsidR="009106AF" w:rsidRPr="00DF6F05" w:rsidRDefault="009106AF" w:rsidP="009106AF">
      <w:pPr>
        <w:pStyle w:val="Default"/>
        <w:spacing w:after="240"/>
        <w:jc w:val="both"/>
        <w:rPr>
          <w:color w:val="auto"/>
          <w:sz w:val="20"/>
          <w:szCs w:val="20"/>
        </w:rPr>
      </w:pPr>
      <w:r w:rsidRPr="00DF6F05">
        <w:rPr>
          <w:color w:val="auto"/>
          <w:sz w:val="20"/>
          <w:szCs w:val="20"/>
        </w:rPr>
        <w:t xml:space="preserve">Individual </w:t>
      </w:r>
      <w:r w:rsidR="00E618EF" w:rsidRPr="00DF6F05">
        <w:rPr>
          <w:color w:val="auto"/>
          <w:sz w:val="20"/>
          <w:szCs w:val="20"/>
        </w:rPr>
        <w:t xml:space="preserve">APPLICATION </w:t>
      </w:r>
      <w:r w:rsidRPr="00DF6F05">
        <w:rPr>
          <w:color w:val="auto"/>
          <w:sz w:val="20"/>
          <w:szCs w:val="20"/>
        </w:rPr>
        <w:t>CATEGORIES are</w:t>
      </w:r>
      <w:r w:rsidR="00CA4767" w:rsidRPr="00DF6F05">
        <w:rPr>
          <w:color w:val="auto"/>
          <w:sz w:val="20"/>
          <w:szCs w:val="20"/>
        </w:rPr>
        <w:t xml:space="preserve"> defined</w:t>
      </w:r>
      <w:r w:rsidRPr="00DF6F05">
        <w:rPr>
          <w:color w:val="auto"/>
          <w:sz w:val="20"/>
          <w:szCs w:val="20"/>
        </w:rPr>
        <w:t xml:space="preserve"> </w:t>
      </w:r>
      <w:r w:rsidR="00CA4767" w:rsidRPr="00DF6F05">
        <w:rPr>
          <w:color w:val="auto"/>
          <w:sz w:val="20"/>
          <w:szCs w:val="20"/>
        </w:rPr>
        <w:t>by</w:t>
      </w:r>
      <w:r w:rsidRPr="00DF6F05">
        <w:rPr>
          <w:color w:val="auto"/>
          <w:sz w:val="20"/>
          <w:szCs w:val="20"/>
        </w:rPr>
        <w:t xml:space="preserve"> </w:t>
      </w:r>
      <w:del w:id="113" w:author="Ondrej Doule" w:date="2019-04-22T21:22:00Z">
        <w:r w:rsidR="00E618EF" w:rsidRPr="00DF6F05" w:rsidDel="00BE1914">
          <w:rPr>
            <w:color w:val="auto"/>
            <w:sz w:val="20"/>
            <w:szCs w:val="20"/>
          </w:rPr>
          <w:delText xml:space="preserve">LEGAL </w:delText>
        </w:r>
      </w:del>
      <w:ins w:id="114" w:author="Ondrej Doule" w:date="2019-04-22T21:22:00Z">
        <w:r w:rsidR="00BE1914">
          <w:rPr>
            <w:color w:val="auto"/>
            <w:sz w:val="20"/>
            <w:szCs w:val="20"/>
          </w:rPr>
          <w:t>NORMATIVE</w:t>
        </w:r>
        <w:r w:rsidR="00BE1914" w:rsidRPr="00DF6F05">
          <w:rPr>
            <w:color w:val="auto"/>
            <w:sz w:val="20"/>
            <w:szCs w:val="20"/>
          </w:rPr>
          <w:t xml:space="preserve"> </w:t>
        </w:r>
      </w:ins>
      <w:r w:rsidRPr="00DF6F05">
        <w:rPr>
          <w:color w:val="auto"/>
          <w:sz w:val="20"/>
          <w:szCs w:val="20"/>
        </w:rPr>
        <w:t xml:space="preserve">CONTEXT </w:t>
      </w:r>
      <w:r w:rsidR="00E618EF" w:rsidRPr="00DF6F05">
        <w:rPr>
          <w:color w:val="auto"/>
          <w:sz w:val="20"/>
          <w:szCs w:val="20"/>
        </w:rPr>
        <w:t>requirements in the 1</w:t>
      </w:r>
      <w:r w:rsidR="00E618EF" w:rsidRPr="00DF6F05">
        <w:rPr>
          <w:color w:val="auto"/>
          <w:sz w:val="20"/>
          <w:szCs w:val="20"/>
          <w:vertAlign w:val="superscript"/>
        </w:rPr>
        <w:t>st</w:t>
      </w:r>
      <w:r w:rsidR="00E618EF" w:rsidRPr="00DF6F05">
        <w:rPr>
          <w:color w:val="auto"/>
          <w:sz w:val="20"/>
          <w:szCs w:val="20"/>
        </w:rPr>
        <w:t xml:space="preserve"> level and ENVIRONMENTAL CONTEXT </w:t>
      </w:r>
      <w:r w:rsidRPr="00DF6F05">
        <w:rPr>
          <w:color w:val="auto"/>
          <w:sz w:val="20"/>
          <w:szCs w:val="20"/>
        </w:rPr>
        <w:t xml:space="preserve">requirements </w:t>
      </w:r>
      <w:r w:rsidR="00E618EF" w:rsidRPr="00DF6F05">
        <w:rPr>
          <w:color w:val="auto"/>
          <w:sz w:val="20"/>
          <w:szCs w:val="20"/>
        </w:rPr>
        <w:t>in the 2</w:t>
      </w:r>
      <w:r w:rsidR="00E618EF" w:rsidRPr="00DF6F05">
        <w:rPr>
          <w:color w:val="auto"/>
          <w:sz w:val="20"/>
          <w:szCs w:val="20"/>
          <w:vertAlign w:val="superscript"/>
        </w:rPr>
        <w:t>nd</w:t>
      </w:r>
      <w:r w:rsidR="00E618EF" w:rsidRPr="00DF6F05">
        <w:rPr>
          <w:color w:val="auto"/>
          <w:sz w:val="20"/>
          <w:szCs w:val="20"/>
        </w:rPr>
        <w:t xml:space="preserve"> level standard that form a</w:t>
      </w:r>
      <w:r w:rsidR="00CA4767" w:rsidRPr="00DF6F05">
        <w:rPr>
          <w:color w:val="auto"/>
          <w:sz w:val="20"/>
          <w:szCs w:val="20"/>
        </w:rPr>
        <w:t xml:space="preserve"> </w:t>
      </w:r>
      <w:r w:rsidR="00E618EF" w:rsidRPr="00DF6F05">
        <w:rPr>
          <w:color w:val="auto"/>
          <w:sz w:val="20"/>
          <w:szCs w:val="20"/>
        </w:rPr>
        <w:t xml:space="preserve">design </w:t>
      </w:r>
      <w:r w:rsidR="00CA4767" w:rsidRPr="00DF6F05">
        <w:rPr>
          <w:color w:val="auto"/>
          <w:sz w:val="20"/>
          <w:szCs w:val="20"/>
        </w:rPr>
        <w:t>constraint</w:t>
      </w:r>
      <w:r w:rsidR="00E618EF" w:rsidRPr="00DF6F05">
        <w:rPr>
          <w:color w:val="auto"/>
          <w:sz w:val="20"/>
          <w:szCs w:val="20"/>
        </w:rPr>
        <w:t>s framework</w:t>
      </w:r>
      <w:r w:rsidR="00CA4767" w:rsidRPr="00DF6F05">
        <w:rPr>
          <w:color w:val="auto"/>
          <w:sz w:val="20"/>
          <w:szCs w:val="20"/>
        </w:rPr>
        <w:t xml:space="preserve"> </w:t>
      </w:r>
      <w:r w:rsidRPr="00DF6F05">
        <w:rPr>
          <w:color w:val="auto"/>
          <w:sz w:val="20"/>
          <w:szCs w:val="20"/>
        </w:rPr>
        <w:t>o</w:t>
      </w:r>
      <w:r w:rsidR="00E618EF" w:rsidRPr="00DF6F05">
        <w:rPr>
          <w:color w:val="auto"/>
          <w:sz w:val="20"/>
          <w:szCs w:val="20"/>
        </w:rPr>
        <w:t>f</w:t>
      </w:r>
      <w:r w:rsidRPr="00DF6F05">
        <w:rPr>
          <w:color w:val="auto"/>
          <w:sz w:val="20"/>
          <w:szCs w:val="20"/>
        </w:rPr>
        <w:t xml:space="preserve"> the </w:t>
      </w:r>
      <w:del w:id="115" w:author="Alex" w:date="2019-04-16T16:55:00Z">
        <w:r w:rsidRPr="00DF6F05" w:rsidDel="00C22C2F">
          <w:rPr>
            <w:color w:val="auto"/>
            <w:sz w:val="20"/>
            <w:szCs w:val="20"/>
          </w:rPr>
          <w:delText xml:space="preserve">spaceflight </w:delText>
        </w:r>
      </w:del>
      <w:del w:id="116" w:author="Alex" w:date="2019-04-16T16:36:00Z">
        <w:r w:rsidRPr="00DF6F05" w:rsidDel="00C53B49">
          <w:rPr>
            <w:color w:val="auto"/>
            <w:sz w:val="20"/>
            <w:szCs w:val="20"/>
          </w:rPr>
          <w:delText>vessel</w:delText>
        </w:r>
      </w:del>
      <w:ins w:id="117" w:author="Alex" w:date="2019-04-16T16:36:00Z">
        <w:r w:rsidR="00C53B49">
          <w:rPr>
            <w:color w:val="auto"/>
            <w:sz w:val="20"/>
            <w:szCs w:val="20"/>
          </w:rPr>
          <w:t>spacecraft</w:t>
        </w:r>
      </w:ins>
      <w:r w:rsidRPr="00DF6F05">
        <w:rPr>
          <w:color w:val="auto"/>
          <w:sz w:val="20"/>
          <w:szCs w:val="20"/>
        </w:rPr>
        <w:t xml:space="preserve"> application</w:t>
      </w:r>
      <w:r w:rsidR="00CA4767" w:rsidRPr="00DF6F05">
        <w:rPr>
          <w:color w:val="auto"/>
          <w:sz w:val="20"/>
          <w:szCs w:val="20"/>
        </w:rPr>
        <w:t>.</w:t>
      </w:r>
    </w:p>
    <w:p w14:paraId="1E5548BB" w14:textId="22FE84B4" w:rsidR="00A15A25" w:rsidRPr="00DF6F05" w:rsidRDefault="00A15A25" w:rsidP="009106AF">
      <w:pPr>
        <w:pStyle w:val="Default"/>
        <w:spacing w:after="240"/>
        <w:jc w:val="both"/>
        <w:rPr>
          <w:color w:val="auto"/>
          <w:sz w:val="20"/>
          <w:szCs w:val="20"/>
        </w:rPr>
      </w:pPr>
      <w:r w:rsidRPr="00DF6F05">
        <w:rPr>
          <w:color w:val="auto"/>
          <w:sz w:val="20"/>
          <w:szCs w:val="20"/>
        </w:rPr>
        <w:t>This standard, along with second and third level standards, form a complex three-level international standard entitled «</w:t>
      </w:r>
      <w:r w:rsidRPr="00DF6F05">
        <w:rPr>
          <w:b/>
          <w:color w:val="auto"/>
          <w:sz w:val="20"/>
          <w:szCs w:val="20"/>
        </w:rPr>
        <w:t>Human Spaceflight</w:t>
      </w:r>
      <w:ins w:id="118" w:author="Alex" w:date="2019-04-16T16:56:00Z">
        <w:r w:rsidR="00C22C2F">
          <w:rPr>
            <w:b/>
            <w:color w:val="auto"/>
            <w:sz w:val="20"/>
            <w:szCs w:val="20"/>
          </w:rPr>
          <w:t>:</w:t>
        </w:r>
      </w:ins>
      <w:r w:rsidRPr="00DF6F05">
        <w:rPr>
          <w:b/>
          <w:color w:val="auto"/>
          <w:sz w:val="20"/>
          <w:szCs w:val="20"/>
        </w:rPr>
        <w:t xml:space="preserve"> </w:t>
      </w:r>
      <w:del w:id="119" w:author="Alex" w:date="2019-04-16T16:36:00Z">
        <w:r w:rsidRPr="00DF6F05" w:rsidDel="00C53B49">
          <w:rPr>
            <w:b/>
            <w:color w:val="auto"/>
            <w:sz w:val="20"/>
            <w:szCs w:val="20"/>
          </w:rPr>
          <w:delText>Vessel</w:delText>
        </w:r>
      </w:del>
      <w:ins w:id="120" w:author="Alex" w:date="2019-04-16T16:36:00Z">
        <w:r w:rsidR="00C53B49">
          <w:rPr>
            <w:b/>
            <w:color w:val="auto"/>
            <w:sz w:val="20"/>
            <w:szCs w:val="20"/>
          </w:rPr>
          <w:t>Spacecraft</w:t>
        </w:r>
      </w:ins>
      <w:del w:id="121" w:author="Alex" w:date="2019-04-16T16:56:00Z">
        <w:r w:rsidRPr="00DF6F05" w:rsidDel="00C22C2F">
          <w:rPr>
            <w:b/>
            <w:color w:val="auto"/>
            <w:sz w:val="20"/>
            <w:szCs w:val="20"/>
          </w:rPr>
          <w:delText>s</w:delText>
        </w:r>
      </w:del>
      <w:r w:rsidRPr="00DF6F05">
        <w:rPr>
          <w:b/>
          <w:color w:val="auto"/>
          <w:sz w:val="20"/>
          <w:szCs w:val="20"/>
        </w:rPr>
        <w:t xml:space="preserve"> Architecture and Systems Engineering</w:t>
      </w:r>
      <w:r w:rsidRPr="00DF6F05">
        <w:rPr>
          <w:color w:val="auto"/>
          <w:sz w:val="20"/>
          <w:szCs w:val="20"/>
        </w:rPr>
        <w:t xml:space="preserve">». The structure of this three-level </w:t>
      </w:r>
      <w:del w:id="122" w:author="Alex" w:date="2019-04-16T16:56:00Z">
        <w:r w:rsidRPr="00DF6F05" w:rsidDel="00C22C2F">
          <w:rPr>
            <w:color w:val="auto"/>
            <w:sz w:val="20"/>
            <w:szCs w:val="20"/>
          </w:rPr>
          <w:delText xml:space="preserve">HSF </w:delText>
        </w:r>
      </w:del>
      <w:del w:id="123" w:author="Alex" w:date="2019-04-16T16:36:00Z">
        <w:r w:rsidRPr="00DF6F05" w:rsidDel="00C53B49">
          <w:rPr>
            <w:color w:val="auto"/>
            <w:sz w:val="20"/>
            <w:szCs w:val="20"/>
          </w:rPr>
          <w:delText>vessel</w:delText>
        </w:r>
      </w:del>
      <w:ins w:id="124" w:author="Alex" w:date="2019-04-16T16:36:00Z">
        <w:r w:rsidR="00C53B49">
          <w:rPr>
            <w:color w:val="auto"/>
            <w:sz w:val="20"/>
            <w:szCs w:val="20"/>
          </w:rPr>
          <w:t>spacecraft</w:t>
        </w:r>
      </w:ins>
      <w:r w:rsidRPr="00DF6F05">
        <w:rPr>
          <w:color w:val="auto"/>
          <w:sz w:val="20"/>
          <w:szCs w:val="20"/>
        </w:rPr>
        <w:t xml:space="preserve"> architecture </w:t>
      </w:r>
      <w:del w:id="125" w:author="Alex" w:date="2019-04-16T16:57:00Z">
        <w:r w:rsidRPr="00DF6F05" w:rsidDel="00C22C2F">
          <w:rPr>
            <w:color w:val="auto"/>
            <w:sz w:val="20"/>
            <w:szCs w:val="20"/>
          </w:rPr>
          <w:delText xml:space="preserve">standard system </w:delText>
        </w:r>
      </w:del>
      <w:r w:rsidRPr="00DF6F05">
        <w:rPr>
          <w:color w:val="auto"/>
          <w:sz w:val="20"/>
          <w:szCs w:val="20"/>
        </w:rPr>
        <w:t>is following:</w:t>
      </w:r>
    </w:p>
    <w:p w14:paraId="51C9ABCC" w14:textId="7D311B2A" w:rsidR="00A15A25" w:rsidRPr="00DF6F05" w:rsidRDefault="00A15A25" w:rsidP="00A15A25">
      <w:pPr>
        <w:pStyle w:val="Default"/>
        <w:spacing w:after="240"/>
        <w:ind w:firstLine="720"/>
        <w:jc w:val="both"/>
        <w:rPr>
          <w:color w:val="auto"/>
          <w:sz w:val="20"/>
          <w:szCs w:val="20"/>
        </w:rPr>
      </w:pPr>
      <w:r w:rsidRPr="00DF6F05">
        <w:rPr>
          <w:color w:val="auto"/>
          <w:sz w:val="20"/>
          <w:szCs w:val="20"/>
        </w:rPr>
        <w:t>1</w:t>
      </w:r>
      <w:r w:rsidRPr="00DF6F05">
        <w:rPr>
          <w:color w:val="auto"/>
          <w:sz w:val="20"/>
          <w:szCs w:val="20"/>
          <w:vertAlign w:val="superscript"/>
        </w:rPr>
        <w:t>st</w:t>
      </w:r>
      <w:r w:rsidRPr="00DF6F05">
        <w:rPr>
          <w:color w:val="auto"/>
          <w:sz w:val="20"/>
          <w:szCs w:val="20"/>
        </w:rPr>
        <w:t xml:space="preserve"> level </w:t>
      </w:r>
      <w:commentRangeStart w:id="126"/>
      <w:r w:rsidRPr="00DF6F05">
        <w:rPr>
          <w:color w:val="auto"/>
          <w:sz w:val="20"/>
          <w:szCs w:val="20"/>
        </w:rPr>
        <w:t xml:space="preserve">– </w:t>
      </w:r>
      <w:r w:rsidRPr="00DF6F05">
        <w:rPr>
          <w:b/>
          <w:color w:val="auto"/>
          <w:sz w:val="20"/>
          <w:szCs w:val="20"/>
        </w:rPr>
        <w:t>Ontology</w:t>
      </w:r>
      <w:r w:rsidRPr="00DF6F05">
        <w:rPr>
          <w:color w:val="auto"/>
          <w:sz w:val="20"/>
          <w:szCs w:val="20"/>
        </w:rPr>
        <w:t xml:space="preserve"> of HSF architectural systems serving as organizational structure </w:t>
      </w:r>
      <w:r w:rsidRPr="00DF6F05">
        <w:rPr>
          <w:i/>
          <w:color w:val="auto"/>
          <w:sz w:val="20"/>
          <w:szCs w:val="20"/>
        </w:rPr>
        <w:t xml:space="preserve">(e.g., defining differences of </w:t>
      </w:r>
      <w:del w:id="127" w:author="Alex" w:date="2019-04-16T16:36:00Z">
        <w:r w:rsidRPr="00DF6F05" w:rsidDel="00C53B49">
          <w:rPr>
            <w:i/>
            <w:color w:val="auto"/>
            <w:sz w:val="20"/>
            <w:szCs w:val="20"/>
          </w:rPr>
          <w:delText>vessel</w:delText>
        </w:r>
      </w:del>
      <w:ins w:id="128" w:author="Alex" w:date="2019-04-16T16:36:00Z">
        <w:r w:rsidR="00C53B49">
          <w:rPr>
            <w:i/>
            <w:color w:val="auto"/>
            <w:sz w:val="20"/>
            <w:szCs w:val="20"/>
          </w:rPr>
          <w:t>spacecraft</w:t>
        </w:r>
      </w:ins>
      <w:r w:rsidRPr="00DF6F05">
        <w:rPr>
          <w:i/>
          <w:color w:val="auto"/>
          <w:sz w:val="20"/>
          <w:szCs w:val="20"/>
        </w:rPr>
        <w:t>s and environmental requirements)</w:t>
      </w:r>
    </w:p>
    <w:p w14:paraId="40D09909" w14:textId="1935AB95" w:rsidR="00A15A25" w:rsidRPr="00DF6F05" w:rsidRDefault="00A15A25" w:rsidP="00A15A25">
      <w:pPr>
        <w:pStyle w:val="Default"/>
        <w:spacing w:after="240"/>
        <w:ind w:firstLine="720"/>
        <w:jc w:val="both"/>
        <w:rPr>
          <w:color w:val="auto"/>
          <w:sz w:val="20"/>
          <w:szCs w:val="20"/>
        </w:rPr>
      </w:pPr>
      <w:r w:rsidRPr="00DF6F05">
        <w:rPr>
          <w:color w:val="auto"/>
          <w:sz w:val="20"/>
          <w:szCs w:val="20"/>
        </w:rPr>
        <w:t>2</w:t>
      </w:r>
      <w:r w:rsidRPr="00DF6F05">
        <w:rPr>
          <w:color w:val="auto"/>
          <w:sz w:val="20"/>
          <w:szCs w:val="20"/>
          <w:vertAlign w:val="superscript"/>
        </w:rPr>
        <w:t>nd</w:t>
      </w:r>
      <w:r w:rsidRPr="00DF6F05">
        <w:rPr>
          <w:color w:val="auto"/>
          <w:sz w:val="20"/>
          <w:szCs w:val="20"/>
        </w:rPr>
        <w:t xml:space="preserve"> level – </w:t>
      </w:r>
      <w:del w:id="129" w:author="Alex" w:date="2019-04-16T16:36:00Z">
        <w:r w:rsidRPr="00DF6F05" w:rsidDel="00C53B49">
          <w:rPr>
            <w:b/>
            <w:color w:val="auto"/>
            <w:sz w:val="20"/>
            <w:szCs w:val="20"/>
          </w:rPr>
          <w:delText>Vessel</w:delText>
        </w:r>
      </w:del>
      <w:ins w:id="130" w:author="Alex" w:date="2019-04-16T16:36:00Z">
        <w:r w:rsidR="00C53B49">
          <w:rPr>
            <w:b/>
            <w:color w:val="auto"/>
            <w:sz w:val="20"/>
            <w:szCs w:val="20"/>
          </w:rPr>
          <w:t>Spacecraft</w:t>
        </w:r>
      </w:ins>
      <w:del w:id="131" w:author="Alex" w:date="2019-04-16T16:58:00Z">
        <w:r w:rsidRPr="00DF6F05" w:rsidDel="00C22C2F">
          <w:rPr>
            <w:b/>
            <w:color w:val="auto"/>
            <w:sz w:val="20"/>
            <w:szCs w:val="20"/>
          </w:rPr>
          <w:delText>s</w:delText>
        </w:r>
      </w:del>
      <w:r w:rsidRPr="00DF6F05">
        <w:rPr>
          <w:color w:val="auto"/>
          <w:sz w:val="20"/>
          <w:szCs w:val="20"/>
        </w:rPr>
        <w:t xml:space="preserve"> properties to </w:t>
      </w:r>
      <w:commentRangeStart w:id="132"/>
      <w:r w:rsidRPr="00DF6F05">
        <w:rPr>
          <w:color w:val="auto"/>
          <w:sz w:val="20"/>
          <w:szCs w:val="20"/>
        </w:rPr>
        <w:t xml:space="preserve">HSI </w:t>
      </w:r>
      <w:commentRangeEnd w:id="132"/>
      <w:r w:rsidR="00542F71">
        <w:rPr>
          <w:rStyle w:val="CommentReference"/>
          <w:rFonts w:asciiTheme="minorHAnsi" w:hAnsiTheme="minorHAnsi" w:cstheme="minorBidi"/>
          <w:color w:val="auto"/>
        </w:rPr>
        <w:commentReference w:id="132"/>
      </w:r>
      <w:r w:rsidRPr="00DF6F05">
        <w:rPr>
          <w:color w:val="auto"/>
          <w:sz w:val="20"/>
          <w:szCs w:val="20"/>
        </w:rPr>
        <w:t>(human imposed vehicle requirements, environmental constraints imposed to vehicles relative to their mission and duration:</w:t>
      </w:r>
      <w:r w:rsidRPr="00DF6F05">
        <w:rPr>
          <w:i/>
          <w:color w:val="auto"/>
          <w:sz w:val="20"/>
          <w:szCs w:val="20"/>
        </w:rPr>
        <w:t xml:space="preserve"> e.g., suborbital A-A vehicle, long duration habitat</w:t>
      </w:r>
      <w:r w:rsidRPr="00DF6F05">
        <w:rPr>
          <w:color w:val="auto"/>
          <w:sz w:val="20"/>
          <w:szCs w:val="20"/>
        </w:rPr>
        <w:t>)</w:t>
      </w:r>
    </w:p>
    <w:p w14:paraId="1D8BC5A3" w14:textId="77777777" w:rsidR="00A15A25" w:rsidRPr="00DF6F05" w:rsidRDefault="00A15A25" w:rsidP="00A15A25">
      <w:pPr>
        <w:pStyle w:val="Default"/>
        <w:spacing w:after="240"/>
        <w:ind w:firstLine="720"/>
        <w:jc w:val="both"/>
        <w:rPr>
          <w:color w:val="auto"/>
          <w:sz w:val="20"/>
          <w:szCs w:val="20"/>
        </w:rPr>
      </w:pPr>
      <w:r w:rsidRPr="00DF6F05">
        <w:rPr>
          <w:color w:val="auto"/>
          <w:sz w:val="20"/>
          <w:szCs w:val="20"/>
        </w:rPr>
        <w:t>3</w:t>
      </w:r>
      <w:r w:rsidRPr="00DF6F05">
        <w:rPr>
          <w:color w:val="auto"/>
          <w:sz w:val="20"/>
          <w:szCs w:val="20"/>
          <w:vertAlign w:val="superscript"/>
        </w:rPr>
        <w:t>rd</w:t>
      </w:r>
      <w:r w:rsidRPr="00DF6F05">
        <w:rPr>
          <w:color w:val="auto"/>
          <w:sz w:val="20"/>
          <w:szCs w:val="20"/>
        </w:rPr>
        <w:t xml:space="preserve"> level – </w:t>
      </w:r>
      <w:r w:rsidRPr="00DF6F05">
        <w:rPr>
          <w:b/>
          <w:color w:val="auto"/>
          <w:sz w:val="20"/>
          <w:szCs w:val="20"/>
        </w:rPr>
        <w:t>Human and</w:t>
      </w:r>
      <w:r w:rsidRPr="00DF6F05">
        <w:rPr>
          <w:color w:val="auto"/>
          <w:sz w:val="20"/>
          <w:szCs w:val="20"/>
        </w:rPr>
        <w:t xml:space="preserve"> </w:t>
      </w:r>
      <w:r w:rsidRPr="00DF6F05">
        <w:rPr>
          <w:b/>
          <w:color w:val="auto"/>
          <w:sz w:val="20"/>
          <w:szCs w:val="20"/>
        </w:rPr>
        <w:t>Subsystems</w:t>
      </w:r>
      <w:r w:rsidRPr="00DF6F05">
        <w:rPr>
          <w:color w:val="auto"/>
          <w:sz w:val="20"/>
          <w:szCs w:val="20"/>
        </w:rPr>
        <w:t xml:space="preserve"> properties to HSI (</w:t>
      </w:r>
      <w:r w:rsidRPr="00DF6F05">
        <w:rPr>
          <w:i/>
          <w:color w:val="auto"/>
          <w:sz w:val="20"/>
          <w:szCs w:val="20"/>
        </w:rPr>
        <w:t xml:space="preserve">e.g., atmosphere requirements, radiation </w:t>
      </w:r>
      <w:commentRangeStart w:id="133"/>
      <w:r w:rsidRPr="00DF6F05">
        <w:rPr>
          <w:i/>
          <w:color w:val="auto"/>
          <w:sz w:val="20"/>
          <w:szCs w:val="20"/>
        </w:rPr>
        <w:t>shielding</w:t>
      </w:r>
      <w:commentRangeEnd w:id="133"/>
      <w:r w:rsidR="00485ED3">
        <w:rPr>
          <w:rStyle w:val="CommentReference"/>
          <w:rFonts w:asciiTheme="minorHAnsi" w:hAnsiTheme="minorHAnsi" w:cstheme="minorBidi"/>
          <w:color w:val="auto"/>
        </w:rPr>
        <w:commentReference w:id="133"/>
      </w:r>
      <w:r w:rsidRPr="00DF6F05">
        <w:rPr>
          <w:color w:val="auto"/>
          <w:sz w:val="20"/>
          <w:szCs w:val="20"/>
        </w:rPr>
        <w:t>)</w:t>
      </w:r>
      <w:commentRangeEnd w:id="126"/>
      <w:r w:rsidR="002F1A49">
        <w:rPr>
          <w:rStyle w:val="CommentReference"/>
          <w:rFonts w:asciiTheme="minorHAnsi" w:hAnsiTheme="minorHAnsi" w:cstheme="minorBidi"/>
          <w:color w:val="auto"/>
        </w:rPr>
        <w:commentReference w:id="126"/>
      </w:r>
    </w:p>
    <w:p w14:paraId="16E5D523" w14:textId="5A723836" w:rsidR="008A61E3" w:rsidRPr="00DF6F05" w:rsidRDefault="008A61E3" w:rsidP="008A61E3">
      <w:pPr>
        <w:pStyle w:val="Default"/>
        <w:spacing w:before="270" w:after="240"/>
        <w:rPr>
          <w:color w:val="auto"/>
          <w:sz w:val="20"/>
          <w:szCs w:val="20"/>
        </w:rPr>
      </w:pPr>
      <w:r w:rsidRPr="00DF6F05">
        <w:rPr>
          <w:color w:val="auto"/>
          <w:sz w:val="20"/>
          <w:szCs w:val="20"/>
        </w:rPr>
        <w:t xml:space="preserve">The </w:t>
      </w:r>
      <w:r w:rsidR="00A15A25" w:rsidRPr="00DF6F05">
        <w:rPr>
          <w:color w:val="auto"/>
          <w:sz w:val="20"/>
          <w:szCs w:val="20"/>
        </w:rPr>
        <w:t>2</w:t>
      </w:r>
      <w:r w:rsidR="00A15A25" w:rsidRPr="00DF6F05">
        <w:rPr>
          <w:color w:val="auto"/>
          <w:sz w:val="20"/>
          <w:szCs w:val="20"/>
          <w:vertAlign w:val="superscript"/>
        </w:rPr>
        <w:t>nd</w:t>
      </w:r>
      <w:r w:rsidR="00A15A25" w:rsidRPr="00DF6F05">
        <w:rPr>
          <w:color w:val="auto"/>
          <w:sz w:val="20"/>
          <w:szCs w:val="20"/>
        </w:rPr>
        <w:t xml:space="preserve"> </w:t>
      </w:r>
      <w:r w:rsidRPr="00DF6F05">
        <w:rPr>
          <w:color w:val="auto"/>
          <w:sz w:val="20"/>
          <w:szCs w:val="20"/>
        </w:rPr>
        <w:t>level standard</w:t>
      </w:r>
      <w:del w:id="134" w:author="robert rovetto" w:date="2019-06-19T17:38:00Z">
        <w:r w:rsidRPr="00DF6F05" w:rsidDel="00485ED3">
          <w:rPr>
            <w:color w:val="auto"/>
            <w:sz w:val="20"/>
            <w:szCs w:val="20"/>
          </w:rPr>
          <w:delText>s</w:delText>
        </w:r>
      </w:del>
      <w:r w:rsidR="00C13591" w:rsidRPr="00DF6F05">
        <w:rPr>
          <w:color w:val="auto"/>
          <w:sz w:val="20"/>
          <w:szCs w:val="20"/>
        </w:rPr>
        <w:t xml:space="preserve"> </w:t>
      </w:r>
      <w:del w:id="135" w:author="robert rovetto" w:date="2019-06-19T17:38:00Z">
        <w:r w:rsidR="00C13591" w:rsidRPr="00DF6F05" w:rsidDel="00485ED3">
          <w:rPr>
            <w:color w:val="auto"/>
            <w:sz w:val="20"/>
            <w:szCs w:val="20"/>
          </w:rPr>
          <w:delText xml:space="preserve">are </w:delText>
        </w:r>
      </w:del>
      <w:r w:rsidR="00C13591" w:rsidRPr="00DF6F05">
        <w:rPr>
          <w:color w:val="auto"/>
          <w:sz w:val="20"/>
          <w:szCs w:val="20"/>
        </w:rPr>
        <w:t>develop</w:t>
      </w:r>
      <w:ins w:id="136" w:author="robert rovetto" w:date="2019-06-19T17:38:00Z">
        <w:r w:rsidR="00485ED3">
          <w:rPr>
            <w:color w:val="auto"/>
            <w:sz w:val="20"/>
            <w:szCs w:val="20"/>
          </w:rPr>
          <w:t>s</w:t>
        </w:r>
      </w:ins>
      <w:del w:id="137" w:author="robert rovetto" w:date="2019-06-19T17:38:00Z">
        <w:r w:rsidR="00C13591" w:rsidRPr="00DF6F05" w:rsidDel="00485ED3">
          <w:rPr>
            <w:color w:val="auto"/>
            <w:sz w:val="20"/>
            <w:szCs w:val="20"/>
          </w:rPr>
          <w:delText>ing</w:delText>
        </w:r>
      </w:del>
      <w:r w:rsidR="00C13591" w:rsidRPr="00DF6F05">
        <w:rPr>
          <w:color w:val="auto"/>
          <w:sz w:val="20"/>
          <w:szCs w:val="20"/>
        </w:rPr>
        <w:t xml:space="preserve"> </w:t>
      </w:r>
      <w:commentRangeStart w:id="138"/>
      <w:r w:rsidR="00C13591" w:rsidRPr="00DF6F05">
        <w:rPr>
          <w:color w:val="auto"/>
          <w:sz w:val="20"/>
          <w:szCs w:val="20"/>
        </w:rPr>
        <w:t xml:space="preserve">individual categories </w:t>
      </w:r>
      <w:del w:id="139" w:author="robert rovetto" w:date="2019-06-19T17:39:00Z">
        <w:r w:rsidR="00C13591" w:rsidRPr="00DF6F05" w:rsidDel="00485ED3">
          <w:rPr>
            <w:color w:val="auto"/>
            <w:sz w:val="20"/>
            <w:szCs w:val="20"/>
          </w:rPr>
          <w:delText xml:space="preserve">of </w:delText>
        </w:r>
      </w:del>
      <w:ins w:id="140" w:author="robert rovetto" w:date="2019-06-19T17:39:00Z">
        <w:r w:rsidR="00485ED3">
          <w:rPr>
            <w:color w:val="auto"/>
            <w:sz w:val="20"/>
            <w:szCs w:val="20"/>
          </w:rPr>
          <w:t xml:space="preserve">drawn from </w:t>
        </w:r>
      </w:ins>
      <w:r w:rsidR="00C13591" w:rsidRPr="00DF6F05">
        <w:rPr>
          <w:color w:val="auto"/>
          <w:sz w:val="20"/>
          <w:szCs w:val="20"/>
        </w:rPr>
        <w:t>the 1</w:t>
      </w:r>
      <w:r w:rsidR="00C13591" w:rsidRPr="00DF6F05">
        <w:rPr>
          <w:color w:val="auto"/>
          <w:sz w:val="20"/>
          <w:szCs w:val="20"/>
          <w:vertAlign w:val="superscript"/>
        </w:rPr>
        <w:t>st</w:t>
      </w:r>
      <w:r w:rsidR="00C13591" w:rsidRPr="00DF6F05">
        <w:rPr>
          <w:color w:val="auto"/>
          <w:sz w:val="20"/>
          <w:szCs w:val="20"/>
        </w:rPr>
        <w:t xml:space="preserve"> level standard</w:t>
      </w:r>
      <w:commentRangeEnd w:id="138"/>
      <w:r w:rsidR="008867ED">
        <w:rPr>
          <w:rStyle w:val="CommentReference"/>
          <w:rFonts w:asciiTheme="minorHAnsi" w:hAnsiTheme="minorHAnsi" w:cstheme="minorBidi"/>
          <w:color w:val="auto"/>
        </w:rPr>
        <w:commentReference w:id="138"/>
      </w:r>
      <w:ins w:id="141" w:author="robert rovetto" w:date="2019-06-19T17:39:00Z">
        <w:r w:rsidR="00485ED3">
          <w:rPr>
            <w:color w:val="auto"/>
            <w:sz w:val="20"/>
            <w:szCs w:val="20"/>
          </w:rPr>
          <w:t>.</w:t>
        </w:r>
      </w:ins>
      <w:r w:rsidR="00C13591" w:rsidRPr="00DF6F05">
        <w:rPr>
          <w:color w:val="auto"/>
          <w:sz w:val="20"/>
          <w:szCs w:val="20"/>
        </w:rPr>
        <w:t xml:space="preserve"> </w:t>
      </w:r>
      <w:del w:id="142" w:author="robert rovetto" w:date="2019-06-19T17:39:00Z">
        <w:r w:rsidR="00C13591" w:rsidRPr="00DF6F05" w:rsidDel="00485ED3">
          <w:rPr>
            <w:color w:val="auto"/>
            <w:sz w:val="20"/>
            <w:szCs w:val="20"/>
          </w:rPr>
          <w:delText>and</w:delText>
        </w:r>
        <w:r w:rsidRPr="00DF6F05" w:rsidDel="00485ED3">
          <w:rPr>
            <w:color w:val="auto"/>
            <w:sz w:val="20"/>
            <w:szCs w:val="20"/>
          </w:rPr>
          <w:delText xml:space="preserve"> </w:delText>
        </w:r>
      </w:del>
      <w:ins w:id="143" w:author="robert rovetto" w:date="2019-06-19T17:39:00Z">
        <w:r w:rsidR="00485ED3">
          <w:rPr>
            <w:color w:val="auto"/>
            <w:sz w:val="20"/>
            <w:szCs w:val="20"/>
          </w:rPr>
          <w:t xml:space="preserve">It </w:t>
        </w:r>
      </w:ins>
      <w:commentRangeStart w:id="144"/>
      <w:r w:rsidR="00F21914" w:rsidRPr="00DF6F05">
        <w:rPr>
          <w:color w:val="auto"/>
          <w:sz w:val="20"/>
          <w:szCs w:val="20"/>
        </w:rPr>
        <w:t>address</w:t>
      </w:r>
      <w:ins w:id="145" w:author="robert rovetto" w:date="2019-06-19T17:39:00Z">
        <w:r w:rsidR="00485ED3">
          <w:rPr>
            <w:color w:val="auto"/>
            <w:sz w:val="20"/>
            <w:szCs w:val="20"/>
          </w:rPr>
          <w:t>es</w:t>
        </w:r>
      </w:ins>
      <w:r w:rsidR="00F21914" w:rsidRPr="00DF6F05">
        <w:rPr>
          <w:color w:val="auto"/>
          <w:sz w:val="20"/>
          <w:szCs w:val="20"/>
        </w:rPr>
        <w:t xml:space="preserve"> </w:t>
      </w:r>
      <w:commentRangeEnd w:id="144"/>
      <w:r w:rsidR="002A596E">
        <w:rPr>
          <w:rStyle w:val="CommentReference"/>
          <w:rFonts w:asciiTheme="minorHAnsi" w:hAnsiTheme="minorHAnsi" w:cstheme="minorBidi"/>
          <w:color w:val="auto"/>
        </w:rPr>
        <w:commentReference w:id="144"/>
      </w:r>
      <w:r w:rsidR="00F21914" w:rsidRPr="00DF6F05">
        <w:rPr>
          <w:color w:val="auto"/>
          <w:sz w:val="20"/>
          <w:szCs w:val="20"/>
        </w:rPr>
        <w:t xml:space="preserve">specific requirements and constraints </w:t>
      </w:r>
      <w:r w:rsidR="00894AAF" w:rsidRPr="00DF6F05">
        <w:rPr>
          <w:color w:val="auto"/>
          <w:sz w:val="20"/>
          <w:szCs w:val="20"/>
        </w:rPr>
        <w:t xml:space="preserve">of </w:t>
      </w:r>
      <w:del w:id="146" w:author="Alex" w:date="2019-04-16T16:59:00Z">
        <w:r w:rsidR="00894AAF" w:rsidRPr="00DF6F05" w:rsidDel="00C22C2F">
          <w:rPr>
            <w:color w:val="auto"/>
            <w:sz w:val="20"/>
            <w:szCs w:val="20"/>
          </w:rPr>
          <w:delText xml:space="preserve">space </w:delText>
        </w:r>
      </w:del>
      <w:del w:id="147" w:author="Alex" w:date="2019-04-16T16:36:00Z">
        <w:r w:rsidR="00894AAF" w:rsidRPr="00DF6F05" w:rsidDel="00C53B49">
          <w:rPr>
            <w:color w:val="auto"/>
            <w:sz w:val="20"/>
            <w:szCs w:val="20"/>
          </w:rPr>
          <w:delText>vessel</w:delText>
        </w:r>
      </w:del>
      <w:ins w:id="148" w:author="Alex" w:date="2019-04-16T16:36:00Z">
        <w:r w:rsidR="00C53B49">
          <w:rPr>
            <w:color w:val="auto"/>
            <w:sz w:val="20"/>
            <w:szCs w:val="20"/>
          </w:rPr>
          <w:t>spacecraft</w:t>
        </w:r>
      </w:ins>
      <w:r w:rsidR="00894AAF" w:rsidRPr="00DF6F05">
        <w:rPr>
          <w:color w:val="auto"/>
          <w:sz w:val="20"/>
          <w:szCs w:val="20"/>
        </w:rPr>
        <w:t xml:space="preserve"> </w:t>
      </w:r>
      <w:commentRangeStart w:id="149"/>
      <w:r w:rsidR="00894AAF" w:rsidRPr="00DF6F05">
        <w:rPr>
          <w:color w:val="auto"/>
          <w:sz w:val="20"/>
          <w:szCs w:val="20"/>
        </w:rPr>
        <w:t>models (or CATEGORIES)</w:t>
      </w:r>
      <w:commentRangeEnd w:id="149"/>
      <w:r w:rsidR="00485ED3">
        <w:rPr>
          <w:rStyle w:val="CommentReference"/>
          <w:rFonts w:asciiTheme="minorHAnsi" w:hAnsiTheme="minorHAnsi" w:cstheme="minorBidi"/>
          <w:color w:val="auto"/>
        </w:rPr>
        <w:commentReference w:id="149"/>
      </w:r>
      <w:ins w:id="150" w:author="robert rovetto" w:date="2019-06-19T17:44:00Z">
        <w:r w:rsidR="002A596E">
          <w:rPr>
            <w:color w:val="auto"/>
            <w:sz w:val="20"/>
            <w:szCs w:val="20"/>
          </w:rPr>
          <w:t>,</w:t>
        </w:r>
      </w:ins>
      <w:r w:rsidR="00894AAF" w:rsidRPr="00DF6F05">
        <w:rPr>
          <w:color w:val="auto"/>
          <w:sz w:val="20"/>
          <w:szCs w:val="20"/>
        </w:rPr>
        <w:t xml:space="preserve"> </w:t>
      </w:r>
      <w:r w:rsidR="00C13591" w:rsidRPr="00DF6F05">
        <w:rPr>
          <w:color w:val="auto"/>
          <w:sz w:val="20"/>
          <w:szCs w:val="20"/>
        </w:rPr>
        <w:t xml:space="preserve">and </w:t>
      </w:r>
      <w:r w:rsidR="00AF3DFD" w:rsidRPr="00DF6F05">
        <w:rPr>
          <w:color w:val="auto"/>
          <w:sz w:val="20"/>
          <w:szCs w:val="20"/>
        </w:rPr>
        <w:t>present</w:t>
      </w:r>
      <w:ins w:id="151" w:author="robert rovetto" w:date="2019-06-19T17:44:00Z">
        <w:r w:rsidR="002A596E">
          <w:rPr>
            <w:color w:val="auto"/>
            <w:sz w:val="20"/>
            <w:szCs w:val="20"/>
          </w:rPr>
          <w:t>s</w:t>
        </w:r>
      </w:ins>
      <w:r w:rsidR="00AF3DFD" w:rsidRPr="00DF6F05">
        <w:rPr>
          <w:color w:val="auto"/>
          <w:sz w:val="20"/>
          <w:szCs w:val="20"/>
        </w:rPr>
        <w:t xml:space="preserve"> </w:t>
      </w:r>
      <w:commentRangeStart w:id="152"/>
      <w:r w:rsidR="00F21914" w:rsidRPr="00DF6F05">
        <w:rPr>
          <w:color w:val="auto"/>
          <w:sz w:val="20"/>
          <w:szCs w:val="20"/>
        </w:rPr>
        <w:t>a quantitative</w:t>
      </w:r>
      <w:r w:rsidR="00C13591" w:rsidRPr="00DF6F05">
        <w:rPr>
          <w:color w:val="auto"/>
          <w:sz w:val="20"/>
          <w:szCs w:val="20"/>
        </w:rPr>
        <w:t xml:space="preserve"> and qualitative</w:t>
      </w:r>
      <w:r w:rsidR="00F21914" w:rsidRPr="00DF6F05">
        <w:rPr>
          <w:color w:val="auto"/>
          <w:sz w:val="20"/>
          <w:szCs w:val="20"/>
        </w:rPr>
        <w:t xml:space="preserve"> framework </w:t>
      </w:r>
      <w:r w:rsidR="00AF3DFD" w:rsidRPr="00DF6F05">
        <w:rPr>
          <w:color w:val="auto"/>
          <w:sz w:val="20"/>
          <w:szCs w:val="20"/>
        </w:rPr>
        <w:t xml:space="preserve">for practical </w:t>
      </w:r>
      <w:commentRangeStart w:id="153"/>
      <w:r w:rsidR="00AF3DFD" w:rsidRPr="00DF6F05">
        <w:rPr>
          <w:color w:val="auto"/>
          <w:sz w:val="20"/>
          <w:szCs w:val="20"/>
        </w:rPr>
        <w:t xml:space="preserve">human-system </w:t>
      </w:r>
      <w:r w:rsidR="00C13591" w:rsidRPr="00DF6F05">
        <w:rPr>
          <w:color w:val="auto"/>
          <w:sz w:val="20"/>
          <w:szCs w:val="20"/>
        </w:rPr>
        <w:t>parts</w:t>
      </w:r>
      <w:commentRangeEnd w:id="153"/>
      <w:r w:rsidR="002A596E">
        <w:rPr>
          <w:rStyle w:val="CommentReference"/>
          <w:rFonts w:asciiTheme="minorHAnsi" w:hAnsiTheme="minorHAnsi" w:cstheme="minorBidi"/>
          <w:color w:val="auto"/>
        </w:rPr>
        <w:commentReference w:id="153"/>
      </w:r>
      <w:r w:rsidR="00C13591" w:rsidRPr="00DF6F05">
        <w:rPr>
          <w:color w:val="auto"/>
          <w:sz w:val="20"/>
          <w:szCs w:val="20"/>
        </w:rPr>
        <w:t xml:space="preserve"> definition</w:t>
      </w:r>
      <w:commentRangeEnd w:id="152"/>
      <w:r w:rsidR="002A596E">
        <w:rPr>
          <w:rStyle w:val="CommentReference"/>
          <w:rFonts w:asciiTheme="minorHAnsi" w:hAnsiTheme="minorHAnsi" w:cstheme="minorBidi"/>
          <w:color w:val="auto"/>
        </w:rPr>
        <w:commentReference w:id="152"/>
      </w:r>
      <w:r w:rsidR="009106AF" w:rsidRPr="00DF6F05">
        <w:rPr>
          <w:color w:val="auto"/>
          <w:sz w:val="20"/>
          <w:szCs w:val="20"/>
        </w:rPr>
        <w:t>:</w:t>
      </w:r>
    </w:p>
    <w:p w14:paraId="0DF0A013" w14:textId="4A8052C6" w:rsidR="00C13591" w:rsidRPr="00DF6F05" w:rsidRDefault="00C13591" w:rsidP="009106AF">
      <w:pPr>
        <w:pStyle w:val="Default"/>
        <w:numPr>
          <w:ilvl w:val="0"/>
          <w:numId w:val="4"/>
        </w:numPr>
        <w:spacing w:before="270" w:after="240"/>
        <w:rPr>
          <w:color w:val="auto"/>
          <w:sz w:val="20"/>
          <w:szCs w:val="20"/>
        </w:rPr>
      </w:pPr>
      <w:r w:rsidRPr="00DF6F05">
        <w:rPr>
          <w:color w:val="auto"/>
          <w:sz w:val="20"/>
          <w:szCs w:val="20"/>
        </w:rPr>
        <w:t>Spaceflight function</w:t>
      </w:r>
    </w:p>
    <w:p w14:paraId="20A7BD84" w14:textId="78A66EF8" w:rsidR="00C13591" w:rsidRPr="00DF6F05" w:rsidRDefault="00C13591" w:rsidP="009106AF">
      <w:pPr>
        <w:pStyle w:val="Default"/>
        <w:numPr>
          <w:ilvl w:val="0"/>
          <w:numId w:val="4"/>
        </w:numPr>
        <w:spacing w:before="270" w:after="240"/>
        <w:rPr>
          <w:color w:val="auto"/>
          <w:sz w:val="20"/>
          <w:szCs w:val="20"/>
        </w:rPr>
      </w:pPr>
      <w:r w:rsidRPr="00DF6F05">
        <w:rPr>
          <w:color w:val="auto"/>
          <w:sz w:val="20"/>
          <w:szCs w:val="20"/>
        </w:rPr>
        <w:t>Spaceflight duration or destination</w:t>
      </w:r>
    </w:p>
    <w:p w14:paraId="2C15D577" w14:textId="75E58494" w:rsidR="00C13591" w:rsidRPr="00DF6F05" w:rsidRDefault="00C13591" w:rsidP="009106AF">
      <w:pPr>
        <w:pStyle w:val="Default"/>
        <w:numPr>
          <w:ilvl w:val="0"/>
          <w:numId w:val="4"/>
        </w:numPr>
        <w:spacing w:before="270" w:after="240"/>
        <w:rPr>
          <w:color w:val="auto"/>
          <w:sz w:val="20"/>
          <w:szCs w:val="20"/>
        </w:rPr>
      </w:pPr>
      <w:del w:id="154" w:author="Alex" w:date="2019-04-16T16:36:00Z">
        <w:r w:rsidRPr="00DF6F05" w:rsidDel="00C53B49">
          <w:rPr>
            <w:color w:val="auto"/>
            <w:sz w:val="20"/>
            <w:szCs w:val="20"/>
          </w:rPr>
          <w:delText>Vessel</w:delText>
        </w:r>
      </w:del>
      <w:ins w:id="155" w:author="Alex" w:date="2019-04-16T16:36:00Z">
        <w:r w:rsidR="00C53B49">
          <w:rPr>
            <w:color w:val="auto"/>
            <w:sz w:val="20"/>
            <w:szCs w:val="20"/>
          </w:rPr>
          <w:t>Spacecraft</w:t>
        </w:r>
      </w:ins>
      <w:r w:rsidRPr="00DF6F05">
        <w:rPr>
          <w:color w:val="auto"/>
          <w:sz w:val="20"/>
          <w:szCs w:val="20"/>
        </w:rPr>
        <w:t xml:space="preserve"> occupancy</w:t>
      </w:r>
    </w:p>
    <w:p w14:paraId="001308FA" w14:textId="6F0ADE6B" w:rsidR="009106AF" w:rsidRPr="00DF6F05" w:rsidRDefault="009106AF" w:rsidP="009106AF">
      <w:pPr>
        <w:pStyle w:val="Default"/>
        <w:numPr>
          <w:ilvl w:val="0"/>
          <w:numId w:val="4"/>
        </w:numPr>
        <w:spacing w:before="270" w:after="240"/>
        <w:rPr>
          <w:color w:val="auto"/>
          <w:sz w:val="20"/>
          <w:szCs w:val="20"/>
        </w:rPr>
      </w:pPr>
      <w:r w:rsidRPr="00DF6F05">
        <w:rPr>
          <w:color w:val="auto"/>
          <w:sz w:val="20"/>
          <w:szCs w:val="20"/>
        </w:rPr>
        <w:t>Environmental context</w:t>
      </w:r>
    </w:p>
    <w:p w14:paraId="5B61E77E" w14:textId="03D06339" w:rsidR="00A15A25" w:rsidRPr="00DF6F05" w:rsidRDefault="00A15A25" w:rsidP="009106AF">
      <w:pPr>
        <w:pStyle w:val="Default"/>
        <w:numPr>
          <w:ilvl w:val="0"/>
          <w:numId w:val="4"/>
        </w:numPr>
        <w:spacing w:before="270" w:after="240"/>
        <w:rPr>
          <w:color w:val="auto"/>
          <w:sz w:val="20"/>
          <w:szCs w:val="20"/>
        </w:rPr>
      </w:pPr>
      <w:r w:rsidRPr="00DF6F05">
        <w:rPr>
          <w:color w:val="auto"/>
          <w:sz w:val="20"/>
          <w:szCs w:val="20"/>
        </w:rPr>
        <w:t>Etc.</w:t>
      </w:r>
    </w:p>
    <w:p w14:paraId="0A2E5717" w14:textId="2DAAE78B" w:rsidR="008A61E3" w:rsidRPr="00DF6F05" w:rsidRDefault="008A61E3" w:rsidP="008A61E3">
      <w:pPr>
        <w:pStyle w:val="Default"/>
        <w:spacing w:after="240"/>
        <w:jc w:val="both"/>
        <w:rPr>
          <w:color w:val="auto"/>
          <w:sz w:val="20"/>
          <w:szCs w:val="20"/>
        </w:rPr>
      </w:pPr>
      <w:commentRangeStart w:id="156"/>
      <w:r w:rsidRPr="00DF6F05">
        <w:rPr>
          <w:color w:val="auto"/>
          <w:sz w:val="20"/>
          <w:szCs w:val="20"/>
        </w:rPr>
        <w:lastRenderedPageBreak/>
        <w:t xml:space="preserve">The </w:t>
      </w:r>
      <w:r w:rsidR="00A15A25" w:rsidRPr="00DF6F05">
        <w:rPr>
          <w:color w:val="auto"/>
          <w:sz w:val="20"/>
          <w:szCs w:val="20"/>
        </w:rPr>
        <w:t>3</w:t>
      </w:r>
      <w:r w:rsidR="00A15A25" w:rsidRPr="00DF6F05">
        <w:rPr>
          <w:color w:val="auto"/>
          <w:sz w:val="20"/>
          <w:szCs w:val="20"/>
          <w:vertAlign w:val="superscript"/>
        </w:rPr>
        <w:t>rd</w:t>
      </w:r>
      <w:r w:rsidR="00A15A25" w:rsidRPr="00DF6F05">
        <w:rPr>
          <w:color w:val="auto"/>
          <w:sz w:val="20"/>
          <w:szCs w:val="20"/>
        </w:rPr>
        <w:t xml:space="preserve"> </w:t>
      </w:r>
      <w:r w:rsidRPr="00DF6F05">
        <w:rPr>
          <w:color w:val="auto"/>
          <w:sz w:val="20"/>
          <w:szCs w:val="20"/>
        </w:rPr>
        <w:t xml:space="preserve">level </w:t>
      </w:r>
      <w:commentRangeStart w:id="157"/>
      <w:r w:rsidRPr="00DF6F05">
        <w:rPr>
          <w:color w:val="auto"/>
          <w:sz w:val="20"/>
          <w:szCs w:val="20"/>
        </w:rPr>
        <w:t>standards</w:t>
      </w:r>
      <w:commentRangeEnd w:id="157"/>
      <w:r w:rsidR="001D14A3">
        <w:rPr>
          <w:rStyle w:val="CommentReference"/>
          <w:rFonts w:asciiTheme="minorHAnsi" w:hAnsiTheme="minorHAnsi" w:cstheme="minorBidi"/>
          <w:color w:val="auto"/>
        </w:rPr>
        <w:commentReference w:id="157"/>
      </w:r>
      <w:r w:rsidRPr="00DF6F05">
        <w:rPr>
          <w:color w:val="auto"/>
          <w:sz w:val="20"/>
          <w:szCs w:val="20"/>
        </w:rPr>
        <w:t xml:space="preserve"> </w:t>
      </w:r>
      <w:r w:rsidR="002457C0" w:rsidRPr="00DF6F05">
        <w:rPr>
          <w:color w:val="auto"/>
          <w:sz w:val="20"/>
          <w:szCs w:val="20"/>
        </w:rPr>
        <w:t>are developing 2</w:t>
      </w:r>
      <w:r w:rsidR="002457C0" w:rsidRPr="00DF6F05">
        <w:rPr>
          <w:color w:val="auto"/>
          <w:sz w:val="20"/>
          <w:szCs w:val="20"/>
          <w:vertAlign w:val="superscript"/>
        </w:rPr>
        <w:t>nd</w:t>
      </w:r>
      <w:r w:rsidR="002457C0" w:rsidRPr="00DF6F05">
        <w:rPr>
          <w:color w:val="auto"/>
          <w:sz w:val="20"/>
          <w:szCs w:val="20"/>
        </w:rPr>
        <w:t xml:space="preserve"> level standard </w:t>
      </w:r>
      <w:r w:rsidR="00CA4767" w:rsidRPr="00DF6F05">
        <w:rPr>
          <w:color w:val="auto"/>
          <w:sz w:val="20"/>
          <w:szCs w:val="20"/>
        </w:rPr>
        <w:t xml:space="preserve">PARTS </w:t>
      </w:r>
      <w:r w:rsidR="0028177A" w:rsidRPr="00DF6F05">
        <w:rPr>
          <w:color w:val="auto"/>
          <w:sz w:val="20"/>
          <w:szCs w:val="20"/>
        </w:rPr>
        <w:t>in the 2</w:t>
      </w:r>
      <w:r w:rsidR="0028177A" w:rsidRPr="00DF6F05">
        <w:rPr>
          <w:color w:val="auto"/>
          <w:sz w:val="20"/>
          <w:szCs w:val="20"/>
          <w:vertAlign w:val="superscript"/>
        </w:rPr>
        <w:t>nd</w:t>
      </w:r>
      <w:r w:rsidR="0028177A" w:rsidRPr="00DF6F05">
        <w:rPr>
          <w:color w:val="auto"/>
          <w:sz w:val="20"/>
          <w:szCs w:val="20"/>
        </w:rPr>
        <w:t xml:space="preserve"> level standard </w:t>
      </w:r>
      <w:del w:id="158" w:author="Alex" w:date="2019-04-16T16:36:00Z">
        <w:r w:rsidR="0028177A" w:rsidRPr="00DF6F05" w:rsidDel="00C53B49">
          <w:rPr>
            <w:color w:val="auto"/>
            <w:sz w:val="20"/>
            <w:szCs w:val="20"/>
          </w:rPr>
          <w:delText>vessel</w:delText>
        </w:r>
      </w:del>
      <w:ins w:id="159" w:author="Alex" w:date="2019-04-16T16:36:00Z">
        <w:r w:rsidR="00C53B49">
          <w:rPr>
            <w:color w:val="auto"/>
            <w:sz w:val="20"/>
            <w:szCs w:val="20"/>
          </w:rPr>
          <w:t>spacecraft</w:t>
        </w:r>
      </w:ins>
      <w:r w:rsidR="0028177A" w:rsidRPr="00DF6F05">
        <w:rPr>
          <w:color w:val="auto"/>
          <w:sz w:val="20"/>
          <w:szCs w:val="20"/>
        </w:rPr>
        <w:t xml:space="preserve"> defined CONTEXT </w:t>
      </w:r>
      <w:r w:rsidR="002457C0" w:rsidRPr="00DF6F05">
        <w:rPr>
          <w:color w:val="auto"/>
          <w:sz w:val="20"/>
          <w:szCs w:val="20"/>
        </w:rPr>
        <w:t xml:space="preserve">and </w:t>
      </w:r>
      <w:r w:rsidR="00AF3DFD" w:rsidRPr="00DF6F05">
        <w:rPr>
          <w:color w:val="auto"/>
          <w:sz w:val="20"/>
          <w:szCs w:val="20"/>
        </w:rPr>
        <w:t>address specific activities, scenarios, task allocation in nominal and off-nominal and emergency scenarios</w:t>
      </w:r>
      <w:r w:rsidR="00C13591" w:rsidRPr="00DF6F05">
        <w:rPr>
          <w:color w:val="auto"/>
          <w:sz w:val="20"/>
          <w:szCs w:val="20"/>
        </w:rPr>
        <w:t xml:space="preserve"> for all occupants </w:t>
      </w:r>
      <w:r w:rsidR="00CA4767" w:rsidRPr="00DF6F05">
        <w:rPr>
          <w:color w:val="auto"/>
          <w:sz w:val="20"/>
          <w:szCs w:val="20"/>
        </w:rPr>
        <w:t xml:space="preserve">and artificial agents </w:t>
      </w:r>
      <w:r w:rsidR="00C13591" w:rsidRPr="00DF6F05">
        <w:rPr>
          <w:color w:val="auto"/>
          <w:sz w:val="20"/>
          <w:szCs w:val="20"/>
        </w:rPr>
        <w:t>and all relevant context of the human spaceflight activity</w:t>
      </w:r>
      <w:r w:rsidR="00AF3DFD" w:rsidRPr="00DF6F05">
        <w:rPr>
          <w:color w:val="auto"/>
          <w:sz w:val="20"/>
          <w:szCs w:val="20"/>
        </w:rPr>
        <w:t>.</w:t>
      </w:r>
      <w:r w:rsidR="00C13591" w:rsidRPr="00DF6F05">
        <w:rPr>
          <w:color w:val="auto"/>
          <w:sz w:val="20"/>
          <w:szCs w:val="20"/>
        </w:rPr>
        <w:t xml:space="preserve"> </w:t>
      </w:r>
      <w:commentRangeEnd w:id="156"/>
      <w:r w:rsidR="00385C04">
        <w:rPr>
          <w:rStyle w:val="CommentReference"/>
          <w:rFonts w:asciiTheme="minorHAnsi" w:hAnsiTheme="minorHAnsi" w:cstheme="minorBidi"/>
          <w:color w:val="auto"/>
        </w:rPr>
        <w:commentReference w:id="156"/>
      </w:r>
      <w:commentRangeStart w:id="160"/>
      <w:r w:rsidR="00C13591" w:rsidRPr="00DF6F05">
        <w:rPr>
          <w:color w:val="auto"/>
          <w:sz w:val="20"/>
          <w:szCs w:val="20"/>
        </w:rPr>
        <w:t>This standards level defines all necessary subsystems for applications according</w:t>
      </w:r>
      <w:r w:rsidRPr="00DF6F05">
        <w:rPr>
          <w:color w:val="auto"/>
          <w:sz w:val="20"/>
          <w:szCs w:val="20"/>
        </w:rPr>
        <w:t xml:space="preserve"> </w:t>
      </w:r>
      <w:r w:rsidR="00C13591" w:rsidRPr="00DF6F05">
        <w:rPr>
          <w:color w:val="auto"/>
          <w:sz w:val="20"/>
          <w:szCs w:val="20"/>
        </w:rPr>
        <w:t>to the 2</w:t>
      </w:r>
      <w:r w:rsidR="00C13591" w:rsidRPr="00DF6F05">
        <w:rPr>
          <w:color w:val="auto"/>
          <w:sz w:val="20"/>
          <w:szCs w:val="20"/>
          <w:vertAlign w:val="superscript"/>
        </w:rPr>
        <w:t>nd</w:t>
      </w:r>
      <w:r w:rsidR="00C13591" w:rsidRPr="00DF6F05">
        <w:rPr>
          <w:color w:val="auto"/>
          <w:sz w:val="20"/>
          <w:szCs w:val="20"/>
        </w:rPr>
        <w:t xml:space="preserve"> level standard requirements </w:t>
      </w:r>
      <w:r w:rsidR="00D73844" w:rsidRPr="00DF6F05">
        <w:rPr>
          <w:color w:val="auto"/>
          <w:sz w:val="20"/>
          <w:szCs w:val="20"/>
        </w:rPr>
        <w:t xml:space="preserve">by definition of the </w:t>
      </w:r>
      <w:del w:id="161" w:author="Alex" w:date="2019-04-16T17:00:00Z">
        <w:r w:rsidR="00D73844" w:rsidRPr="00DF6F05" w:rsidDel="00C22C2F">
          <w:rPr>
            <w:color w:val="auto"/>
            <w:sz w:val="20"/>
            <w:szCs w:val="20"/>
          </w:rPr>
          <w:delText xml:space="preserve">space </w:delText>
        </w:r>
      </w:del>
      <w:del w:id="162" w:author="Alex" w:date="2019-04-16T16:36:00Z">
        <w:r w:rsidR="00D73844" w:rsidRPr="00DF6F05" w:rsidDel="00C53B49">
          <w:rPr>
            <w:color w:val="auto"/>
            <w:sz w:val="20"/>
            <w:szCs w:val="20"/>
          </w:rPr>
          <w:delText>vessel</w:delText>
        </w:r>
      </w:del>
      <w:ins w:id="163" w:author="Alex" w:date="2019-04-16T16:36:00Z">
        <w:r w:rsidR="00C53B49">
          <w:rPr>
            <w:color w:val="auto"/>
            <w:sz w:val="20"/>
            <w:szCs w:val="20"/>
          </w:rPr>
          <w:t>spacecraft</w:t>
        </w:r>
      </w:ins>
      <w:r w:rsidR="00D73844" w:rsidRPr="00DF6F05">
        <w:rPr>
          <w:color w:val="auto"/>
          <w:sz w:val="20"/>
          <w:szCs w:val="20"/>
        </w:rPr>
        <w:t xml:space="preserve"> subsystems based on human-system integration requirements of physical and cognitive ergonomics </w:t>
      </w:r>
      <w:r w:rsidR="00755E95" w:rsidRPr="00DF6F05">
        <w:rPr>
          <w:color w:val="auto"/>
          <w:sz w:val="20"/>
          <w:szCs w:val="20"/>
        </w:rPr>
        <w:t xml:space="preserve">from perspective of human </w:t>
      </w:r>
      <w:r w:rsidR="0096019D" w:rsidRPr="00DF6F05">
        <w:rPr>
          <w:color w:val="auto"/>
          <w:sz w:val="20"/>
          <w:szCs w:val="20"/>
        </w:rPr>
        <w:t xml:space="preserve">functional </w:t>
      </w:r>
      <w:r w:rsidR="00755E95" w:rsidRPr="00DF6F05">
        <w:rPr>
          <w:color w:val="auto"/>
          <w:sz w:val="20"/>
          <w:szCs w:val="20"/>
        </w:rPr>
        <w:t>activity</w:t>
      </w:r>
      <w:r w:rsidR="0096019D" w:rsidRPr="00DF6F05">
        <w:rPr>
          <w:color w:val="auto"/>
          <w:sz w:val="20"/>
          <w:szCs w:val="20"/>
        </w:rPr>
        <w:t>, social interaction and medical condition</w:t>
      </w:r>
      <w:r w:rsidR="00755E95" w:rsidRPr="00DF6F05">
        <w:rPr>
          <w:color w:val="auto"/>
          <w:sz w:val="20"/>
          <w:szCs w:val="20"/>
        </w:rPr>
        <w:t xml:space="preserve"> </w:t>
      </w:r>
      <w:r w:rsidR="00C13591" w:rsidRPr="00DF6F05">
        <w:rPr>
          <w:color w:val="auto"/>
          <w:sz w:val="20"/>
          <w:szCs w:val="20"/>
        </w:rPr>
        <w:t>such as:</w:t>
      </w:r>
      <w:commentRangeEnd w:id="160"/>
      <w:r w:rsidR="004E398F">
        <w:rPr>
          <w:rStyle w:val="CommentReference"/>
          <w:rFonts w:asciiTheme="minorHAnsi" w:hAnsiTheme="minorHAnsi" w:cstheme="minorBidi"/>
          <w:color w:val="auto"/>
        </w:rPr>
        <w:commentReference w:id="160"/>
      </w:r>
    </w:p>
    <w:p w14:paraId="0DBF2CDA" w14:textId="7AF23A8A" w:rsidR="00C13591" w:rsidRPr="00DF6F05" w:rsidRDefault="00C13591" w:rsidP="00C13591">
      <w:pPr>
        <w:pStyle w:val="Default"/>
        <w:numPr>
          <w:ilvl w:val="0"/>
          <w:numId w:val="4"/>
        </w:numPr>
        <w:spacing w:after="240"/>
        <w:jc w:val="both"/>
        <w:rPr>
          <w:color w:val="auto"/>
          <w:sz w:val="20"/>
          <w:szCs w:val="20"/>
        </w:rPr>
      </w:pPr>
      <w:commentRangeStart w:id="164"/>
      <w:del w:id="165" w:author="Alex" w:date="2019-04-16T16:36:00Z">
        <w:r w:rsidRPr="00DF6F05" w:rsidDel="00C53B49">
          <w:rPr>
            <w:color w:val="auto"/>
            <w:sz w:val="20"/>
            <w:szCs w:val="20"/>
          </w:rPr>
          <w:delText>Vessel</w:delText>
        </w:r>
      </w:del>
      <w:ins w:id="166" w:author="Alex" w:date="2019-04-16T16:36:00Z">
        <w:r w:rsidR="00C53B49">
          <w:rPr>
            <w:color w:val="auto"/>
            <w:sz w:val="20"/>
            <w:szCs w:val="20"/>
          </w:rPr>
          <w:t>Spacecraft</w:t>
        </w:r>
      </w:ins>
      <w:r w:rsidRPr="00DF6F05">
        <w:rPr>
          <w:color w:val="auto"/>
          <w:sz w:val="20"/>
          <w:szCs w:val="20"/>
        </w:rPr>
        <w:t xml:space="preserve"> autonomy </w:t>
      </w:r>
    </w:p>
    <w:p w14:paraId="34F50A2A" w14:textId="39BCA7DF" w:rsidR="00D73844" w:rsidRPr="00DF6F05" w:rsidRDefault="00D73844" w:rsidP="00C13591">
      <w:pPr>
        <w:pStyle w:val="Default"/>
        <w:numPr>
          <w:ilvl w:val="0"/>
          <w:numId w:val="4"/>
        </w:numPr>
        <w:spacing w:after="240"/>
        <w:jc w:val="both"/>
        <w:rPr>
          <w:color w:val="auto"/>
          <w:sz w:val="20"/>
          <w:szCs w:val="20"/>
        </w:rPr>
      </w:pPr>
      <w:del w:id="167" w:author="Alex" w:date="2019-04-16T16:36:00Z">
        <w:r w:rsidRPr="00DF6F05" w:rsidDel="00C53B49">
          <w:rPr>
            <w:color w:val="auto"/>
            <w:sz w:val="20"/>
            <w:szCs w:val="20"/>
          </w:rPr>
          <w:delText>Vessel</w:delText>
        </w:r>
      </w:del>
      <w:ins w:id="168" w:author="Alex" w:date="2019-04-16T16:36:00Z">
        <w:r w:rsidR="00C53B49">
          <w:rPr>
            <w:color w:val="auto"/>
            <w:sz w:val="20"/>
            <w:szCs w:val="20"/>
          </w:rPr>
          <w:t>Spacecraft</w:t>
        </w:r>
      </w:ins>
      <w:r w:rsidRPr="00DF6F05">
        <w:rPr>
          <w:color w:val="auto"/>
          <w:sz w:val="20"/>
          <w:szCs w:val="20"/>
        </w:rPr>
        <w:t xml:space="preserve"> automation</w:t>
      </w:r>
      <w:r w:rsidR="009F1EEB">
        <w:rPr>
          <w:color w:val="auto"/>
          <w:sz w:val="20"/>
          <w:szCs w:val="20"/>
        </w:rPr>
        <w:t xml:space="preserve"> </w:t>
      </w:r>
      <w:commentRangeEnd w:id="164"/>
      <w:r w:rsidR="00643A49">
        <w:rPr>
          <w:rStyle w:val="CommentReference"/>
          <w:rFonts w:asciiTheme="minorHAnsi" w:hAnsiTheme="minorHAnsi" w:cstheme="minorBidi"/>
          <w:color w:val="auto"/>
        </w:rPr>
        <w:commentReference w:id="164"/>
      </w:r>
    </w:p>
    <w:p w14:paraId="2BFC5533" w14:textId="7A286FB9" w:rsidR="00C13591" w:rsidRPr="00DF6F05" w:rsidRDefault="00C13591" w:rsidP="00C13591">
      <w:pPr>
        <w:pStyle w:val="Default"/>
        <w:numPr>
          <w:ilvl w:val="0"/>
          <w:numId w:val="4"/>
        </w:numPr>
        <w:spacing w:after="240"/>
        <w:jc w:val="both"/>
        <w:rPr>
          <w:color w:val="auto"/>
          <w:sz w:val="20"/>
          <w:szCs w:val="20"/>
        </w:rPr>
      </w:pPr>
      <w:r w:rsidRPr="00DF6F05">
        <w:rPr>
          <w:color w:val="auto"/>
          <w:sz w:val="20"/>
          <w:szCs w:val="20"/>
        </w:rPr>
        <w:t xml:space="preserve">Radiation protection </w:t>
      </w:r>
    </w:p>
    <w:p w14:paraId="7C15A15E" w14:textId="1812F546" w:rsidR="00C13591" w:rsidRPr="00DF6F05" w:rsidRDefault="00C13591" w:rsidP="00C13591">
      <w:pPr>
        <w:pStyle w:val="Default"/>
        <w:numPr>
          <w:ilvl w:val="0"/>
          <w:numId w:val="4"/>
        </w:numPr>
        <w:spacing w:after="240"/>
        <w:jc w:val="both"/>
        <w:rPr>
          <w:color w:val="auto"/>
          <w:sz w:val="20"/>
          <w:szCs w:val="20"/>
        </w:rPr>
      </w:pPr>
      <w:commentRangeStart w:id="169"/>
      <w:r w:rsidRPr="00DF6F05">
        <w:rPr>
          <w:color w:val="auto"/>
          <w:sz w:val="20"/>
          <w:szCs w:val="20"/>
        </w:rPr>
        <w:t>Atmosphere</w:t>
      </w:r>
      <w:commentRangeEnd w:id="169"/>
      <w:r w:rsidR="0064054C">
        <w:rPr>
          <w:rStyle w:val="CommentReference"/>
          <w:rFonts w:asciiTheme="minorHAnsi" w:hAnsiTheme="minorHAnsi" w:cstheme="minorBidi"/>
          <w:color w:val="auto"/>
        </w:rPr>
        <w:commentReference w:id="169"/>
      </w:r>
      <w:r w:rsidRPr="00DF6F05">
        <w:rPr>
          <w:color w:val="auto"/>
          <w:sz w:val="20"/>
          <w:szCs w:val="20"/>
        </w:rPr>
        <w:t xml:space="preserve"> </w:t>
      </w:r>
    </w:p>
    <w:p w14:paraId="4CEDC6AB" w14:textId="7121B279" w:rsidR="00A15A25" w:rsidRPr="00DF6F05" w:rsidRDefault="00C13591" w:rsidP="00A15A25">
      <w:pPr>
        <w:pStyle w:val="Default"/>
        <w:numPr>
          <w:ilvl w:val="0"/>
          <w:numId w:val="4"/>
        </w:numPr>
        <w:spacing w:after="240"/>
        <w:jc w:val="both"/>
        <w:rPr>
          <w:color w:val="auto"/>
          <w:sz w:val="20"/>
          <w:szCs w:val="20"/>
        </w:rPr>
      </w:pPr>
      <w:r w:rsidRPr="00DF6F05">
        <w:rPr>
          <w:color w:val="auto"/>
          <w:sz w:val="20"/>
          <w:szCs w:val="20"/>
        </w:rPr>
        <w:t>Human body consumables and waste (ISO 16157)</w:t>
      </w:r>
    </w:p>
    <w:p w14:paraId="3F6D4EB8" w14:textId="34C8AF17" w:rsidR="00C13591" w:rsidRPr="00DF6F05" w:rsidRDefault="00C13591" w:rsidP="00C13591">
      <w:pPr>
        <w:pStyle w:val="Default"/>
        <w:numPr>
          <w:ilvl w:val="0"/>
          <w:numId w:val="4"/>
        </w:numPr>
        <w:spacing w:after="240"/>
        <w:jc w:val="both"/>
        <w:rPr>
          <w:color w:val="auto"/>
          <w:sz w:val="20"/>
          <w:szCs w:val="20"/>
        </w:rPr>
      </w:pPr>
      <w:r w:rsidRPr="00DF6F05">
        <w:rPr>
          <w:color w:val="auto"/>
          <w:sz w:val="20"/>
          <w:szCs w:val="20"/>
        </w:rPr>
        <w:t>G-load (acceleration) dependent restraint principles and requirements</w:t>
      </w:r>
    </w:p>
    <w:p w14:paraId="11F1C4D3" w14:textId="6BA10076" w:rsidR="00A15A25" w:rsidRPr="00DF6F05" w:rsidRDefault="00A15A25" w:rsidP="00C13591">
      <w:pPr>
        <w:pStyle w:val="Default"/>
        <w:numPr>
          <w:ilvl w:val="0"/>
          <w:numId w:val="4"/>
        </w:numPr>
        <w:spacing w:after="240"/>
        <w:jc w:val="both"/>
        <w:rPr>
          <w:color w:val="auto"/>
          <w:sz w:val="20"/>
          <w:szCs w:val="20"/>
        </w:rPr>
      </w:pPr>
      <w:r w:rsidRPr="00DF6F05">
        <w:rPr>
          <w:color w:val="auto"/>
          <w:sz w:val="20"/>
          <w:szCs w:val="20"/>
        </w:rPr>
        <w:t>Etc.</w:t>
      </w:r>
    </w:p>
    <w:p w14:paraId="123F5A32" w14:textId="1A9B978B" w:rsidR="00755E95" w:rsidRPr="00DF6F05" w:rsidRDefault="00755E95" w:rsidP="00C13591">
      <w:pPr>
        <w:pStyle w:val="Default"/>
        <w:spacing w:after="240"/>
        <w:jc w:val="both"/>
        <w:rPr>
          <w:color w:val="auto"/>
          <w:sz w:val="20"/>
          <w:szCs w:val="20"/>
        </w:rPr>
      </w:pPr>
    </w:p>
    <w:p w14:paraId="5E117FE5" w14:textId="60644A35" w:rsidR="00A15A25" w:rsidRPr="00DF6F05" w:rsidRDefault="00A15A25" w:rsidP="00C13591">
      <w:pPr>
        <w:pStyle w:val="Default"/>
        <w:spacing w:after="240"/>
        <w:jc w:val="both"/>
        <w:rPr>
          <w:color w:val="auto"/>
          <w:sz w:val="20"/>
          <w:szCs w:val="20"/>
        </w:rPr>
      </w:pPr>
    </w:p>
    <w:p w14:paraId="027FC12E" w14:textId="2FEFEAD9" w:rsidR="00A15A25" w:rsidRDefault="00874100" w:rsidP="00C13591">
      <w:pPr>
        <w:pStyle w:val="Default"/>
        <w:spacing w:after="240"/>
        <w:jc w:val="both"/>
        <w:rPr>
          <w:ins w:id="170" w:author="Ondrej Doule" w:date="2019-04-22T19:48:00Z"/>
          <w:color w:val="auto"/>
          <w:sz w:val="20"/>
          <w:szCs w:val="20"/>
        </w:rPr>
      </w:pPr>
      <w:ins w:id="171" w:author="Ondrej Doule" w:date="2019-04-22T19:43:00Z">
        <w:r>
          <w:rPr>
            <w:color w:val="auto"/>
            <w:sz w:val="20"/>
            <w:szCs w:val="20"/>
          </w:rPr>
          <w:t xml:space="preserve">Level 1 </w:t>
        </w:r>
      </w:ins>
    </w:p>
    <w:p w14:paraId="221142DA" w14:textId="369D215D" w:rsidR="007B70D1" w:rsidRDefault="00BE1914" w:rsidP="00C13591">
      <w:pPr>
        <w:pStyle w:val="Default"/>
        <w:spacing w:after="240"/>
        <w:jc w:val="both"/>
        <w:rPr>
          <w:ins w:id="172" w:author="Ondrej Doule" w:date="2019-04-22T19:43:00Z"/>
          <w:color w:val="auto"/>
          <w:sz w:val="20"/>
          <w:szCs w:val="20"/>
        </w:rPr>
      </w:pPr>
      <w:commentRangeStart w:id="173"/>
      <w:ins w:id="174" w:author="Ondrej Doule" w:date="2019-04-22T21:20:00Z">
        <w:r>
          <w:rPr>
            <w:color w:val="auto"/>
            <w:sz w:val="20"/>
            <w:szCs w:val="20"/>
          </w:rPr>
          <w:t>Three</w:t>
        </w:r>
      </w:ins>
      <w:ins w:id="175" w:author="Ondrej Doule" w:date="2019-04-22T19:48:00Z">
        <w:r w:rsidR="007B70D1">
          <w:rPr>
            <w:color w:val="auto"/>
            <w:sz w:val="20"/>
            <w:szCs w:val="20"/>
          </w:rPr>
          <w:t xml:space="preserve"> major areas </w:t>
        </w:r>
        <w:del w:id="176" w:author="robert rovetto" w:date="2019-06-19T17:53:00Z">
          <w:r w:rsidR="007B70D1" w:rsidDel="00146626">
            <w:rPr>
              <w:color w:val="auto"/>
              <w:sz w:val="20"/>
              <w:szCs w:val="20"/>
            </w:rPr>
            <w:delText xml:space="preserve">are </w:delText>
          </w:r>
        </w:del>
      </w:ins>
      <w:ins w:id="177" w:author="Ondrej Doule" w:date="2019-04-22T19:49:00Z">
        <w:r w:rsidR="007B70D1">
          <w:rPr>
            <w:color w:val="auto"/>
            <w:sz w:val="20"/>
            <w:szCs w:val="20"/>
          </w:rPr>
          <w:t>defin</w:t>
        </w:r>
      </w:ins>
      <w:ins w:id="178" w:author="robert rovetto" w:date="2019-06-19T17:53:00Z">
        <w:r w:rsidR="00146626">
          <w:rPr>
            <w:color w:val="auto"/>
            <w:sz w:val="20"/>
            <w:szCs w:val="20"/>
          </w:rPr>
          <w:t>e</w:t>
        </w:r>
      </w:ins>
      <w:ins w:id="179" w:author="Ondrej Doule" w:date="2019-04-22T19:49:00Z">
        <w:del w:id="180" w:author="robert rovetto" w:date="2019-06-19T17:53:00Z">
          <w:r w:rsidR="007B70D1" w:rsidDel="00146626">
            <w:rPr>
              <w:color w:val="auto"/>
              <w:sz w:val="20"/>
              <w:szCs w:val="20"/>
            </w:rPr>
            <w:delText>ing</w:delText>
          </w:r>
        </w:del>
        <w:r w:rsidR="007B70D1">
          <w:rPr>
            <w:color w:val="auto"/>
            <w:sz w:val="20"/>
            <w:szCs w:val="20"/>
          </w:rPr>
          <w:t xml:space="preserve"> the system of system</w:t>
        </w:r>
      </w:ins>
      <w:ins w:id="181" w:author="Ondrej Doule" w:date="2019-04-22T21:21:00Z">
        <w:r>
          <w:rPr>
            <w:color w:val="auto"/>
            <w:sz w:val="20"/>
            <w:szCs w:val="20"/>
          </w:rPr>
          <w:t>s</w:t>
        </w:r>
      </w:ins>
      <w:ins w:id="182" w:author="Ondrej Doule" w:date="2019-04-22T19:49:00Z">
        <w:r w:rsidR="007B70D1">
          <w:rPr>
            <w:color w:val="auto"/>
            <w:sz w:val="20"/>
            <w:szCs w:val="20"/>
          </w:rPr>
          <w:t xml:space="preserve"> structure</w:t>
        </w:r>
      </w:ins>
      <w:ins w:id="183" w:author="robert rovetto" w:date="2019-06-19T17:53:00Z">
        <w:r w:rsidR="00146626">
          <w:rPr>
            <w:color w:val="auto"/>
            <w:sz w:val="20"/>
            <w:szCs w:val="20"/>
          </w:rPr>
          <w:t xml:space="preserve"> for HSF missions</w:t>
        </w:r>
      </w:ins>
      <w:ins w:id="184" w:author="robert rovetto" w:date="2019-06-19T18:03:00Z">
        <w:r w:rsidR="00DA4D88">
          <w:rPr>
            <w:color w:val="auto"/>
            <w:sz w:val="20"/>
            <w:szCs w:val="20"/>
          </w:rPr>
          <w:t>: Vessel Lifecycle, Application Function, Application Placement</w:t>
        </w:r>
      </w:ins>
      <w:ins w:id="185" w:author="robert rovetto" w:date="2019-06-19T18:23:00Z">
        <w:r w:rsidR="00DE192E">
          <w:rPr>
            <w:color w:val="auto"/>
            <w:sz w:val="20"/>
            <w:szCs w:val="20"/>
          </w:rPr>
          <w:t xml:space="preserve"> [ADD reference?][][][].</w:t>
        </w:r>
      </w:ins>
      <w:ins w:id="186" w:author="Ondrej Doule" w:date="2019-04-22T19:49:00Z">
        <w:del w:id="187" w:author="robert rovetto" w:date="2019-06-19T18:03:00Z">
          <w:r w:rsidR="007B70D1" w:rsidDel="00DA4D88">
            <w:rPr>
              <w:color w:val="auto"/>
              <w:sz w:val="20"/>
              <w:szCs w:val="20"/>
            </w:rPr>
            <w:delText>.</w:delText>
          </w:r>
        </w:del>
        <w:r w:rsidR="007B70D1">
          <w:rPr>
            <w:color w:val="auto"/>
            <w:sz w:val="20"/>
            <w:szCs w:val="20"/>
          </w:rPr>
          <w:t xml:space="preserve"> </w:t>
        </w:r>
      </w:ins>
      <w:ins w:id="188" w:author="robert rovetto" w:date="2019-06-19T18:24:00Z">
        <w:r w:rsidR="00322F7F">
          <w:rPr>
            <w:color w:val="auto"/>
            <w:sz w:val="20"/>
            <w:szCs w:val="20"/>
          </w:rPr>
          <w:t xml:space="preserve">Each area is </w:t>
        </w:r>
      </w:ins>
      <w:ins w:id="189" w:author="robert rovetto" w:date="2019-06-19T18:25:00Z">
        <w:r w:rsidR="007105B9">
          <w:rPr>
            <w:color w:val="auto"/>
            <w:sz w:val="20"/>
            <w:szCs w:val="20"/>
          </w:rPr>
          <w:t xml:space="preserve">summarized </w:t>
        </w:r>
      </w:ins>
      <w:ins w:id="190" w:author="robert rovetto" w:date="2019-06-19T18:24:00Z">
        <w:r w:rsidR="00322F7F">
          <w:rPr>
            <w:color w:val="auto"/>
            <w:sz w:val="20"/>
            <w:szCs w:val="20"/>
          </w:rPr>
          <w:t xml:space="preserve">in terms of a </w:t>
        </w:r>
      </w:ins>
      <w:ins w:id="191" w:author="robert rovetto" w:date="2019-06-19T18:25:00Z">
        <w:r w:rsidR="00322F7F">
          <w:rPr>
            <w:color w:val="auto"/>
            <w:sz w:val="20"/>
            <w:szCs w:val="20"/>
          </w:rPr>
          <w:t xml:space="preserve">category (Type) and description with the tables below. </w:t>
        </w:r>
      </w:ins>
      <w:ins w:id="192" w:author="Ondrej Doule" w:date="2019-04-22T19:50:00Z">
        <w:r w:rsidR="007B70D1">
          <w:rPr>
            <w:color w:val="auto"/>
            <w:sz w:val="20"/>
            <w:szCs w:val="20"/>
          </w:rPr>
          <w:t>All p</w:t>
        </w:r>
      </w:ins>
      <w:ins w:id="193" w:author="Ondrej Doule" w:date="2019-04-22T19:49:00Z">
        <w:r w:rsidR="007B70D1">
          <w:rPr>
            <w:color w:val="auto"/>
            <w:sz w:val="20"/>
            <w:szCs w:val="20"/>
          </w:rPr>
          <w:t>rocess categories</w:t>
        </w:r>
      </w:ins>
      <w:ins w:id="194" w:author="robert rovetto" w:date="2019-06-19T18:04:00Z">
        <w:r w:rsidR="00B73733">
          <w:rPr>
            <w:color w:val="auto"/>
            <w:sz w:val="20"/>
            <w:szCs w:val="20"/>
          </w:rPr>
          <w:t xml:space="preserve"> </w:t>
        </w:r>
      </w:ins>
      <w:ins w:id="195" w:author="Ondrej Doule" w:date="2019-04-22T19:49:00Z">
        <w:del w:id="196" w:author="robert rovetto" w:date="2019-06-19T18:25:00Z">
          <w:r w:rsidR="007B70D1" w:rsidDel="00322F7F">
            <w:rPr>
              <w:color w:val="auto"/>
              <w:sz w:val="20"/>
              <w:szCs w:val="20"/>
            </w:rPr>
            <w:delText xml:space="preserve"> </w:delText>
          </w:r>
        </w:del>
        <w:commentRangeStart w:id="197"/>
        <w:del w:id="198" w:author="robert rovetto" w:date="2019-06-19T17:54:00Z">
          <w:r w:rsidR="007B70D1" w:rsidDel="00146626">
            <w:rPr>
              <w:color w:val="auto"/>
              <w:sz w:val="20"/>
              <w:szCs w:val="20"/>
            </w:rPr>
            <w:delText xml:space="preserve">are </w:delText>
          </w:r>
        </w:del>
      </w:ins>
      <w:ins w:id="199" w:author="Ondrej Doule" w:date="2019-04-22T20:04:00Z">
        <w:r w:rsidR="00F43BE0">
          <w:rPr>
            <w:color w:val="auto"/>
            <w:sz w:val="20"/>
            <w:szCs w:val="20"/>
          </w:rPr>
          <w:t>address</w:t>
        </w:r>
        <w:del w:id="200" w:author="robert rovetto" w:date="2019-06-19T17:54:00Z">
          <w:r w:rsidR="00F43BE0" w:rsidDel="00146626">
            <w:rPr>
              <w:color w:val="auto"/>
              <w:sz w:val="20"/>
              <w:szCs w:val="20"/>
            </w:rPr>
            <w:delText>ing</w:delText>
          </w:r>
        </w:del>
        <w:r w:rsidR="00F43BE0">
          <w:rPr>
            <w:color w:val="auto"/>
            <w:sz w:val="20"/>
            <w:szCs w:val="20"/>
          </w:rPr>
          <w:t xml:space="preserve"> </w:t>
        </w:r>
      </w:ins>
      <w:commentRangeEnd w:id="197"/>
      <w:r w:rsidR="00146626">
        <w:rPr>
          <w:rStyle w:val="CommentReference"/>
          <w:rFonts w:asciiTheme="minorHAnsi" w:hAnsiTheme="minorHAnsi" w:cstheme="minorBidi"/>
          <w:color w:val="auto"/>
        </w:rPr>
        <w:commentReference w:id="197"/>
      </w:r>
      <w:ins w:id="201" w:author="Ondrej Doule" w:date="2019-04-22T19:50:00Z">
        <w:r w:rsidR="007B70D1">
          <w:rPr>
            <w:color w:val="auto"/>
            <w:sz w:val="20"/>
            <w:szCs w:val="20"/>
          </w:rPr>
          <w:t xml:space="preserve">each application </w:t>
        </w:r>
        <w:del w:id="202" w:author="robert rovetto" w:date="2019-06-19T17:54:00Z">
          <w:r w:rsidR="007B70D1" w:rsidDel="00146626">
            <w:rPr>
              <w:color w:val="auto"/>
              <w:sz w:val="20"/>
              <w:szCs w:val="20"/>
            </w:rPr>
            <w:delText xml:space="preserve">category </w:delText>
          </w:r>
        </w:del>
        <w:r w:rsidR="007B70D1">
          <w:rPr>
            <w:color w:val="auto"/>
            <w:sz w:val="20"/>
            <w:szCs w:val="20"/>
          </w:rPr>
          <w:t xml:space="preserve">unless </w:t>
        </w:r>
        <w:del w:id="203" w:author="robert rovetto" w:date="2019-06-19T17:54:00Z">
          <w:r w:rsidR="007B70D1" w:rsidDel="00146626">
            <w:rPr>
              <w:color w:val="auto"/>
              <w:sz w:val="20"/>
              <w:szCs w:val="20"/>
            </w:rPr>
            <w:delText xml:space="preserve">determined and justified </w:delText>
          </w:r>
        </w:del>
        <w:r w:rsidR="007B70D1">
          <w:rPr>
            <w:color w:val="auto"/>
            <w:sz w:val="20"/>
            <w:szCs w:val="20"/>
          </w:rPr>
          <w:t>otherwise</w:t>
        </w:r>
      </w:ins>
      <w:commentRangeEnd w:id="173"/>
      <w:r w:rsidR="00CF3B57">
        <w:rPr>
          <w:rStyle w:val="CommentReference"/>
          <w:rFonts w:asciiTheme="minorHAnsi" w:hAnsiTheme="minorHAnsi" w:cstheme="minorBidi"/>
          <w:color w:val="auto"/>
        </w:rPr>
        <w:commentReference w:id="173"/>
      </w:r>
      <w:ins w:id="204" w:author="robert rovetto" w:date="2019-06-19T17:54:00Z">
        <w:r w:rsidR="00146626">
          <w:rPr>
            <w:color w:val="auto"/>
            <w:sz w:val="20"/>
            <w:szCs w:val="20"/>
          </w:rPr>
          <w:t xml:space="preserve"> </w:t>
        </w:r>
      </w:ins>
      <w:ins w:id="205" w:author="robert rovetto" w:date="2019-06-19T18:05:00Z">
        <w:r w:rsidR="00B73733">
          <w:rPr>
            <w:color w:val="auto"/>
            <w:sz w:val="20"/>
            <w:szCs w:val="20"/>
          </w:rPr>
          <w:t>indicated</w:t>
        </w:r>
      </w:ins>
      <w:ins w:id="206" w:author="Ondrej Doule" w:date="2019-04-22T19:50:00Z">
        <w:r w:rsidR="007B70D1">
          <w:rPr>
            <w:color w:val="auto"/>
            <w:sz w:val="20"/>
            <w:szCs w:val="20"/>
          </w:rPr>
          <w:t>.</w:t>
        </w:r>
      </w:ins>
    </w:p>
    <w:p w14:paraId="694AD2EF" w14:textId="79B527F8" w:rsidR="00874100" w:rsidRDefault="007B70D1" w:rsidP="00C13591">
      <w:pPr>
        <w:pStyle w:val="Default"/>
        <w:spacing w:after="240"/>
        <w:jc w:val="both"/>
        <w:rPr>
          <w:ins w:id="207" w:author="robert rovetto" w:date="2019-06-19T18:13:00Z"/>
          <w:i/>
          <w:color w:val="auto"/>
          <w:sz w:val="20"/>
          <w:szCs w:val="20"/>
        </w:rPr>
      </w:pPr>
      <w:commentRangeStart w:id="208"/>
      <w:ins w:id="209" w:author="Ondrej Doule" w:date="2019-04-22T19:44:00Z">
        <w:r>
          <w:rPr>
            <w:color w:val="auto"/>
            <w:sz w:val="20"/>
            <w:szCs w:val="20"/>
          </w:rPr>
          <w:t xml:space="preserve">A </w:t>
        </w:r>
      </w:ins>
      <w:ins w:id="210" w:author="Ondrej Doule" w:date="2019-04-22T21:10:00Z">
        <w:r w:rsidR="00F87DA3">
          <w:rPr>
            <w:color w:val="auto"/>
            <w:sz w:val="20"/>
            <w:szCs w:val="20"/>
          </w:rPr>
          <w:t>–</w:t>
        </w:r>
      </w:ins>
      <w:ins w:id="211" w:author="Ondrej Doule" w:date="2019-04-22T19:44:00Z">
        <w:r>
          <w:rPr>
            <w:color w:val="auto"/>
            <w:sz w:val="20"/>
            <w:szCs w:val="20"/>
          </w:rPr>
          <w:t xml:space="preserve"> </w:t>
        </w:r>
      </w:ins>
      <w:commentRangeStart w:id="212"/>
      <w:ins w:id="213" w:author="Ondrej Doule" w:date="2019-04-22T21:10:00Z">
        <w:r w:rsidR="00F87DA3">
          <w:rPr>
            <w:color w:val="auto"/>
            <w:sz w:val="20"/>
            <w:szCs w:val="20"/>
          </w:rPr>
          <w:t>Vessel Lifecycle</w:t>
        </w:r>
      </w:ins>
      <w:ins w:id="214" w:author="Ondrej Doule" w:date="2019-04-22T20:43:00Z">
        <w:r w:rsidR="00881934">
          <w:rPr>
            <w:color w:val="auto"/>
            <w:sz w:val="20"/>
            <w:szCs w:val="20"/>
          </w:rPr>
          <w:t xml:space="preserve"> </w:t>
        </w:r>
      </w:ins>
      <w:commentRangeEnd w:id="212"/>
      <w:r w:rsidR="00516EC6">
        <w:rPr>
          <w:rStyle w:val="CommentReference"/>
          <w:rFonts w:asciiTheme="minorHAnsi" w:hAnsiTheme="minorHAnsi" w:cstheme="minorBidi"/>
          <w:color w:val="auto"/>
        </w:rPr>
        <w:commentReference w:id="212"/>
      </w:r>
      <w:ins w:id="215" w:author="Ondrej Doule" w:date="2019-04-22T20:43:00Z">
        <w:r w:rsidR="00881934">
          <w:rPr>
            <w:color w:val="auto"/>
            <w:sz w:val="20"/>
            <w:szCs w:val="20"/>
          </w:rPr>
          <w:t>C</w:t>
        </w:r>
      </w:ins>
      <w:ins w:id="216" w:author="Ondrej Doule" w:date="2019-04-22T19:44:00Z">
        <w:r>
          <w:rPr>
            <w:color w:val="auto"/>
            <w:sz w:val="20"/>
            <w:szCs w:val="20"/>
          </w:rPr>
          <w:t>ategories</w:t>
        </w:r>
      </w:ins>
      <w:ins w:id="217" w:author="Ondrej Doule" w:date="2019-04-22T21:12:00Z">
        <w:r w:rsidR="00F87DA3">
          <w:rPr>
            <w:color w:val="auto"/>
            <w:sz w:val="20"/>
            <w:szCs w:val="20"/>
          </w:rPr>
          <w:t xml:space="preserve"> </w:t>
        </w:r>
        <w:r w:rsidR="00F87DA3" w:rsidRPr="00F87DA3">
          <w:rPr>
            <w:i/>
            <w:color w:val="auto"/>
            <w:sz w:val="20"/>
            <w:szCs w:val="20"/>
            <w:rPrChange w:id="218" w:author="Ondrej Doule" w:date="2019-04-22T21:12:00Z">
              <w:rPr>
                <w:color w:val="auto"/>
                <w:sz w:val="20"/>
                <w:szCs w:val="20"/>
              </w:rPr>
            </w:rPrChange>
          </w:rPr>
          <w:t>(relate to existing standards)</w:t>
        </w:r>
      </w:ins>
      <w:commentRangeEnd w:id="208"/>
      <w:r w:rsidR="00A453FA">
        <w:rPr>
          <w:rStyle w:val="CommentReference"/>
          <w:rFonts w:asciiTheme="minorHAnsi" w:hAnsiTheme="minorHAnsi" w:cstheme="minorBidi"/>
          <w:color w:val="auto"/>
        </w:rPr>
        <w:commentReference w:id="208"/>
      </w:r>
    </w:p>
    <w:p w14:paraId="35CB476F" w14:textId="327C482A" w:rsidR="00A453FA" w:rsidRPr="00A453FA" w:rsidRDefault="00A453FA" w:rsidP="00C13591">
      <w:pPr>
        <w:pStyle w:val="Default"/>
        <w:spacing w:after="240"/>
        <w:jc w:val="both"/>
        <w:rPr>
          <w:ins w:id="219" w:author="Ondrej Doule" w:date="2019-04-22T21:05:00Z"/>
          <w:iCs/>
          <w:color w:val="auto"/>
          <w:sz w:val="20"/>
          <w:szCs w:val="20"/>
          <w:rPrChange w:id="220" w:author="robert rovetto" w:date="2019-06-19T18:13:00Z">
            <w:rPr>
              <w:ins w:id="221" w:author="Ondrej Doule" w:date="2019-04-22T21:05:00Z"/>
              <w:color w:val="auto"/>
              <w:sz w:val="20"/>
              <w:szCs w:val="20"/>
            </w:rPr>
          </w:rPrChange>
        </w:rPr>
      </w:pPr>
      <w:ins w:id="222" w:author="robert rovetto" w:date="2019-06-19T18:13:00Z">
        <w:r>
          <w:rPr>
            <w:i/>
            <w:color w:val="auto"/>
            <w:sz w:val="20"/>
            <w:szCs w:val="20"/>
          </w:rPr>
          <w:tab/>
        </w:r>
        <w:r w:rsidRPr="00A453FA">
          <w:rPr>
            <w:iCs/>
            <w:color w:val="auto"/>
            <w:sz w:val="20"/>
            <w:szCs w:val="20"/>
            <w:rPrChange w:id="223" w:author="robert rovetto" w:date="2019-06-19T18:13:00Z">
              <w:rPr>
                <w:i/>
                <w:color w:val="auto"/>
                <w:sz w:val="20"/>
                <w:szCs w:val="20"/>
              </w:rPr>
            </w:rPrChange>
          </w:rPr>
          <w:t>The</w:t>
        </w:r>
        <w:r>
          <w:rPr>
            <w:i/>
            <w:color w:val="auto"/>
            <w:sz w:val="20"/>
            <w:szCs w:val="20"/>
          </w:rPr>
          <w:t xml:space="preserve"> </w:t>
        </w:r>
        <w:r w:rsidRPr="00A453FA">
          <w:rPr>
            <w:iCs/>
            <w:color w:val="auto"/>
            <w:sz w:val="20"/>
            <w:szCs w:val="20"/>
            <w:rPrChange w:id="224" w:author="robert rovetto" w:date="2019-06-19T18:13:00Z">
              <w:rPr>
                <w:i/>
                <w:color w:val="auto"/>
                <w:sz w:val="20"/>
                <w:szCs w:val="20"/>
              </w:rPr>
            </w:rPrChange>
          </w:rPr>
          <w:t>lifecycle</w:t>
        </w:r>
        <w:r>
          <w:rPr>
            <w:i/>
            <w:color w:val="auto"/>
            <w:sz w:val="20"/>
            <w:szCs w:val="20"/>
          </w:rPr>
          <w:t xml:space="preserve"> </w:t>
        </w:r>
      </w:ins>
      <w:ins w:id="225" w:author="robert rovetto" w:date="2019-06-19T18:14:00Z">
        <w:r w:rsidRPr="00A453FA">
          <w:rPr>
            <w:iCs/>
            <w:color w:val="auto"/>
            <w:sz w:val="20"/>
            <w:szCs w:val="20"/>
            <w:rPrChange w:id="226" w:author="robert rovetto" w:date="2019-06-19T18:14:00Z">
              <w:rPr>
                <w:i/>
                <w:color w:val="auto"/>
                <w:sz w:val="20"/>
                <w:szCs w:val="20"/>
              </w:rPr>
            </w:rPrChange>
          </w:rPr>
          <w:t>for</w:t>
        </w:r>
        <w:r>
          <w:rPr>
            <w:i/>
            <w:color w:val="auto"/>
            <w:sz w:val="20"/>
            <w:szCs w:val="20"/>
          </w:rPr>
          <w:t xml:space="preserve"> </w:t>
        </w:r>
        <w:r>
          <w:rPr>
            <w:iCs/>
            <w:color w:val="auto"/>
            <w:sz w:val="20"/>
            <w:szCs w:val="20"/>
          </w:rPr>
          <w:t xml:space="preserve">designing </w:t>
        </w:r>
      </w:ins>
      <w:ins w:id="227" w:author="robert rovetto" w:date="2019-06-19T18:13:00Z">
        <w:r w:rsidRPr="00A453FA">
          <w:rPr>
            <w:iCs/>
            <w:color w:val="auto"/>
            <w:sz w:val="20"/>
            <w:szCs w:val="20"/>
            <w:rPrChange w:id="228" w:author="robert rovetto" w:date="2019-06-19T18:13:00Z">
              <w:rPr>
                <w:i/>
                <w:color w:val="auto"/>
                <w:sz w:val="20"/>
                <w:szCs w:val="20"/>
              </w:rPr>
            </w:rPrChange>
          </w:rPr>
          <w:t>a</w:t>
        </w:r>
        <w:r>
          <w:rPr>
            <w:iCs/>
            <w:color w:val="auto"/>
            <w:sz w:val="20"/>
            <w:szCs w:val="20"/>
          </w:rPr>
          <w:t xml:space="preserve"> vessel</w:t>
        </w:r>
      </w:ins>
      <w:ins w:id="229" w:author="robert rovetto" w:date="2019-06-19T18:14:00Z">
        <w:r>
          <w:rPr>
            <w:iCs/>
            <w:color w:val="auto"/>
            <w:sz w:val="20"/>
            <w:szCs w:val="20"/>
          </w:rPr>
          <w:t xml:space="preserve"> typically includes the following activities</w:t>
        </w:r>
      </w:ins>
      <w:ins w:id="230" w:author="robert rovetto" w:date="2019-06-19T18:23:00Z">
        <w:r w:rsidR="000C3F44">
          <w:rPr>
            <w:iCs/>
            <w:color w:val="auto"/>
            <w:sz w:val="20"/>
            <w:szCs w:val="20"/>
          </w:rPr>
          <w:t xml:space="preserve"> [ADD reference?]</w:t>
        </w:r>
      </w:ins>
      <w:ins w:id="231" w:author="robert rovetto" w:date="2019-06-19T18:14:00Z">
        <w:r>
          <w:rPr>
            <w:iCs/>
            <w:color w:val="auto"/>
            <w:sz w:val="20"/>
            <w:szCs w:val="20"/>
          </w:rPr>
          <w:t xml:space="preserve">. A </w:t>
        </w:r>
      </w:ins>
      <w:ins w:id="232" w:author="robert rovetto" w:date="2019-06-19T18:15:00Z">
        <w:r>
          <w:rPr>
            <w:iCs/>
            <w:color w:val="auto"/>
            <w:sz w:val="20"/>
            <w:szCs w:val="20"/>
          </w:rPr>
          <w:t>concept phase involves defining goals and requirements.</w:t>
        </w:r>
      </w:ins>
      <w:ins w:id="233" w:author="robert rovetto" w:date="2019-06-19T18:14:00Z">
        <w:r>
          <w:rPr>
            <w:iCs/>
            <w:color w:val="auto"/>
            <w:sz w:val="20"/>
            <w:szCs w:val="20"/>
          </w:rPr>
          <w:t xml:space="preserve"> </w:t>
        </w:r>
      </w:ins>
      <w:ins w:id="234" w:author="robert rovetto" w:date="2019-06-19T18:15:00Z">
        <w:r>
          <w:rPr>
            <w:iCs/>
            <w:color w:val="auto"/>
            <w:sz w:val="20"/>
            <w:szCs w:val="20"/>
          </w:rPr>
          <w:t>A</w:t>
        </w:r>
      </w:ins>
      <w:ins w:id="235" w:author="robert rovetto" w:date="2019-06-19T18:14:00Z">
        <w:r>
          <w:rPr>
            <w:iCs/>
            <w:color w:val="auto"/>
            <w:sz w:val="20"/>
            <w:szCs w:val="20"/>
          </w:rPr>
          <w:t>n engineering</w:t>
        </w:r>
      </w:ins>
      <w:ins w:id="236" w:author="robert rovetto" w:date="2019-06-19T18:15:00Z">
        <w:r>
          <w:rPr>
            <w:iCs/>
            <w:color w:val="auto"/>
            <w:sz w:val="20"/>
            <w:szCs w:val="20"/>
          </w:rPr>
          <w:t xml:space="preserve"> and development phase involves defining (sub)systems</w:t>
        </w:r>
      </w:ins>
      <w:ins w:id="237" w:author="robert rovetto" w:date="2019-06-19T18:16:00Z">
        <w:r>
          <w:rPr>
            <w:iCs/>
            <w:color w:val="auto"/>
            <w:sz w:val="20"/>
            <w:szCs w:val="20"/>
          </w:rPr>
          <w:t xml:space="preserve">, drawing on available standards. Virtual and physical simulations are conducted to better understand and design the spacecraft. </w:t>
        </w:r>
      </w:ins>
    </w:p>
    <w:tbl>
      <w:tblPr>
        <w:tblStyle w:val="TableGrid"/>
        <w:tblW w:w="0" w:type="auto"/>
        <w:tblInd w:w="805" w:type="dxa"/>
        <w:tblLook w:val="04A0" w:firstRow="1" w:lastRow="0" w:firstColumn="1" w:lastColumn="0" w:noHBand="0" w:noVBand="1"/>
      </w:tblPr>
      <w:tblGrid>
        <w:gridCol w:w="572"/>
        <w:gridCol w:w="1573"/>
        <w:gridCol w:w="4642"/>
        <w:gridCol w:w="879"/>
        <w:gridCol w:w="879"/>
      </w:tblGrid>
      <w:tr w:rsidR="00CE6758" w14:paraId="4DEAAD44" w14:textId="77777777" w:rsidTr="009671E2">
        <w:trPr>
          <w:ins w:id="238" w:author="Ondrej Doule" w:date="2019-04-22T21:06:00Z"/>
        </w:trPr>
        <w:tc>
          <w:tcPr>
            <w:tcW w:w="575" w:type="dxa"/>
          </w:tcPr>
          <w:p w14:paraId="6008CC10" w14:textId="77777777" w:rsidR="00CE6758" w:rsidRDefault="00CE6758" w:rsidP="009671E2">
            <w:pPr>
              <w:pStyle w:val="Default"/>
              <w:spacing w:after="240"/>
              <w:jc w:val="both"/>
              <w:rPr>
                <w:ins w:id="239" w:author="Ondrej Doule" w:date="2019-04-22T21:06:00Z"/>
                <w:color w:val="auto"/>
                <w:sz w:val="20"/>
                <w:szCs w:val="20"/>
              </w:rPr>
            </w:pPr>
            <w:ins w:id="240" w:author="Ondrej Doule" w:date="2019-04-22T21:06:00Z">
              <w:r>
                <w:rPr>
                  <w:color w:val="auto"/>
                  <w:sz w:val="20"/>
                  <w:szCs w:val="20"/>
                </w:rPr>
                <w:t>#</w:t>
              </w:r>
            </w:ins>
          </w:p>
        </w:tc>
        <w:tc>
          <w:tcPr>
            <w:tcW w:w="1517" w:type="dxa"/>
          </w:tcPr>
          <w:p w14:paraId="4C896B89" w14:textId="77777777" w:rsidR="00CE6758" w:rsidRDefault="00CE6758" w:rsidP="009671E2">
            <w:pPr>
              <w:pStyle w:val="Default"/>
              <w:spacing w:after="240"/>
              <w:jc w:val="both"/>
              <w:rPr>
                <w:ins w:id="241" w:author="Ondrej Doule" w:date="2019-04-22T21:06:00Z"/>
                <w:color w:val="auto"/>
                <w:sz w:val="20"/>
                <w:szCs w:val="20"/>
              </w:rPr>
            </w:pPr>
            <w:commentRangeStart w:id="242"/>
            <w:ins w:id="243" w:author="Ondrej Doule" w:date="2019-04-22T21:06:00Z">
              <w:r>
                <w:rPr>
                  <w:color w:val="auto"/>
                  <w:sz w:val="20"/>
                  <w:szCs w:val="20"/>
                </w:rPr>
                <w:t>Type</w:t>
              </w:r>
            </w:ins>
            <w:commentRangeEnd w:id="242"/>
            <w:r w:rsidR="00E61419">
              <w:rPr>
                <w:rStyle w:val="CommentReference"/>
                <w:rFonts w:asciiTheme="minorHAnsi" w:hAnsiTheme="minorHAnsi" w:cstheme="minorBidi"/>
                <w:color w:val="auto"/>
              </w:rPr>
              <w:commentReference w:id="242"/>
            </w:r>
          </w:p>
        </w:tc>
        <w:tc>
          <w:tcPr>
            <w:tcW w:w="4679" w:type="dxa"/>
          </w:tcPr>
          <w:p w14:paraId="4EEF4BEC" w14:textId="77777777" w:rsidR="00CE6758" w:rsidRDefault="00CE6758" w:rsidP="009671E2">
            <w:pPr>
              <w:pStyle w:val="Default"/>
              <w:spacing w:after="240"/>
              <w:jc w:val="both"/>
              <w:rPr>
                <w:ins w:id="244" w:author="Ondrej Doule" w:date="2019-04-22T21:06:00Z"/>
                <w:color w:val="auto"/>
                <w:sz w:val="20"/>
                <w:szCs w:val="20"/>
              </w:rPr>
            </w:pPr>
            <w:commentRangeStart w:id="245"/>
            <w:ins w:id="246" w:author="Ondrej Doule" w:date="2019-04-22T21:06:00Z">
              <w:r>
                <w:rPr>
                  <w:color w:val="auto"/>
                  <w:sz w:val="20"/>
                  <w:szCs w:val="20"/>
                </w:rPr>
                <w:t>Description</w:t>
              </w:r>
            </w:ins>
            <w:commentRangeEnd w:id="245"/>
            <w:r w:rsidR="00686D3D">
              <w:rPr>
                <w:rStyle w:val="CommentReference"/>
                <w:rFonts w:asciiTheme="minorHAnsi" w:hAnsiTheme="minorHAnsi" w:cstheme="minorBidi"/>
                <w:color w:val="auto"/>
              </w:rPr>
              <w:commentReference w:id="245"/>
            </w:r>
          </w:p>
        </w:tc>
        <w:tc>
          <w:tcPr>
            <w:tcW w:w="887" w:type="dxa"/>
          </w:tcPr>
          <w:p w14:paraId="4D407ED1" w14:textId="77777777" w:rsidR="00CE6758" w:rsidRDefault="00CE6758" w:rsidP="009671E2">
            <w:pPr>
              <w:pStyle w:val="Default"/>
              <w:spacing w:after="240"/>
              <w:jc w:val="both"/>
              <w:rPr>
                <w:ins w:id="247" w:author="Ondrej Doule" w:date="2019-04-22T21:06:00Z"/>
                <w:color w:val="auto"/>
                <w:sz w:val="20"/>
                <w:szCs w:val="20"/>
              </w:rPr>
            </w:pPr>
          </w:p>
        </w:tc>
        <w:tc>
          <w:tcPr>
            <w:tcW w:w="887" w:type="dxa"/>
          </w:tcPr>
          <w:p w14:paraId="3E4DE8D9" w14:textId="77777777" w:rsidR="00CE6758" w:rsidRDefault="00CE6758" w:rsidP="009671E2">
            <w:pPr>
              <w:pStyle w:val="Default"/>
              <w:spacing w:after="240"/>
              <w:jc w:val="both"/>
              <w:rPr>
                <w:ins w:id="248" w:author="Ondrej Doule" w:date="2019-04-22T21:06:00Z"/>
                <w:color w:val="auto"/>
                <w:sz w:val="20"/>
                <w:szCs w:val="20"/>
              </w:rPr>
            </w:pPr>
          </w:p>
        </w:tc>
      </w:tr>
      <w:tr w:rsidR="00F87DA3" w14:paraId="7216198E" w14:textId="77777777" w:rsidTr="009671E2">
        <w:trPr>
          <w:ins w:id="249" w:author="Ondrej Doule" w:date="2019-04-22T21:14:00Z"/>
        </w:trPr>
        <w:tc>
          <w:tcPr>
            <w:tcW w:w="575" w:type="dxa"/>
          </w:tcPr>
          <w:p w14:paraId="0F3757DB" w14:textId="54DF578B" w:rsidR="00F87DA3" w:rsidRDefault="00F87DA3" w:rsidP="009671E2">
            <w:pPr>
              <w:pStyle w:val="Default"/>
              <w:spacing w:after="240"/>
              <w:jc w:val="both"/>
              <w:rPr>
                <w:ins w:id="250" w:author="Ondrej Doule" w:date="2019-04-22T21:14:00Z"/>
                <w:color w:val="auto"/>
                <w:sz w:val="20"/>
                <w:szCs w:val="20"/>
              </w:rPr>
            </w:pPr>
            <w:ins w:id="251" w:author="Ondrej Doule" w:date="2019-04-22T21:14:00Z">
              <w:r>
                <w:rPr>
                  <w:color w:val="auto"/>
                  <w:sz w:val="20"/>
                  <w:szCs w:val="20"/>
                </w:rPr>
                <w:t>0</w:t>
              </w:r>
            </w:ins>
          </w:p>
        </w:tc>
        <w:tc>
          <w:tcPr>
            <w:tcW w:w="1517" w:type="dxa"/>
          </w:tcPr>
          <w:p w14:paraId="59322162" w14:textId="4E3D6B4B" w:rsidR="00F87DA3" w:rsidRDefault="00F87DA3" w:rsidP="009671E2">
            <w:pPr>
              <w:pStyle w:val="Default"/>
              <w:spacing w:after="240"/>
              <w:jc w:val="both"/>
              <w:rPr>
                <w:ins w:id="252" w:author="Ondrej Doule" w:date="2019-04-22T21:14:00Z"/>
                <w:color w:val="auto"/>
                <w:sz w:val="20"/>
                <w:szCs w:val="20"/>
              </w:rPr>
            </w:pPr>
            <w:commentRangeStart w:id="253"/>
            <w:ins w:id="254" w:author="Ondrej Doule" w:date="2019-04-22T21:14:00Z">
              <w:r>
                <w:rPr>
                  <w:color w:val="auto"/>
                  <w:sz w:val="20"/>
                  <w:szCs w:val="20"/>
                </w:rPr>
                <w:t>Concept</w:t>
              </w:r>
            </w:ins>
          </w:p>
        </w:tc>
        <w:tc>
          <w:tcPr>
            <w:tcW w:w="4679" w:type="dxa"/>
          </w:tcPr>
          <w:p w14:paraId="7337889C" w14:textId="26B1DABE" w:rsidR="00F87DA3" w:rsidRPr="00F87DA3" w:rsidRDefault="00F87DA3" w:rsidP="009671E2">
            <w:pPr>
              <w:pStyle w:val="Default"/>
              <w:spacing w:after="240"/>
              <w:jc w:val="both"/>
              <w:rPr>
                <w:ins w:id="255" w:author="Ondrej Doule" w:date="2019-04-22T21:14:00Z"/>
                <w:color w:val="auto"/>
                <w:sz w:val="20"/>
                <w:szCs w:val="20"/>
              </w:rPr>
            </w:pPr>
            <w:ins w:id="256" w:author="Ondrej Doule" w:date="2019-04-22T21:14:00Z">
              <w:r>
                <w:rPr>
                  <w:color w:val="auto"/>
                  <w:sz w:val="20"/>
                  <w:szCs w:val="20"/>
                </w:rPr>
                <w:t>Process of definition of pr</w:t>
              </w:r>
            </w:ins>
            <w:ins w:id="257" w:author="Ondrej Doule" w:date="2019-04-22T21:15:00Z">
              <w:r>
                <w:rPr>
                  <w:color w:val="auto"/>
                  <w:sz w:val="20"/>
                  <w:szCs w:val="20"/>
                </w:rPr>
                <w:t>imary and secondary goals of the vehicle</w:t>
              </w:r>
            </w:ins>
            <w:ins w:id="258" w:author="Ondrej Doule" w:date="2019-04-22T21:18:00Z">
              <w:r w:rsidR="00BE1914">
                <w:rPr>
                  <w:color w:val="auto"/>
                  <w:sz w:val="20"/>
                  <w:szCs w:val="20"/>
                </w:rPr>
                <w:t xml:space="preserve">. </w:t>
              </w:r>
              <w:r w:rsidR="00BE1914" w:rsidRPr="00DF6F05">
                <w:rPr>
                  <w:color w:val="auto"/>
                  <w:sz w:val="20"/>
                  <w:szCs w:val="20"/>
                </w:rPr>
                <w:t xml:space="preserve">HSF systems and </w:t>
              </w:r>
              <w:commentRangeStart w:id="259"/>
              <w:r w:rsidR="00BE1914" w:rsidRPr="00DF6F05">
                <w:rPr>
                  <w:color w:val="auto"/>
                  <w:sz w:val="20"/>
                  <w:szCs w:val="20"/>
                </w:rPr>
                <w:t>context design process</w:t>
              </w:r>
            </w:ins>
            <w:commentRangeEnd w:id="259"/>
            <w:r w:rsidR="002E1C6F">
              <w:rPr>
                <w:rStyle w:val="CommentReference"/>
                <w:rFonts w:asciiTheme="minorHAnsi" w:hAnsiTheme="minorHAnsi" w:cstheme="minorBidi"/>
                <w:color w:val="auto"/>
              </w:rPr>
              <w:commentReference w:id="259"/>
            </w:r>
            <w:ins w:id="260" w:author="Ondrej Doule" w:date="2019-04-22T21:18:00Z">
              <w:r w:rsidR="00BE1914" w:rsidRPr="00DF6F05">
                <w:rPr>
                  <w:color w:val="auto"/>
                  <w:sz w:val="20"/>
                  <w:szCs w:val="20"/>
                </w:rPr>
                <w:t xml:space="preserve"> (systems and context parts description e.g., ECLSS, </w:t>
              </w:r>
              <w:r w:rsidR="00BE1914">
                <w:rPr>
                  <w:color w:val="auto"/>
                  <w:sz w:val="20"/>
                  <w:szCs w:val="20"/>
                </w:rPr>
                <w:t xml:space="preserve">PHM, </w:t>
              </w:r>
              <w:r w:rsidR="00BE1914" w:rsidRPr="00DF6F05">
                <w:rPr>
                  <w:color w:val="auto"/>
                  <w:sz w:val="20"/>
                  <w:szCs w:val="20"/>
                </w:rPr>
                <w:t>spacesuit etc.)</w:t>
              </w:r>
            </w:ins>
            <w:commentRangeEnd w:id="253"/>
            <w:r w:rsidR="00BB11CB">
              <w:rPr>
                <w:rStyle w:val="CommentReference"/>
                <w:rFonts w:asciiTheme="minorHAnsi" w:hAnsiTheme="minorHAnsi" w:cstheme="minorBidi"/>
                <w:color w:val="auto"/>
              </w:rPr>
              <w:commentReference w:id="253"/>
            </w:r>
          </w:p>
        </w:tc>
        <w:tc>
          <w:tcPr>
            <w:tcW w:w="887" w:type="dxa"/>
          </w:tcPr>
          <w:p w14:paraId="3480CAF9" w14:textId="77777777" w:rsidR="00F87DA3" w:rsidRDefault="00F87DA3" w:rsidP="009671E2">
            <w:pPr>
              <w:pStyle w:val="Default"/>
              <w:spacing w:after="240"/>
              <w:jc w:val="both"/>
              <w:rPr>
                <w:ins w:id="261" w:author="Ondrej Doule" w:date="2019-04-22T21:14:00Z"/>
                <w:color w:val="auto"/>
                <w:sz w:val="20"/>
                <w:szCs w:val="20"/>
              </w:rPr>
            </w:pPr>
          </w:p>
        </w:tc>
        <w:tc>
          <w:tcPr>
            <w:tcW w:w="887" w:type="dxa"/>
          </w:tcPr>
          <w:p w14:paraId="4BF78780" w14:textId="77777777" w:rsidR="00F87DA3" w:rsidRDefault="00F87DA3" w:rsidP="009671E2">
            <w:pPr>
              <w:pStyle w:val="Default"/>
              <w:spacing w:after="240"/>
              <w:jc w:val="both"/>
              <w:rPr>
                <w:ins w:id="262" w:author="Ondrej Doule" w:date="2019-04-22T21:14:00Z"/>
                <w:color w:val="auto"/>
                <w:sz w:val="20"/>
                <w:szCs w:val="20"/>
              </w:rPr>
            </w:pPr>
          </w:p>
        </w:tc>
      </w:tr>
      <w:tr w:rsidR="00CE6758" w14:paraId="65A71CA2" w14:textId="77777777" w:rsidTr="009671E2">
        <w:trPr>
          <w:ins w:id="263" w:author="Ondrej Doule" w:date="2019-04-22T21:06:00Z"/>
        </w:trPr>
        <w:tc>
          <w:tcPr>
            <w:tcW w:w="575" w:type="dxa"/>
          </w:tcPr>
          <w:p w14:paraId="3F05DAC7" w14:textId="77777777" w:rsidR="00CE6758" w:rsidRDefault="00CE6758" w:rsidP="009671E2">
            <w:pPr>
              <w:pStyle w:val="Default"/>
              <w:spacing w:after="240"/>
              <w:jc w:val="both"/>
              <w:rPr>
                <w:ins w:id="264" w:author="Ondrej Doule" w:date="2019-04-22T21:06:00Z"/>
                <w:color w:val="auto"/>
                <w:sz w:val="20"/>
                <w:szCs w:val="20"/>
              </w:rPr>
            </w:pPr>
            <w:ins w:id="265" w:author="Ondrej Doule" w:date="2019-04-22T21:06:00Z">
              <w:r>
                <w:rPr>
                  <w:color w:val="auto"/>
                  <w:sz w:val="20"/>
                  <w:szCs w:val="20"/>
                </w:rPr>
                <w:t>1</w:t>
              </w:r>
            </w:ins>
          </w:p>
        </w:tc>
        <w:tc>
          <w:tcPr>
            <w:tcW w:w="1517" w:type="dxa"/>
          </w:tcPr>
          <w:p w14:paraId="5EA6CC4C" w14:textId="5D948C0D" w:rsidR="00CE6758" w:rsidRPr="009671E2" w:rsidRDefault="00F87DA3" w:rsidP="009671E2">
            <w:pPr>
              <w:pStyle w:val="Default"/>
              <w:spacing w:after="240"/>
              <w:jc w:val="both"/>
              <w:rPr>
                <w:ins w:id="266" w:author="Ondrej Doule" w:date="2019-04-22T21:06:00Z"/>
                <w:b/>
                <w:color w:val="auto"/>
                <w:sz w:val="20"/>
                <w:szCs w:val="20"/>
              </w:rPr>
            </w:pPr>
            <w:ins w:id="267" w:author="Ondrej Doule" w:date="2019-04-22T21:16:00Z">
              <w:r>
                <w:rPr>
                  <w:color w:val="auto"/>
                  <w:sz w:val="20"/>
                  <w:szCs w:val="20"/>
                </w:rPr>
                <w:t>E</w:t>
              </w:r>
            </w:ins>
            <w:ins w:id="268" w:author="Ondrej Doule" w:date="2019-04-22T21:07:00Z">
              <w:r>
                <w:rPr>
                  <w:color w:val="auto"/>
                  <w:sz w:val="20"/>
                  <w:szCs w:val="20"/>
                </w:rPr>
                <w:t>ngineering, development</w:t>
              </w:r>
            </w:ins>
            <w:ins w:id="269" w:author="Ondrej Doule" w:date="2019-04-22T21:16:00Z">
              <w:r w:rsidR="006E6BC9">
                <w:rPr>
                  <w:color w:val="auto"/>
                  <w:sz w:val="20"/>
                  <w:szCs w:val="20"/>
                </w:rPr>
                <w:t xml:space="preserve"> and standardization</w:t>
              </w:r>
            </w:ins>
            <w:ins w:id="270" w:author="Ondrej Doule" w:date="2019-04-22T21:06:00Z">
              <w:r w:rsidR="00CE6758" w:rsidRPr="00446A15">
                <w:rPr>
                  <w:color w:val="auto"/>
                  <w:sz w:val="20"/>
                  <w:szCs w:val="20"/>
                </w:rPr>
                <w:t xml:space="preserve"> </w:t>
              </w:r>
            </w:ins>
          </w:p>
        </w:tc>
        <w:tc>
          <w:tcPr>
            <w:tcW w:w="4679" w:type="dxa"/>
          </w:tcPr>
          <w:p w14:paraId="3FF86ECE" w14:textId="37A3F8A2" w:rsidR="00CE6758" w:rsidRPr="00F87DA3" w:rsidRDefault="00F87DA3" w:rsidP="009671E2">
            <w:pPr>
              <w:pStyle w:val="Default"/>
              <w:spacing w:after="240"/>
              <w:jc w:val="both"/>
              <w:rPr>
                <w:ins w:id="271" w:author="Ondrej Doule" w:date="2019-04-22T21:06:00Z"/>
                <w:color w:val="auto"/>
                <w:sz w:val="20"/>
                <w:szCs w:val="20"/>
                <w:rPrChange w:id="272" w:author="Ondrej Doule" w:date="2019-04-22T21:09:00Z">
                  <w:rPr>
                    <w:ins w:id="273" w:author="Ondrej Doule" w:date="2019-04-22T21:06:00Z"/>
                    <w:b/>
                    <w:color w:val="auto"/>
                    <w:sz w:val="20"/>
                    <w:szCs w:val="20"/>
                  </w:rPr>
                </w:rPrChange>
              </w:rPr>
            </w:pPr>
            <w:ins w:id="274" w:author="Ondrej Doule" w:date="2019-04-22T21:08:00Z">
              <w:r w:rsidRPr="00F87DA3">
                <w:rPr>
                  <w:color w:val="auto"/>
                  <w:sz w:val="20"/>
                  <w:szCs w:val="20"/>
                  <w:rPrChange w:id="275" w:author="Ondrej Doule" w:date="2019-04-22T21:09:00Z">
                    <w:rPr>
                      <w:b/>
                      <w:color w:val="auto"/>
                      <w:sz w:val="20"/>
                      <w:szCs w:val="20"/>
                    </w:rPr>
                  </w:rPrChange>
                </w:rPr>
                <w:t xml:space="preserve">Process of definition of a space vessel </w:t>
              </w:r>
            </w:ins>
            <w:ins w:id="276" w:author="Ondrej Doule" w:date="2019-04-22T21:16:00Z">
              <w:r w:rsidRPr="00F87DA3">
                <w:rPr>
                  <w:color w:val="auto"/>
                  <w:sz w:val="20"/>
                  <w:szCs w:val="20"/>
                </w:rPr>
                <w:t xml:space="preserve">from </w:t>
              </w:r>
              <w:r>
                <w:rPr>
                  <w:color w:val="auto"/>
                  <w:sz w:val="20"/>
                  <w:szCs w:val="20"/>
                </w:rPr>
                <w:t>system</w:t>
              </w:r>
            </w:ins>
            <w:ins w:id="277" w:author="Ondrej Doule" w:date="2019-04-22T21:15:00Z">
              <w:r>
                <w:rPr>
                  <w:color w:val="auto"/>
                  <w:sz w:val="20"/>
                  <w:szCs w:val="20"/>
                </w:rPr>
                <w:t xml:space="preserve"> to </w:t>
              </w:r>
            </w:ins>
            <w:ins w:id="278" w:author="Ondrej Doule" w:date="2019-04-22T21:16:00Z">
              <w:r>
                <w:rPr>
                  <w:color w:val="auto"/>
                  <w:sz w:val="20"/>
                  <w:szCs w:val="20"/>
                </w:rPr>
                <w:t>sub</w:t>
              </w:r>
            </w:ins>
            <w:ins w:id="279" w:author="Ondrej Doule" w:date="2019-04-22T21:15:00Z">
              <w:r>
                <w:rPr>
                  <w:color w:val="auto"/>
                  <w:sz w:val="20"/>
                  <w:szCs w:val="20"/>
                </w:rPr>
                <w:t>system level</w:t>
              </w:r>
            </w:ins>
            <w:ins w:id="280" w:author="Ondrej Doule" w:date="2019-04-22T21:08:00Z">
              <w:r w:rsidRPr="00F87DA3">
                <w:rPr>
                  <w:color w:val="auto"/>
                  <w:sz w:val="20"/>
                  <w:szCs w:val="20"/>
                  <w:rPrChange w:id="281" w:author="Ondrej Doule" w:date="2019-04-22T21:09:00Z">
                    <w:rPr>
                      <w:b/>
                      <w:color w:val="auto"/>
                      <w:sz w:val="20"/>
                      <w:szCs w:val="20"/>
                    </w:rPr>
                  </w:rPrChange>
                </w:rPr>
                <w:t xml:space="preserve"> to manufacturing phase</w:t>
              </w:r>
            </w:ins>
            <w:ins w:id="282" w:author="Ondrej Doule" w:date="2019-04-22T21:17:00Z">
              <w:r w:rsidR="006E6BC9">
                <w:rPr>
                  <w:color w:val="auto"/>
                  <w:sz w:val="20"/>
                  <w:szCs w:val="20"/>
                </w:rPr>
                <w:t xml:space="preserve"> utilizing relevant and available standards</w:t>
              </w:r>
            </w:ins>
          </w:p>
        </w:tc>
        <w:tc>
          <w:tcPr>
            <w:tcW w:w="887" w:type="dxa"/>
          </w:tcPr>
          <w:p w14:paraId="38BF9D98" w14:textId="77777777" w:rsidR="00CE6758" w:rsidRDefault="00CE6758" w:rsidP="009671E2">
            <w:pPr>
              <w:pStyle w:val="Default"/>
              <w:spacing w:after="240"/>
              <w:jc w:val="both"/>
              <w:rPr>
                <w:ins w:id="283" w:author="Ondrej Doule" w:date="2019-04-22T21:06:00Z"/>
                <w:color w:val="auto"/>
                <w:sz w:val="20"/>
                <w:szCs w:val="20"/>
              </w:rPr>
            </w:pPr>
          </w:p>
        </w:tc>
        <w:tc>
          <w:tcPr>
            <w:tcW w:w="887" w:type="dxa"/>
          </w:tcPr>
          <w:p w14:paraId="2A0D9202" w14:textId="77777777" w:rsidR="00CE6758" w:rsidRDefault="00CE6758" w:rsidP="009671E2">
            <w:pPr>
              <w:pStyle w:val="Default"/>
              <w:spacing w:after="240"/>
              <w:jc w:val="both"/>
              <w:rPr>
                <w:ins w:id="284" w:author="Ondrej Doule" w:date="2019-04-22T21:06:00Z"/>
                <w:color w:val="auto"/>
                <w:sz w:val="20"/>
                <w:szCs w:val="20"/>
              </w:rPr>
            </w:pPr>
          </w:p>
        </w:tc>
      </w:tr>
      <w:tr w:rsidR="00CE6758" w14:paraId="5461ED52" w14:textId="77777777" w:rsidTr="009671E2">
        <w:trPr>
          <w:ins w:id="285" w:author="Ondrej Doule" w:date="2019-04-22T21:06:00Z"/>
        </w:trPr>
        <w:tc>
          <w:tcPr>
            <w:tcW w:w="575" w:type="dxa"/>
          </w:tcPr>
          <w:p w14:paraId="57025EBF" w14:textId="77777777" w:rsidR="00CE6758" w:rsidRDefault="00CE6758" w:rsidP="009671E2">
            <w:pPr>
              <w:pStyle w:val="Default"/>
              <w:spacing w:after="240"/>
              <w:jc w:val="both"/>
              <w:rPr>
                <w:ins w:id="286" w:author="Ondrej Doule" w:date="2019-04-22T21:06:00Z"/>
                <w:color w:val="auto"/>
                <w:sz w:val="20"/>
                <w:szCs w:val="20"/>
              </w:rPr>
            </w:pPr>
            <w:ins w:id="287" w:author="Ondrej Doule" w:date="2019-04-22T21:06:00Z">
              <w:r>
                <w:rPr>
                  <w:color w:val="auto"/>
                  <w:sz w:val="20"/>
                  <w:szCs w:val="20"/>
                </w:rPr>
                <w:t>2</w:t>
              </w:r>
            </w:ins>
          </w:p>
        </w:tc>
        <w:tc>
          <w:tcPr>
            <w:tcW w:w="1517" w:type="dxa"/>
          </w:tcPr>
          <w:p w14:paraId="10F9B4CF" w14:textId="3D80795D" w:rsidR="00CE6758" w:rsidRDefault="00CE6758" w:rsidP="009671E2">
            <w:pPr>
              <w:pStyle w:val="Default"/>
              <w:spacing w:after="240"/>
              <w:jc w:val="both"/>
              <w:rPr>
                <w:ins w:id="288" w:author="Ondrej Doule" w:date="2019-04-22T21:06:00Z"/>
                <w:color w:val="auto"/>
                <w:sz w:val="20"/>
                <w:szCs w:val="20"/>
              </w:rPr>
            </w:pPr>
            <w:commentRangeStart w:id="289"/>
            <w:ins w:id="290" w:author="Ondrej Doule" w:date="2019-04-22T21:06:00Z">
              <w:r>
                <w:rPr>
                  <w:color w:val="auto"/>
                  <w:sz w:val="20"/>
                  <w:szCs w:val="20"/>
                </w:rPr>
                <w:t>Simulations</w:t>
              </w:r>
            </w:ins>
          </w:p>
        </w:tc>
        <w:tc>
          <w:tcPr>
            <w:tcW w:w="4679" w:type="dxa"/>
          </w:tcPr>
          <w:p w14:paraId="569A207F" w14:textId="2BADD813" w:rsidR="00CE6758" w:rsidRPr="00F87DA3" w:rsidRDefault="00F87DA3" w:rsidP="009671E2">
            <w:pPr>
              <w:pStyle w:val="Default"/>
              <w:spacing w:after="240"/>
              <w:jc w:val="both"/>
              <w:rPr>
                <w:ins w:id="291" w:author="Ondrej Doule" w:date="2019-04-22T21:06:00Z"/>
                <w:color w:val="auto"/>
                <w:sz w:val="20"/>
                <w:szCs w:val="20"/>
              </w:rPr>
            </w:pPr>
            <w:ins w:id="292" w:author="Ondrej Doule" w:date="2019-04-22T21:08:00Z">
              <w:r w:rsidRPr="00F87DA3">
                <w:rPr>
                  <w:color w:val="auto"/>
                  <w:sz w:val="20"/>
                  <w:szCs w:val="20"/>
                </w:rPr>
                <w:t xml:space="preserve">Processes of </w:t>
              </w:r>
            </w:ins>
            <w:ins w:id="293" w:author="Ondrej Doule" w:date="2019-04-22T21:19:00Z">
              <w:r w:rsidR="00BE1914">
                <w:rPr>
                  <w:color w:val="auto"/>
                  <w:sz w:val="20"/>
                  <w:szCs w:val="20"/>
                </w:rPr>
                <w:t xml:space="preserve">HSF </w:t>
              </w:r>
            </w:ins>
            <w:ins w:id="294" w:author="Ondrej Doule" w:date="2019-04-22T21:08:00Z">
              <w:r w:rsidRPr="00F87DA3">
                <w:rPr>
                  <w:color w:val="auto"/>
                  <w:sz w:val="20"/>
                  <w:szCs w:val="20"/>
                </w:rPr>
                <w:t>virtual or physical simulations</w:t>
              </w:r>
            </w:ins>
            <w:commentRangeEnd w:id="289"/>
            <w:r w:rsidR="00DA4D88">
              <w:rPr>
                <w:rStyle w:val="CommentReference"/>
                <w:rFonts w:asciiTheme="minorHAnsi" w:hAnsiTheme="minorHAnsi" w:cstheme="minorBidi"/>
                <w:color w:val="auto"/>
              </w:rPr>
              <w:commentReference w:id="289"/>
            </w:r>
          </w:p>
        </w:tc>
        <w:tc>
          <w:tcPr>
            <w:tcW w:w="887" w:type="dxa"/>
          </w:tcPr>
          <w:p w14:paraId="71DD83EC" w14:textId="77777777" w:rsidR="00CE6758" w:rsidRPr="009671E2" w:rsidRDefault="00CE6758" w:rsidP="009671E2">
            <w:pPr>
              <w:pStyle w:val="Default"/>
              <w:spacing w:after="240"/>
              <w:jc w:val="both"/>
              <w:rPr>
                <w:ins w:id="295" w:author="Ondrej Doule" w:date="2019-04-22T21:06:00Z"/>
                <w:i/>
                <w:color w:val="auto"/>
                <w:sz w:val="20"/>
                <w:szCs w:val="20"/>
              </w:rPr>
            </w:pPr>
          </w:p>
        </w:tc>
        <w:tc>
          <w:tcPr>
            <w:tcW w:w="887" w:type="dxa"/>
          </w:tcPr>
          <w:p w14:paraId="5A1AE221" w14:textId="77777777" w:rsidR="00CE6758" w:rsidRDefault="00CE6758" w:rsidP="009671E2">
            <w:pPr>
              <w:pStyle w:val="Default"/>
              <w:spacing w:after="240"/>
              <w:jc w:val="both"/>
              <w:rPr>
                <w:ins w:id="296" w:author="Ondrej Doule" w:date="2019-04-22T21:06:00Z"/>
                <w:color w:val="auto"/>
                <w:sz w:val="20"/>
                <w:szCs w:val="20"/>
              </w:rPr>
            </w:pPr>
          </w:p>
        </w:tc>
      </w:tr>
      <w:tr w:rsidR="00CE6758" w14:paraId="5F5DC965" w14:textId="77777777" w:rsidTr="009671E2">
        <w:trPr>
          <w:ins w:id="297" w:author="Ondrej Doule" w:date="2019-04-22T21:06:00Z"/>
        </w:trPr>
        <w:tc>
          <w:tcPr>
            <w:tcW w:w="575" w:type="dxa"/>
          </w:tcPr>
          <w:p w14:paraId="4BDA3AC1" w14:textId="77777777" w:rsidR="00CE6758" w:rsidRDefault="00CE6758" w:rsidP="009671E2">
            <w:pPr>
              <w:pStyle w:val="Default"/>
              <w:spacing w:after="240"/>
              <w:jc w:val="both"/>
              <w:rPr>
                <w:ins w:id="298" w:author="Ondrej Doule" w:date="2019-04-22T21:06:00Z"/>
                <w:color w:val="auto"/>
                <w:sz w:val="20"/>
                <w:szCs w:val="20"/>
              </w:rPr>
            </w:pPr>
            <w:ins w:id="299" w:author="Ondrej Doule" w:date="2019-04-22T21:06:00Z">
              <w:r>
                <w:rPr>
                  <w:color w:val="auto"/>
                  <w:sz w:val="20"/>
                  <w:szCs w:val="20"/>
                </w:rPr>
                <w:lastRenderedPageBreak/>
                <w:t>3</w:t>
              </w:r>
            </w:ins>
          </w:p>
        </w:tc>
        <w:tc>
          <w:tcPr>
            <w:tcW w:w="1517" w:type="dxa"/>
          </w:tcPr>
          <w:p w14:paraId="0E0CE166" w14:textId="242F21C1" w:rsidR="00CE6758" w:rsidRPr="00F87DA3" w:rsidRDefault="00CE6758" w:rsidP="009671E2">
            <w:pPr>
              <w:pStyle w:val="Default"/>
              <w:spacing w:after="240"/>
              <w:jc w:val="both"/>
              <w:rPr>
                <w:ins w:id="300" w:author="Ondrej Doule" w:date="2019-04-22T21:06:00Z"/>
                <w:color w:val="auto"/>
                <w:sz w:val="20"/>
                <w:szCs w:val="20"/>
                <w:rPrChange w:id="301" w:author="Ondrej Doule" w:date="2019-04-22T21:07:00Z">
                  <w:rPr>
                    <w:ins w:id="302" w:author="Ondrej Doule" w:date="2019-04-22T21:06:00Z"/>
                    <w:b/>
                    <w:color w:val="auto"/>
                    <w:sz w:val="20"/>
                    <w:szCs w:val="20"/>
                  </w:rPr>
                </w:rPrChange>
              </w:rPr>
            </w:pPr>
            <w:ins w:id="303" w:author="Ondrej Doule" w:date="2019-04-22T21:06:00Z">
              <w:r w:rsidRPr="00F87DA3">
                <w:rPr>
                  <w:color w:val="auto"/>
                  <w:sz w:val="20"/>
                  <w:szCs w:val="20"/>
                  <w:rPrChange w:id="304" w:author="Ondrej Doule" w:date="2019-04-22T21:07:00Z">
                    <w:rPr>
                      <w:b/>
                      <w:color w:val="auto"/>
                      <w:sz w:val="20"/>
                      <w:szCs w:val="20"/>
                    </w:rPr>
                  </w:rPrChange>
                </w:rPr>
                <w:t>Training</w:t>
              </w:r>
            </w:ins>
          </w:p>
        </w:tc>
        <w:tc>
          <w:tcPr>
            <w:tcW w:w="4679" w:type="dxa"/>
          </w:tcPr>
          <w:p w14:paraId="1F2FAD05" w14:textId="104EBF44" w:rsidR="00CE6758" w:rsidRPr="00F87DA3" w:rsidRDefault="00F87DA3" w:rsidP="009671E2">
            <w:pPr>
              <w:pStyle w:val="Default"/>
              <w:spacing w:after="240"/>
              <w:jc w:val="both"/>
              <w:rPr>
                <w:ins w:id="305" w:author="Ondrej Doule" w:date="2019-04-22T21:06:00Z"/>
                <w:color w:val="auto"/>
                <w:sz w:val="20"/>
                <w:szCs w:val="20"/>
                <w:rPrChange w:id="306" w:author="Ondrej Doule" w:date="2019-04-22T21:09:00Z">
                  <w:rPr>
                    <w:ins w:id="307" w:author="Ondrej Doule" w:date="2019-04-22T21:06:00Z"/>
                    <w:b/>
                    <w:color w:val="auto"/>
                    <w:sz w:val="20"/>
                    <w:szCs w:val="20"/>
                  </w:rPr>
                </w:rPrChange>
              </w:rPr>
            </w:pPr>
            <w:ins w:id="308" w:author="Ondrej Doule" w:date="2019-04-22T21:08:00Z">
              <w:r w:rsidRPr="00F87DA3">
                <w:rPr>
                  <w:color w:val="auto"/>
                  <w:sz w:val="20"/>
                  <w:szCs w:val="20"/>
                  <w:rPrChange w:id="309" w:author="Ondrej Doule" w:date="2019-04-22T21:09:00Z">
                    <w:rPr>
                      <w:b/>
                      <w:color w:val="auto"/>
                      <w:sz w:val="20"/>
                      <w:szCs w:val="20"/>
                    </w:rPr>
                  </w:rPrChange>
                </w:rPr>
                <w:t>Process</w:t>
              </w:r>
            </w:ins>
            <w:ins w:id="310" w:author="Ondrej Doule" w:date="2019-04-22T21:09:00Z">
              <w:r>
                <w:rPr>
                  <w:color w:val="auto"/>
                  <w:sz w:val="20"/>
                  <w:szCs w:val="20"/>
                </w:rPr>
                <w:t>es of knowledge transfer</w:t>
              </w:r>
            </w:ins>
            <w:ins w:id="311" w:author="Ondrej Doule" w:date="2019-04-22T21:10:00Z">
              <w:r>
                <w:rPr>
                  <w:color w:val="auto"/>
                  <w:sz w:val="20"/>
                  <w:szCs w:val="20"/>
                </w:rPr>
                <w:t xml:space="preserve"> for vessel operations or usage</w:t>
              </w:r>
            </w:ins>
          </w:p>
        </w:tc>
        <w:tc>
          <w:tcPr>
            <w:tcW w:w="887" w:type="dxa"/>
          </w:tcPr>
          <w:p w14:paraId="030D5DAE" w14:textId="77777777" w:rsidR="00CE6758" w:rsidRPr="009671E2" w:rsidRDefault="00CE6758" w:rsidP="009671E2">
            <w:pPr>
              <w:pStyle w:val="Default"/>
              <w:spacing w:after="240"/>
              <w:jc w:val="both"/>
              <w:rPr>
                <w:ins w:id="312" w:author="Ondrej Doule" w:date="2019-04-22T21:06:00Z"/>
                <w:i/>
                <w:color w:val="auto"/>
                <w:sz w:val="20"/>
                <w:szCs w:val="20"/>
              </w:rPr>
            </w:pPr>
          </w:p>
        </w:tc>
        <w:tc>
          <w:tcPr>
            <w:tcW w:w="887" w:type="dxa"/>
          </w:tcPr>
          <w:p w14:paraId="32CF8CEA" w14:textId="77777777" w:rsidR="00CE6758" w:rsidRDefault="00CE6758" w:rsidP="009671E2">
            <w:pPr>
              <w:pStyle w:val="Default"/>
              <w:spacing w:after="240"/>
              <w:jc w:val="both"/>
              <w:rPr>
                <w:ins w:id="313" w:author="Ondrej Doule" w:date="2019-04-22T21:06:00Z"/>
                <w:color w:val="auto"/>
                <w:sz w:val="20"/>
                <w:szCs w:val="20"/>
              </w:rPr>
            </w:pPr>
          </w:p>
        </w:tc>
      </w:tr>
      <w:tr w:rsidR="00CE6758" w14:paraId="13AC84F8" w14:textId="77777777" w:rsidTr="009671E2">
        <w:trPr>
          <w:ins w:id="314" w:author="Ondrej Doule" w:date="2019-04-22T21:06:00Z"/>
        </w:trPr>
        <w:tc>
          <w:tcPr>
            <w:tcW w:w="575" w:type="dxa"/>
          </w:tcPr>
          <w:p w14:paraId="2C04171C" w14:textId="77777777" w:rsidR="00CE6758" w:rsidRDefault="00CE6758" w:rsidP="009671E2">
            <w:pPr>
              <w:pStyle w:val="Default"/>
              <w:spacing w:after="240"/>
              <w:jc w:val="both"/>
              <w:rPr>
                <w:ins w:id="315" w:author="Ondrej Doule" w:date="2019-04-22T21:06:00Z"/>
                <w:color w:val="auto"/>
                <w:sz w:val="20"/>
                <w:szCs w:val="20"/>
              </w:rPr>
            </w:pPr>
            <w:ins w:id="316" w:author="Ondrej Doule" w:date="2019-04-22T21:06:00Z">
              <w:r>
                <w:rPr>
                  <w:color w:val="auto"/>
                  <w:sz w:val="20"/>
                  <w:szCs w:val="20"/>
                </w:rPr>
                <w:t>4</w:t>
              </w:r>
            </w:ins>
          </w:p>
        </w:tc>
        <w:tc>
          <w:tcPr>
            <w:tcW w:w="1517" w:type="dxa"/>
          </w:tcPr>
          <w:p w14:paraId="33F76AD5" w14:textId="17AAA488" w:rsidR="00CE6758" w:rsidRDefault="00CE6758" w:rsidP="009671E2">
            <w:pPr>
              <w:pStyle w:val="Default"/>
              <w:spacing w:after="240"/>
              <w:jc w:val="both"/>
              <w:rPr>
                <w:ins w:id="317" w:author="Ondrej Doule" w:date="2019-04-22T21:06:00Z"/>
                <w:color w:val="auto"/>
                <w:sz w:val="20"/>
                <w:szCs w:val="20"/>
              </w:rPr>
            </w:pPr>
            <w:ins w:id="318" w:author="Ondrej Doule" w:date="2019-04-22T21:06:00Z">
              <w:r>
                <w:rPr>
                  <w:color w:val="auto"/>
                  <w:sz w:val="20"/>
                  <w:szCs w:val="20"/>
                </w:rPr>
                <w:t>Certification</w:t>
              </w:r>
            </w:ins>
          </w:p>
        </w:tc>
        <w:tc>
          <w:tcPr>
            <w:tcW w:w="4679" w:type="dxa"/>
          </w:tcPr>
          <w:p w14:paraId="35CA492B" w14:textId="5E8685BC" w:rsidR="00CE6758" w:rsidRDefault="00F87DA3" w:rsidP="009671E2">
            <w:pPr>
              <w:pStyle w:val="Default"/>
              <w:spacing w:after="240"/>
              <w:jc w:val="both"/>
              <w:rPr>
                <w:ins w:id="319" w:author="Ondrej Doule" w:date="2019-04-22T21:06:00Z"/>
                <w:color w:val="auto"/>
                <w:sz w:val="20"/>
                <w:szCs w:val="20"/>
              </w:rPr>
            </w:pPr>
            <w:ins w:id="320" w:author="Ondrej Doule" w:date="2019-04-22T21:11:00Z">
              <w:r>
                <w:rPr>
                  <w:color w:val="auto"/>
                  <w:sz w:val="20"/>
                  <w:szCs w:val="20"/>
                </w:rPr>
                <w:t>Process of normative approval for operation</w:t>
              </w:r>
            </w:ins>
          </w:p>
        </w:tc>
        <w:tc>
          <w:tcPr>
            <w:tcW w:w="887" w:type="dxa"/>
          </w:tcPr>
          <w:p w14:paraId="2C65BDA8" w14:textId="77777777" w:rsidR="00CE6758" w:rsidRDefault="00CE6758" w:rsidP="009671E2">
            <w:pPr>
              <w:pStyle w:val="Default"/>
              <w:spacing w:after="240"/>
              <w:jc w:val="both"/>
              <w:rPr>
                <w:ins w:id="321" w:author="Ondrej Doule" w:date="2019-04-22T21:06:00Z"/>
                <w:color w:val="auto"/>
                <w:sz w:val="20"/>
                <w:szCs w:val="20"/>
              </w:rPr>
            </w:pPr>
          </w:p>
        </w:tc>
        <w:tc>
          <w:tcPr>
            <w:tcW w:w="887" w:type="dxa"/>
          </w:tcPr>
          <w:p w14:paraId="56299100" w14:textId="77777777" w:rsidR="00CE6758" w:rsidRDefault="00CE6758" w:rsidP="009671E2">
            <w:pPr>
              <w:pStyle w:val="Default"/>
              <w:spacing w:after="240"/>
              <w:jc w:val="both"/>
              <w:rPr>
                <w:ins w:id="322" w:author="Ondrej Doule" w:date="2019-04-22T21:06:00Z"/>
                <w:color w:val="auto"/>
                <w:sz w:val="20"/>
                <w:szCs w:val="20"/>
              </w:rPr>
            </w:pPr>
          </w:p>
        </w:tc>
      </w:tr>
      <w:tr w:rsidR="00CE6758" w14:paraId="21E71F62" w14:textId="77777777" w:rsidTr="009671E2">
        <w:trPr>
          <w:ins w:id="323" w:author="Ondrej Doule" w:date="2019-04-22T21:06:00Z"/>
        </w:trPr>
        <w:tc>
          <w:tcPr>
            <w:tcW w:w="575" w:type="dxa"/>
          </w:tcPr>
          <w:p w14:paraId="5C75DB02" w14:textId="77777777" w:rsidR="00CE6758" w:rsidRDefault="00CE6758" w:rsidP="009671E2">
            <w:pPr>
              <w:pStyle w:val="Default"/>
              <w:spacing w:after="240"/>
              <w:jc w:val="both"/>
              <w:rPr>
                <w:ins w:id="324" w:author="Ondrej Doule" w:date="2019-04-22T21:06:00Z"/>
                <w:color w:val="auto"/>
                <w:sz w:val="20"/>
                <w:szCs w:val="20"/>
              </w:rPr>
            </w:pPr>
            <w:ins w:id="325" w:author="Ondrej Doule" w:date="2019-04-22T21:06:00Z">
              <w:r>
                <w:rPr>
                  <w:color w:val="auto"/>
                  <w:sz w:val="20"/>
                  <w:szCs w:val="20"/>
                </w:rPr>
                <w:t>5</w:t>
              </w:r>
            </w:ins>
          </w:p>
        </w:tc>
        <w:tc>
          <w:tcPr>
            <w:tcW w:w="1517" w:type="dxa"/>
          </w:tcPr>
          <w:p w14:paraId="305FCF6B" w14:textId="4949BE93" w:rsidR="00CE6758" w:rsidRDefault="00F87DA3" w:rsidP="009671E2">
            <w:pPr>
              <w:pStyle w:val="Default"/>
              <w:spacing w:after="240"/>
              <w:jc w:val="both"/>
              <w:rPr>
                <w:ins w:id="326" w:author="Ondrej Doule" w:date="2019-04-22T21:06:00Z"/>
                <w:color w:val="auto"/>
                <w:sz w:val="20"/>
                <w:szCs w:val="20"/>
              </w:rPr>
            </w:pPr>
            <w:commentRangeStart w:id="327"/>
            <w:ins w:id="328" w:author="Ondrej Doule" w:date="2019-04-22T21:06:00Z">
              <w:r>
                <w:rPr>
                  <w:color w:val="auto"/>
                  <w:sz w:val="20"/>
                  <w:szCs w:val="20"/>
                </w:rPr>
                <w:t>Operations</w:t>
              </w:r>
            </w:ins>
          </w:p>
        </w:tc>
        <w:tc>
          <w:tcPr>
            <w:tcW w:w="4679" w:type="dxa"/>
          </w:tcPr>
          <w:p w14:paraId="66A500BA" w14:textId="1E5858F0" w:rsidR="00CE6758" w:rsidRDefault="00F87DA3" w:rsidP="009671E2">
            <w:pPr>
              <w:pStyle w:val="Default"/>
              <w:spacing w:after="240"/>
              <w:jc w:val="both"/>
              <w:rPr>
                <w:ins w:id="329" w:author="Ondrej Doule" w:date="2019-04-22T21:06:00Z"/>
                <w:color w:val="auto"/>
                <w:sz w:val="20"/>
                <w:szCs w:val="20"/>
              </w:rPr>
            </w:pPr>
            <w:ins w:id="330" w:author="Ondrej Doule" w:date="2019-04-22T21:11:00Z">
              <w:r>
                <w:rPr>
                  <w:color w:val="auto"/>
                  <w:sz w:val="20"/>
                  <w:szCs w:val="20"/>
                </w:rPr>
                <w:t>Relevan</w:t>
              </w:r>
            </w:ins>
            <w:ins w:id="331" w:author="Ondrej Doule" w:date="2019-04-22T21:12:00Z">
              <w:r>
                <w:rPr>
                  <w:color w:val="auto"/>
                  <w:sz w:val="20"/>
                  <w:szCs w:val="20"/>
                </w:rPr>
                <w:t>t procedural guidelines</w:t>
              </w:r>
            </w:ins>
            <w:commentRangeEnd w:id="327"/>
            <w:r w:rsidR="00DA4D88">
              <w:rPr>
                <w:rStyle w:val="CommentReference"/>
                <w:rFonts w:asciiTheme="minorHAnsi" w:hAnsiTheme="minorHAnsi" w:cstheme="minorBidi"/>
                <w:color w:val="auto"/>
              </w:rPr>
              <w:commentReference w:id="327"/>
            </w:r>
          </w:p>
        </w:tc>
        <w:tc>
          <w:tcPr>
            <w:tcW w:w="887" w:type="dxa"/>
          </w:tcPr>
          <w:p w14:paraId="6319DD00" w14:textId="77777777" w:rsidR="00CE6758" w:rsidRDefault="00CE6758" w:rsidP="009671E2">
            <w:pPr>
              <w:pStyle w:val="Default"/>
              <w:spacing w:after="240"/>
              <w:jc w:val="both"/>
              <w:rPr>
                <w:ins w:id="332" w:author="Ondrej Doule" w:date="2019-04-22T21:06:00Z"/>
                <w:color w:val="auto"/>
                <w:sz w:val="20"/>
                <w:szCs w:val="20"/>
              </w:rPr>
            </w:pPr>
          </w:p>
        </w:tc>
        <w:tc>
          <w:tcPr>
            <w:tcW w:w="887" w:type="dxa"/>
          </w:tcPr>
          <w:p w14:paraId="72402562" w14:textId="77777777" w:rsidR="00CE6758" w:rsidRDefault="00CE6758" w:rsidP="009671E2">
            <w:pPr>
              <w:pStyle w:val="Default"/>
              <w:spacing w:after="240"/>
              <w:jc w:val="both"/>
              <w:rPr>
                <w:ins w:id="333" w:author="Ondrej Doule" w:date="2019-04-22T21:06:00Z"/>
                <w:color w:val="auto"/>
                <w:sz w:val="20"/>
                <w:szCs w:val="20"/>
              </w:rPr>
            </w:pPr>
          </w:p>
        </w:tc>
      </w:tr>
    </w:tbl>
    <w:p w14:paraId="5976683E" w14:textId="2E89EA31" w:rsidR="00CE6758" w:rsidRDefault="00CE6758" w:rsidP="00C13591">
      <w:pPr>
        <w:pStyle w:val="Default"/>
        <w:spacing w:after="240"/>
        <w:jc w:val="both"/>
        <w:rPr>
          <w:ins w:id="334" w:author="Ondrej Doule" w:date="2019-04-22T21:05:00Z"/>
          <w:color w:val="auto"/>
          <w:sz w:val="20"/>
          <w:szCs w:val="20"/>
        </w:rPr>
      </w:pPr>
    </w:p>
    <w:p w14:paraId="7BEA2134" w14:textId="77777777" w:rsidR="00CE6758" w:rsidRDefault="00CE6758" w:rsidP="00C13591">
      <w:pPr>
        <w:pStyle w:val="Default"/>
        <w:spacing w:after="240"/>
        <w:jc w:val="both"/>
        <w:rPr>
          <w:ins w:id="335" w:author="Ondrej Doule" w:date="2019-04-22T19:44:00Z"/>
          <w:color w:val="auto"/>
          <w:sz w:val="20"/>
          <w:szCs w:val="20"/>
        </w:rPr>
      </w:pPr>
    </w:p>
    <w:p w14:paraId="35AB1EA7" w14:textId="0E7F6C4B" w:rsidR="007B70D1" w:rsidRDefault="007B70D1" w:rsidP="00C13591">
      <w:pPr>
        <w:pStyle w:val="Default"/>
        <w:spacing w:after="240"/>
        <w:jc w:val="both"/>
        <w:rPr>
          <w:ins w:id="336" w:author="robert rovetto" w:date="2019-06-19T18:17:00Z"/>
          <w:color w:val="auto"/>
          <w:sz w:val="20"/>
          <w:szCs w:val="20"/>
        </w:rPr>
      </w:pPr>
      <w:ins w:id="337" w:author="Ondrej Doule" w:date="2019-04-22T19:44:00Z">
        <w:r>
          <w:rPr>
            <w:color w:val="auto"/>
            <w:sz w:val="20"/>
            <w:szCs w:val="20"/>
          </w:rPr>
          <w:t xml:space="preserve">B </w:t>
        </w:r>
      </w:ins>
      <w:ins w:id="338" w:author="Ondrej Doule" w:date="2019-04-22T20:44:00Z">
        <w:r w:rsidR="00881934">
          <w:rPr>
            <w:color w:val="auto"/>
            <w:sz w:val="20"/>
            <w:szCs w:val="20"/>
          </w:rPr>
          <w:t>–</w:t>
        </w:r>
      </w:ins>
      <w:ins w:id="339" w:author="Ondrej Doule" w:date="2019-04-22T19:44:00Z">
        <w:r>
          <w:rPr>
            <w:color w:val="auto"/>
            <w:sz w:val="20"/>
            <w:szCs w:val="20"/>
          </w:rPr>
          <w:t xml:space="preserve"> </w:t>
        </w:r>
      </w:ins>
      <w:commentRangeStart w:id="340"/>
      <w:ins w:id="341" w:author="Ondrej Doule" w:date="2019-04-22T20:58:00Z">
        <w:r w:rsidR="00CE6758">
          <w:rPr>
            <w:color w:val="auto"/>
            <w:sz w:val="20"/>
            <w:szCs w:val="20"/>
          </w:rPr>
          <w:t>Application Function Categories</w:t>
        </w:r>
      </w:ins>
      <w:commentRangeEnd w:id="340"/>
      <w:r w:rsidR="009C1E3E">
        <w:rPr>
          <w:rStyle w:val="CommentReference"/>
          <w:rFonts w:asciiTheme="minorHAnsi" w:hAnsiTheme="minorHAnsi" w:cstheme="minorBidi"/>
          <w:color w:val="auto"/>
        </w:rPr>
        <w:commentReference w:id="340"/>
      </w:r>
    </w:p>
    <w:p w14:paraId="496A3111" w14:textId="50DB4ABF" w:rsidR="00A453FA" w:rsidRDefault="00A453FA" w:rsidP="00C13591">
      <w:pPr>
        <w:pStyle w:val="Default"/>
        <w:spacing w:after="240"/>
        <w:jc w:val="both"/>
        <w:rPr>
          <w:ins w:id="342" w:author="Ondrej Doule" w:date="2019-04-22T20:55:00Z"/>
          <w:color w:val="auto"/>
          <w:sz w:val="20"/>
          <w:szCs w:val="20"/>
        </w:rPr>
      </w:pPr>
      <w:ins w:id="343" w:author="robert rovetto" w:date="2019-06-19T18:17:00Z">
        <w:r>
          <w:rPr>
            <w:color w:val="auto"/>
            <w:sz w:val="20"/>
            <w:szCs w:val="20"/>
          </w:rPr>
          <w:tab/>
        </w:r>
      </w:ins>
      <w:ins w:id="344" w:author="robert rovetto" w:date="2019-06-19T18:36:00Z">
        <w:r w:rsidR="00222677">
          <w:rPr>
            <w:color w:val="auto"/>
            <w:sz w:val="20"/>
            <w:szCs w:val="20"/>
          </w:rPr>
          <w:t>V</w:t>
        </w:r>
      </w:ins>
      <w:ins w:id="345" w:author="robert rovetto" w:date="2019-06-19T18:18:00Z">
        <w:r w:rsidR="008B61F1">
          <w:rPr>
            <w:color w:val="auto"/>
            <w:sz w:val="20"/>
            <w:szCs w:val="20"/>
          </w:rPr>
          <w:t xml:space="preserve">arious </w:t>
        </w:r>
      </w:ins>
      <w:ins w:id="346" w:author="robert rovetto" w:date="2019-06-19T18:36:00Z">
        <w:r w:rsidR="00222677">
          <w:rPr>
            <w:color w:val="auto"/>
            <w:sz w:val="20"/>
            <w:szCs w:val="20"/>
          </w:rPr>
          <w:t xml:space="preserve">HSF </w:t>
        </w:r>
      </w:ins>
      <w:ins w:id="347" w:author="robert rovetto" w:date="2019-06-19T18:18:00Z">
        <w:r w:rsidR="008B61F1">
          <w:rPr>
            <w:color w:val="auto"/>
            <w:sz w:val="20"/>
            <w:szCs w:val="20"/>
          </w:rPr>
          <w:t>missions or applications</w:t>
        </w:r>
      </w:ins>
      <w:ins w:id="348" w:author="robert rovetto" w:date="2019-06-19T18:36:00Z">
        <w:r w:rsidR="00222677">
          <w:rPr>
            <w:color w:val="auto"/>
            <w:sz w:val="20"/>
            <w:szCs w:val="20"/>
          </w:rPr>
          <w:t xml:space="preserve"> are described below</w:t>
        </w:r>
      </w:ins>
      <w:ins w:id="349" w:author="robert rovetto" w:date="2019-06-19T18:18:00Z">
        <w:r w:rsidR="008B61F1">
          <w:rPr>
            <w:color w:val="auto"/>
            <w:sz w:val="20"/>
            <w:szCs w:val="20"/>
          </w:rPr>
          <w:t xml:space="preserve">. </w:t>
        </w:r>
      </w:ins>
      <w:ins w:id="350" w:author="robert rovetto" w:date="2019-06-19T18:36:00Z">
        <w:r w:rsidR="00222677">
          <w:rPr>
            <w:color w:val="auto"/>
            <w:sz w:val="20"/>
            <w:szCs w:val="20"/>
          </w:rPr>
          <w:t xml:space="preserve">They </w:t>
        </w:r>
      </w:ins>
      <w:ins w:id="351" w:author="robert rovetto" w:date="2019-06-19T18:18:00Z">
        <w:r w:rsidR="008B61F1">
          <w:rPr>
            <w:color w:val="auto"/>
            <w:sz w:val="20"/>
            <w:szCs w:val="20"/>
          </w:rPr>
          <w:t>include transportation, exploration, tourism, government</w:t>
        </w:r>
      </w:ins>
      <w:ins w:id="352" w:author="robert rovetto" w:date="2019-06-19T18:19:00Z">
        <w:r w:rsidR="008B61F1">
          <w:rPr>
            <w:color w:val="auto"/>
            <w:sz w:val="20"/>
            <w:szCs w:val="20"/>
          </w:rPr>
          <w:t xml:space="preserve">al, </w:t>
        </w:r>
      </w:ins>
      <w:ins w:id="353" w:author="robert rovetto" w:date="2019-06-19T18:18:00Z">
        <w:r w:rsidR="008B61F1">
          <w:rPr>
            <w:color w:val="auto"/>
            <w:sz w:val="20"/>
            <w:szCs w:val="20"/>
          </w:rPr>
          <w:t xml:space="preserve">in-situ resource utilization and construction, </w:t>
        </w:r>
      </w:ins>
      <w:ins w:id="354" w:author="robert rovetto" w:date="2019-06-19T18:19:00Z">
        <w:r w:rsidR="008B61F1">
          <w:rPr>
            <w:color w:val="auto"/>
            <w:sz w:val="20"/>
            <w:szCs w:val="20"/>
          </w:rPr>
          <w:t xml:space="preserve">etc. Each has one or more specific functions to fulfill. </w:t>
        </w:r>
      </w:ins>
    </w:p>
    <w:tbl>
      <w:tblPr>
        <w:tblStyle w:val="TableGrid"/>
        <w:tblW w:w="0" w:type="auto"/>
        <w:tblInd w:w="805" w:type="dxa"/>
        <w:tblLook w:val="04A0" w:firstRow="1" w:lastRow="0" w:firstColumn="1" w:lastColumn="0" w:noHBand="0" w:noVBand="1"/>
      </w:tblPr>
      <w:tblGrid>
        <w:gridCol w:w="559"/>
        <w:gridCol w:w="1817"/>
        <w:gridCol w:w="4483"/>
        <w:gridCol w:w="843"/>
        <w:gridCol w:w="843"/>
      </w:tblGrid>
      <w:tr w:rsidR="00580B78" w14:paraId="07522663" w14:textId="77777777" w:rsidTr="009671E2">
        <w:trPr>
          <w:ins w:id="355" w:author="Ondrej Doule" w:date="2019-04-22T20:55:00Z"/>
        </w:trPr>
        <w:tc>
          <w:tcPr>
            <w:tcW w:w="575" w:type="dxa"/>
          </w:tcPr>
          <w:p w14:paraId="4163799E" w14:textId="77777777" w:rsidR="00580B78" w:rsidRDefault="00580B78" w:rsidP="009671E2">
            <w:pPr>
              <w:pStyle w:val="Default"/>
              <w:spacing w:after="240"/>
              <w:jc w:val="both"/>
              <w:rPr>
                <w:ins w:id="356" w:author="Ondrej Doule" w:date="2019-04-22T20:55:00Z"/>
                <w:color w:val="auto"/>
                <w:sz w:val="20"/>
                <w:szCs w:val="20"/>
              </w:rPr>
            </w:pPr>
            <w:ins w:id="357" w:author="Ondrej Doule" w:date="2019-04-22T20:55:00Z">
              <w:r>
                <w:rPr>
                  <w:color w:val="auto"/>
                  <w:sz w:val="20"/>
                  <w:szCs w:val="20"/>
                </w:rPr>
                <w:t>#</w:t>
              </w:r>
            </w:ins>
          </w:p>
        </w:tc>
        <w:tc>
          <w:tcPr>
            <w:tcW w:w="1517" w:type="dxa"/>
          </w:tcPr>
          <w:p w14:paraId="203D695C" w14:textId="77777777" w:rsidR="00580B78" w:rsidRDefault="00580B78" w:rsidP="009671E2">
            <w:pPr>
              <w:pStyle w:val="Default"/>
              <w:spacing w:after="240"/>
              <w:jc w:val="both"/>
              <w:rPr>
                <w:ins w:id="358" w:author="Ondrej Doule" w:date="2019-04-22T20:55:00Z"/>
                <w:color w:val="auto"/>
                <w:sz w:val="20"/>
                <w:szCs w:val="20"/>
              </w:rPr>
            </w:pPr>
            <w:ins w:id="359" w:author="Ondrej Doule" w:date="2019-04-22T20:55:00Z">
              <w:r>
                <w:rPr>
                  <w:color w:val="auto"/>
                  <w:sz w:val="20"/>
                  <w:szCs w:val="20"/>
                </w:rPr>
                <w:t>Type</w:t>
              </w:r>
            </w:ins>
          </w:p>
        </w:tc>
        <w:tc>
          <w:tcPr>
            <w:tcW w:w="4679" w:type="dxa"/>
          </w:tcPr>
          <w:p w14:paraId="6EFFA26B" w14:textId="77777777" w:rsidR="00580B78" w:rsidRDefault="00580B78" w:rsidP="009671E2">
            <w:pPr>
              <w:pStyle w:val="Default"/>
              <w:spacing w:after="240"/>
              <w:jc w:val="both"/>
              <w:rPr>
                <w:ins w:id="360" w:author="Ondrej Doule" w:date="2019-04-22T20:55:00Z"/>
                <w:color w:val="auto"/>
                <w:sz w:val="20"/>
                <w:szCs w:val="20"/>
              </w:rPr>
            </w:pPr>
            <w:ins w:id="361" w:author="Ondrej Doule" w:date="2019-04-22T20:55:00Z">
              <w:r>
                <w:rPr>
                  <w:color w:val="auto"/>
                  <w:sz w:val="20"/>
                  <w:szCs w:val="20"/>
                </w:rPr>
                <w:t>Description</w:t>
              </w:r>
            </w:ins>
          </w:p>
        </w:tc>
        <w:tc>
          <w:tcPr>
            <w:tcW w:w="887" w:type="dxa"/>
          </w:tcPr>
          <w:p w14:paraId="6006E552" w14:textId="77777777" w:rsidR="00580B78" w:rsidRDefault="00580B78" w:rsidP="009671E2">
            <w:pPr>
              <w:pStyle w:val="Default"/>
              <w:spacing w:after="240"/>
              <w:jc w:val="both"/>
              <w:rPr>
                <w:ins w:id="362" w:author="Ondrej Doule" w:date="2019-04-22T20:55:00Z"/>
                <w:color w:val="auto"/>
                <w:sz w:val="20"/>
                <w:szCs w:val="20"/>
              </w:rPr>
            </w:pPr>
          </w:p>
        </w:tc>
        <w:tc>
          <w:tcPr>
            <w:tcW w:w="887" w:type="dxa"/>
          </w:tcPr>
          <w:p w14:paraId="03985DC6" w14:textId="77777777" w:rsidR="00580B78" w:rsidRDefault="00580B78" w:rsidP="009671E2">
            <w:pPr>
              <w:pStyle w:val="Default"/>
              <w:spacing w:after="240"/>
              <w:jc w:val="both"/>
              <w:rPr>
                <w:ins w:id="363" w:author="Ondrej Doule" w:date="2019-04-22T20:55:00Z"/>
                <w:color w:val="auto"/>
                <w:sz w:val="20"/>
                <w:szCs w:val="20"/>
              </w:rPr>
            </w:pPr>
          </w:p>
        </w:tc>
      </w:tr>
      <w:tr w:rsidR="00580B78" w14:paraId="0D239675" w14:textId="77777777" w:rsidTr="009671E2">
        <w:trPr>
          <w:ins w:id="364" w:author="Ondrej Doule" w:date="2019-04-22T20:55:00Z"/>
        </w:trPr>
        <w:tc>
          <w:tcPr>
            <w:tcW w:w="575" w:type="dxa"/>
          </w:tcPr>
          <w:p w14:paraId="759752F1" w14:textId="77777777" w:rsidR="00580B78" w:rsidRDefault="00580B78" w:rsidP="00580B78">
            <w:pPr>
              <w:pStyle w:val="Default"/>
              <w:spacing w:after="240"/>
              <w:jc w:val="both"/>
              <w:rPr>
                <w:ins w:id="365" w:author="Ondrej Doule" w:date="2019-04-22T20:55:00Z"/>
                <w:color w:val="auto"/>
                <w:sz w:val="20"/>
                <w:szCs w:val="20"/>
              </w:rPr>
            </w:pPr>
            <w:ins w:id="366" w:author="Ondrej Doule" w:date="2019-04-22T20:55:00Z">
              <w:r>
                <w:rPr>
                  <w:color w:val="auto"/>
                  <w:sz w:val="20"/>
                  <w:szCs w:val="20"/>
                </w:rPr>
                <w:t>1</w:t>
              </w:r>
            </w:ins>
          </w:p>
        </w:tc>
        <w:tc>
          <w:tcPr>
            <w:tcW w:w="1517" w:type="dxa"/>
          </w:tcPr>
          <w:p w14:paraId="4955E37B" w14:textId="51A7DFFF" w:rsidR="00580B78" w:rsidRPr="009671E2" w:rsidRDefault="00580B78">
            <w:pPr>
              <w:pStyle w:val="Default"/>
              <w:spacing w:after="240"/>
              <w:rPr>
                <w:ins w:id="367" w:author="Ondrej Doule" w:date="2019-04-22T20:55:00Z"/>
                <w:b/>
                <w:color w:val="auto"/>
                <w:sz w:val="20"/>
                <w:szCs w:val="20"/>
              </w:rPr>
              <w:pPrChange w:id="368" w:author="Simon, Matthew A. (LARC-E402)" w:date="2019-05-06T16:04:00Z">
                <w:pPr>
                  <w:pStyle w:val="Default"/>
                  <w:spacing w:after="240"/>
                  <w:jc w:val="both"/>
                </w:pPr>
              </w:pPrChange>
            </w:pPr>
            <w:ins w:id="369" w:author="Ondrej Doule" w:date="2019-04-22T20:55:00Z">
              <w:r w:rsidRPr="00446A15">
                <w:rPr>
                  <w:color w:val="auto"/>
                  <w:sz w:val="20"/>
                  <w:szCs w:val="20"/>
                </w:rPr>
                <w:t xml:space="preserve">Space transportation </w:t>
              </w:r>
            </w:ins>
          </w:p>
        </w:tc>
        <w:tc>
          <w:tcPr>
            <w:tcW w:w="4679" w:type="dxa"/>
          </w:tcPr>
          <w:p w14:paraId="7F04D04E" w14:textId="034C6701" w:rsidR="00580B78" w:rsidRPr="009671E2" w:rsidRDefault="00580B78" w:rsidP="00580B78">
            <w:pPr>
              <w:pStyle w:val="Default"/>
              <w:spacing w:after="240"/>
              <w:jc w:val="both"/>
              <w:rPr>
                <w:ins w:id="370" w:author="Ondrej Doule" w:date="2019-04-22T20:55:00Z"/>
                <w:b/>
                <w:color w:val="auto"/>
                <w:sz w:val="20"/>
                <w:szCs w:val="20"/>
              </w:rPr>
            </w:pPr>
            <w:commentRangeStart w:id="371"/>
            <w:ins w:id="372" w:author="Ondrej Doule" w:date="2019-04-22T20:55:00Z">
              <w:r>
                <w:rPr>
                  <w:color w:val="auto"/>
                  <w:sz w:val="20"/>
                  <w:szCs w:val="20"/>
                </w:rPr>
                <w:t>Prima</w:t>
              </w:r>
            </w:ins>
            <w:ins w:id="373" w:author="Ondrej Doule" w:date="2019-04-22T20:56:00Z">
              <w:r>
                <w:rPr>
                  <w:color w:val="auto"/>
                  <w:sz w:val="20"/>
                  <w:szCs w:val="20"/>
                </w:rPr>
                <w:t xml:space="preserve">ry </w:t>
              </w:r>
              <w:r w:rsidR="00CE6758">
                <w:rPr>
                  <w:color w:val="auto"/>
                  <w:sz w:val="20"/>
                  <w:szCs w:val="20"/>
                </w:rPr>
                <w:t>function</w:t>
              </w:r>
              <w:r>
                <w:rPr>
                  <w:color w:val="auto"/>
                  <w:sz w:val="20"/>
                  <w:szCs w:val="20"/>
                </w:rPr>
                <w:t xml:space="preserve"> of this system is to transport SFPs from point A to point B</w:t>
              </w:r>
            </w:ins>
            <w:ins w:id="374" w:author="Ondrej Doule" w:date="2019-04-22T20:55:00Z">
              <w:r w:rsidRPr="00446A15">
                <w:rPr>
                  <w:color w:val="auto"/>
                  <w:sz w:val="20"/>
                  <w:szCs w:val="20"/>
                </w:rPr>
                <w:t xml:space="preserve"> </w:t>
              </w:r>
            </w:ins>
            <w:commentRangeEnd w:id="371"/>
            <w:r w:rsidR="001E7A90">
              <w:rPr>
                <w:rStyle w:val="CommentReference"/>
                <w:rFonts w:asciiTheme="minorHAnsi" w:hAnsiTheme="minorHAnsi" w:cstheme="minorBidi"/>
                <w:color w:val="auto"/>
              </w:rPr>
              <w:commentReference w:id="371"/>
            </w:r>
          </w:p>
        </w:tc>
        <w:tc>
          <w:tcPr>
            <w:tcW w:w="887" w:type="dxa"/>
          </w:tcPr>
          <w:p w14:paraId="76B82C61" w14:textId="47DC561E" w:rsidR="00580B78" w:rsidRDefault="00580B78" w:rsidP="00580B78">
            <w:pPr>
              <w:pStyle w:val="Default"/>
              <w:spacing w:after="240"/>
              <w:jc w:val="both"/>
              <w:rPr>
                <w:ins w:id="375" w:author="Ondrej Doule" w:date="2019-04-22T20:55:00Z"/>
                <w:color w:val="auto"/>
                <w:sz w:val="20"/>
                <w:szCs w:val="20"/>
              </w:rPr>
            </w:pPr>
          </w:p>
        </w:tc>
        <w:tc>
          <w:tcPr>
            <w:tcW w:w="887" w:type="dxa"/>
          </w:tcPr>
          <w:p w14:paraId="128B82BF" w14:textId="77777777" w:rsidR="00580B78" w:rsidRDefault="00580B78" w:rsidP="00580B78">
            <w:pPr>
              <w:pStyle w:val="Default"/>
              <w:spacing w:after="240"/>
              <w:jc w:val="both"/>
              <w:rPr>
                <w:ins w:id="376" w:author="Ondrej Doule" w:date="2019-04-22T20:55:00Z"/>
                <w:color w:val="auto"/>
                <w:sz w:val="20"/>
                <w:szCs w:val="20"/>
              </w:rPr>
            </w:pPr>
          </w:p>
        </w:tc>
      </w:tr>
      <w:tr w:rsidR="00580B78" w14:paraId="2BF34D78" w14:textId="77777777" w:rsidTr="009671E2">
        <w:trPr>
          <w:ins w:id="377" w:author="Ondrej Doule" w:date="2019-04-22T20:55:00Z"/>
        </w:trPr>
        <w:tc>
          <w:tcPr>
            <w:tcW w:w="575" w:type="dxa"/>
          </w:tcPr>
          <w:p w14:paraId="294FBB68" w14:textId="6A0C682C" w:rsidR="00580B78" w:rsidRDefault="00CE6758" w:rsidP="00580B78">
            <w:pPr>
              <w:pStyle w:val="Default"/>
              <w:spacing w:after="240"/>
              <w:jc w:val="both"/>
              <w:rPr>
                <w:ins w:id="378" w:author="Ondrej Doule" w:date="2019-04-22T20:55:00Z"/>
                <w:color w:val="auto"/>
                <w:sz w:val="20"/>
                <w:szCs w:val="20"/>
              </w:rPr>
            </w:pPr>
            <w:ins w:id="379" w:author="Ondrej Doule" w:date="2019-04-22T20:56:00Z">
              <w:r>
                <w:rPr>
                  <w:color w:val="auto"/>
                  <w:sz w:val="20"/>
                  <w:szCs w:val="20"/>
                </w:rPr>
                <w:t>2</w:t>
              </w:r>
            </w:ins>
          </w:p>
        </w:tc>
        <w:tc>
          <w:tcPr>
            <w:tcW w:w="1517" w:type="dxa"/>
          </w:tcPr>
          <w:p w14:paraId="72D54165" w14:textId="05F4846A" w:rsidR="00580B78" w:rsidRDefault="00580B78">
            <w:pPr>
              <w:pStyle w:val="Default"/>
              <w:spacing w:after="240"/>
              <w:rPr>
                <w:ins w:id="380" w:author="Ondrej Doule" w:date="2019-04-22T20:55:00Z"/>
                <w:color w:val="auto"/>
                <w:sz w:val="20"/>
                <w:szCs w:val="20"/>
              </w:rPr>
              <w:pPrChange w:id="381" w:author="Simon, Matthew A. (LARC-E402)" w:date="2019-05-06T16:04:00Z">
                <w:pPr>
                  <w:pStyle w:val="Default"/>
                  <w:spacing w:after="240"/>
                  <w:jc w:val="both"/>
                </w:pPr>
              </w:pPrChange>
            </w:pPr>
            <w:ins w:id="382" w:author="Ondrej Doule" w:date="2019-04-22T20:55:00Z">
              <w:r w:rsidRPr="00446A15">
                <w:rPr>
                  <w:color w:val="auto"/>
                  <w:sz w:val="20"/>
                  <w:szCs w:val="20"/>
                </w:rPr>
                <w:t>Space exploration</w:t>
              </w:r>
            </w:ins>
          </w:p>
        </w:tc>
        <w:tc>
          <w:tcPr>
            <w:tcW w:w="4679" w:type="dxa"/>
          </w:tcPr>
          <w:p w14:paraId="7A3ABDDE" w14:textId="365142C5" w:rsidR="00580B78" w:rsidRDefault="00CE6758" w:rsidP="00580B78">
            <w:pPr>
              <w:pStyle w:val="Default"/>
              <w:spacing w:after="240"/>
              <w:jc w:val="both"/>
              <w:rPr>
                <w:ins w:id="383" w:author="Ondrej Doule" w:date="2019-04-22T20:55:00Z"/>
                <w:color w:val="auto"/>
                <w:sz w:val="20"/>
                <w:szCs w:val="20"/>
              </w:rPr>
            </w:pPr>
            <w:ins w:id="384" w:author="Ondrej Doule" w:date="2019-04-22T20:56:00Z">
              <w:r>
                <w:rPr>
                  <w:color w:val="auto"/>
                  <w:sz w:val="20"/>
                  <w:szCs w:val="20"/>
                </w:rPr>
                <w:t xml:space="preserve">Primary function of this system is </w:t>
              </w:r>
            </w:ins>
            <w:ins w:id="385" w:author="Ondrej Doule" w:date="2019-04-22T20:58:00Z">
              <w:r>
                <w:rPr>
                  <w:color w:val="auto"/>
                  <w:sz w:val="20"/>
                  <w:szCs w:val="20"/>
                </w:rPr>
                <w:t>disc</w:t>
              </w:r>
            </w:ins>
            <w:ins w:id="386" w:author="Ondrej Doule" w:date="2019-04-22T20:59:00Z">
              <w:r>
                <w:rPr>
                  <w:color w:val="auto"/>
                  <w:sz w:val="20"/>
                  <w:szCs w:val="20"/>
                </w:rPr>
                <w:t xml:space="preserve">overy, simulation and research </w:t>
              </w:r>
            </w:ins>
          </w:p>
        </w:tc>
        <w:tc>
          <w:tcPr>
            <w:tcW w:w="887" w:type="dxa"/>
          </w:tcPr>
          <w:p w14:paraId="3A92E95B" w14:textId="6AE0A51F" w:rsidR="00580B78" w:rsidRPr="009671E2" w:rsidRDefault="00580B78" w:rsidP="00580B78">
            <w:pPr>
              <w:pStyle w:val="Default"/>
              <w:spacing w:after="240"/>
              <w:jc w:val="both"/>
              <w:rPr>
                <w:ins w:id="387" w:author="Ondrej Doule" w:date="2019-04-22T20:55:00Z"/>
                <w:i/>
                <w:color w:val="auto"/>
                <w:sz w:val="20"/>
                <w:szCs w:val="20"/>
              </w:rPr>
            </w:pPr>
          </w:p>
        </w:tc>
        <w:tc>
          <w:tcPr>
            <w:tcW w:w="887" w:type="dxa"/>
          </w:tcPr>
          <w:p w14:paraId="310F1DB4" w14:textId="77777777" w:rsidR="00580B78" w:rsidRDefault="00580B78" w:rsidP="00580B78">
            <w:pPr>
              <w:pStyle w:val="Default"/>
              <w:spacing w:after="240"/>
              <w:jc w:val="both"/>
              <w:rPr>
                <w:ins w:id="388" w:author="Ondrej Doule" w:date="2019-04-22T20:55:00Z"/>
                <w:color w:val="auto"/>
                <w:sz w:val="20"/>
                <w:szCs w:val="20"/>
              </w:rPr>
            </w:pPr>
          </w:p>
        </w:tc>
      </w:tr>
      <w:tr w:rsidR="00580B78" w14:paraId="69361BA7" w14:textId="77777777" w:rsidTr="009671E2">
        <w:trPr>
          <w:ins w:id="389" w:author="Ondrej Doule" w:date="2019-04-22T20:55:00Z"/>
        </w:trPr>
        <w:tc>
          <w:tcPr>
            <w:tcW w:w="575" w:type="dxa"/>
          </w:tcPr>
          <w:p w14:paraId="2FEFCE95" w14:textId="61C5E4D4" w:rsidR="00580B78" w:rsidRDefault="00CE6758" w:rsidP="00580B78">
            <w:pPr>
              <w:pStyle w:val="Default"/>
              <w:spacing w:after="240"/>
              <w:jc w:val="both"/>
              <w:rPr>
                <w:ins w:id="390" w:author="Ondrej Doule" w:date="2019-04-22T20:55:00Z"/>
                <w:color w:val="auto"/>
                <w:sz w:val="20"/>
                <w:szCs w:val="20"/>
              </w:rPr>
            </w:pPr>
            <w:ins w:id="391" w:author="Ondrej Doule" w:date="2019-04-22T20:57:00Z">
              <w:r>
                <w:rPr>
                  <w:color w:val="auto"/>
                  <w:sz w:val="20"/>
                  <w:szCs w:val="20"/>
                </w:rPr>
                <w:t>3</w:t>
              </w:r>
            </w:ins>
          </w:p>
        </w:tc>
        <w:tc>
          <w:tcPr>
            <w:tcW w:w="1517" w:type="dxa"/>
          </w:tcPr>
          <w:p w14:paraId="1DD509BD" w14:textId="1EB4C435" w:rsidR="00580B78" w:rsidRPr="009671E2" w:rsidRDefault="00580B78">
            <w:pPr>
              <w:pStyle w:val="Default"/>
              <w:spacing w:after="240"/>
              <w:rPr>
                <w:ins w:id="392" w:author="Ondrej Doule" w:date="2019-04-22T20:55:00Z"/>
                <w:b/>
                <w:color w:val="auto"/>
                <w:sz w:val="20"/>
                <w:szCs w:val="20"/>
              </w:rPr>
              <w:pPrChange w:id="393" w:author="Simon, Matthew A. (LARC-E402)" w:date="2019-05-06T16:04:00Z">
                <w:pPr>
                  <w:pStyle w:val="Default"/>
                  <w:spacing w:after="240"/>
                  <w:jc w:val="both"/>
                </w:pPr>
              </w:pPrChange>
            </w:pPr>
            <w:ins w:id="394" w:author="Ondrej Doule" w:date="2019-04-22T20:55:00Z">
              <w:r w:rsidRPr="00446A15">
                <w:rPr>
                  <w:color w:val="auto"/>
                  <w:sz w:val="20"/>
                  <w:szCs w:val="20"/>
                </w:rPr>
                <w:t>Space tourism</w:t>
              </w:r>
            </w:ins>
            <w:ins w:id="395" w:author="Simon, Matthew A. (LARC-E402)" w:date="2019-05-06T16:01:00Z">
              <w:r w:rsidR="000D7BC5">
                <w:rPr>
                  <w:color w:val="auto"/>
                  <w:sz w:val="20"/>
                  <w:szCs w:val="20"/>
                </w:rPr>
                <w:t xml:space="preserve"> and commercialization</w:t>
              </w:r>
            </w:ins>
          </w:p>
        </w:tc>
        <w:tc>
          <w:tcPr>
            <w:tcW w:w="4679" w:type="dxa"/>
          </w:tcPr>
          <w:p w14:paraId="10E368D0" w14:textId="68FF96BA" w:rsidR="00580B78" w:rsidRPr="009671E2" w:rsidRDefault="00CE6758" w:rsidP="00580B78">
            <w:pPr>
              <w:pStyle w:val="Default"/>
              <w:spacing w:after="240"/>
              <w:jc w:val="both"/>
              <w:rPr>
                <w:ins w:id="396" w:author="Ondrej Doule" w:date="2019-04-22T20:55:00Z"/>
                <w:b/>
                <w:color w:val="auto"/>
                <w:sz w:val="20"/>
                <w:szCs w:val="20"/>
              </w:rPr>
            </w:pPr>
            <w:ins w:id="397" w:author="Ondrej Doule" w:date="2019-04-22T20:59:00Z">
              <w:del w:id="398" w:author="Simon, Matthew A. (LARC-E402)" w:date="2019-05-06T16:04:00Z">
                <w:r w:rsidDel="00C86C50">
                  <w:rPr>
                    <w:color w:val="auto"/>
                    <w:sz w:val="20"/>
                    <w:szCs w:val="20"/>
                  </w:rPr>
                  <w:delText>S</w:delText>
                </w:r>
              </w:del>
            </w:ins>
            <w:ins w:id="399" w:author="Simon, Matthew A. (LARC-E402)" w:date="2019-05-06T16:04:00Z">
              <w:r w:rsidR="00C86C50">
                <w:rPr>
                  <w:color w:val="auto"/>
                  <w:sz w:val="20"/>
                  <w:szCs w:val="20"/>
                </w:rPr>
                <w:t>Primary function of this system is s</w:t>
              </w:r>
            </w:ins>
            <w:ins w:id="400" w:author="Ondrej Doule" w:date="2019-04-22T20:59:00Z">
              <w:r>
                <w:rPr>
                  <w:color w:val="auto"/>
                  <w:sz w:val="20"/>
                  <w:szCs w:val="20"/>
                </w:rPr>
                <w:t>pace sightseeing and spaceflight experie</w:t>
              </w:r>
            </w:ins>
            <w:ins w:id="401" w:author="Ondrej Doule" w:date="2019-04-22T21:00:00Z">
              <w:r>
                <w:rPr>
                  <w:color w:val="auto"/>
                  <w:sz w:val="20"/>
                  <w:szCs w:val="20"/>
                </w:rPr>
                <w:t xml:space="preserve">nce </w:t>
              </w:r>
            </w:ins>
            <w:ins w:id="402" w:author="Simon, Matthew A. (LARC-E402)" w:date="2019-05-06T16:01:00Z">
              <w:r w:rsidR="000D7BC5">
                <w:rPr>
                  <w:color w:val="auto"/>
                  <w:sz w:val="20"/>
                  <w:szCs w:val="20"/>
                </w:rPr>
                <w:t>or commercial non-research purposes</w:t>
              </w:r>
            </w:ins>
          </w:p>
        </w:tc>
        <w:tc>
          <w:tcPr>
            <w:tcW w:w="887" w:type="dxa"/>
          </w:tcPr>
          <w:p w14:paraId="7F389C2C" w14:textId="472B8980" w:rsidR="00580B78" w:rsidRPr="009671E2" w:rsidRDefault="00580B78" w:rsidP="00580B78">
            <w:pPr>
              <w:pStyle w:val="Default"/>
              <w:spacing w:after="240"/>
              <w:jc w:val="both"/>
              <w:rPr>
                <w:ins w:id="403" w:author="Ondrej Doule" w:date="2019-04-22T20:55:00Z"/>
                <w:i/>
                <w:color w:val="auto"/>
                <w:sz w:val="20"/>
                <w:szCs w:val="20"/>
              </w:rPr>
            </w:pPr>
          </w:p>
        </w:tc>
        <w:tc>
          <w:tcPr>
            <w:tcW w:w="887" w:type="dxa"/>
          </w:tcPr>
          <w:p w14:paraId="39CC2F0F" w14:textId="77777777" w:rsidR="00580B78" w:rsidRDefault="00580B78" w:rsidP="00580B78">
            <w:pPr>
              <w:pStyle w:val="Default"/>
              <w:spacing w:after="240"/>
              <w:jc w:val="both"/>
              <w:rPr>
                <w:ins w:id="404" w:author="Ondrej Doule" w:date="2019-04-22T20:55:00Z"/>
                <w:color w:val="auto"/>
                <w:sz w:val="20"/>
                <w:szCs w:val="20"/>
              </w:rPr>
            </w:pPr>
          </w:p>
        </w:tc>
      </w:tr>
      <w:tr w:rsidR="00580B78" w14:paraId="348CD92F" w14:textId="77777777" w:rsidTr="009671E2">
        <w:trPr>
          <w:ins w:id="405" w:author="Ondrej Doule" w:date="2019-04-22T20:55:00Z"/>
        </w:trPr>
        <w:tc>
          <w:tcPr>
            <w:tcW w:w="575" w:type="dxa"/>
          </w:tcPr>
          <w:p w14:paraId="5BCFC143" w14:textId="18E34FAD" w:rsidR="00580B78" w:rsidRDefault="00CE6758" w:rsidP="00580B78">
            <w:pPr>
              <w:pStyle w:val="Default"/>
              <w:spacing w:after="240"/>
              <w:jc w:val="both"/>
              <w:rPr>
                <w:ins w:id="406" w:author="Ondrej Doule" w:date="2019-04-22T20:55:00Z"/>
                <w:color w:val="auto"/>
                <w:sz w:val="20"/>
                <w:szCs w:val="20"/>
              </w:rPr>
            </w:pPr>
            <w:ins w:id="407" w:author="Ondrej Doule" w:date="2019-04-22T20:57:00Z">
              <w:r>
                <w:rPr>
                  <w:color w:val="auto"/>
                  <w:sz w:val="20"/>
                  <w:szCs w:val="20"/>
                </w:rPr>
                <w:t>4</w:t>
              </w:r>
            </w:ins>
          </w:p>
        </w:tc>
        <w:tc>
          <w:tcPr>
            <w:tcW w:w="1517" w:type="dxa"/>
          </w:tcPr>
          <w:p w14:paraId="4C36213F" w14:textId="787C1480" w:rsidR="00580B78" w:rsidRDefault="00580B78">
            <w:pPr>
              <w:pStyle w:val="Default"/>
              <w:spacing w:after="240"/>
              <w:rPr>
                <w:ins w:id="408" w:author="Ondrej Doule" w:date="2019-04-22T20:55:00Z"/>
                <w:color w:val="auto"/>
                <w:sz w:val="20"/>
                <w:szCs w:val="20"/>
              </w:rPr>
              <w:pPrChange w:id="409" w:author="Simon, Matthew A. (LARC-E402)" w:date="2019-05-06T16:04:00Z">
                <w:pPr>
                  <w:pStyle w:val="Default"/>
                  <w:spacing w:after="240"/>
                  <w:jc w:val="both"/>
                </w:pPr>
              </w:pPrChange>
            </w:pPr>
            <w:ins w:id="410" w:author="Ondrej Doule" w:date="2019-04-22T20:55:00Z">
              <w:r w:rsidRPr="00446A15">
                <w:rPr>
                  <w:color w:val="auto"/>
                  <w:sz w:val="20"/>
                  <w:szCs w:val="20"/>
                </w:rPr>
                <w:t>Space resources mining, processing and utilization</w:t>
              </w:r>
            </w:ins>
          </w:p>
        </w:tc>
        <w:tc>
          <w:tcPr>
            <w:tcW w:w="4679" w:type="dxa"/>
          </w:tcPr>
          <w:p w14:paraId="53A65C08" w14:textId="5A585E09" w:rsidR="00580B78" w:rsidRDefault="00CE6758" w:rsidP="00580B78">
            <w:pPr>
              <w:pStyle w:val="Default"/>
              <w:spacing w:after="240"/>
              <w:jc w:val="both"/>
              <w:rPr>
                <w:ins w:id="411" w:author="Ondrej Doule" w:date="2019-04-22T20:55:00Z"/>
                <w:color w:val="auto"/>
                <w:sz w:val="20"/>
                <w:szCs w:val="20"/>
              </w:rPr>
            </w:pPr>
            <w:ins w:id="412" w:author="Ondrej Doule" w:date="2019-04-22T21:00:00Z">
              <w:r>
                <w:rPr>
                  <w:color w:val="auto"/>
                  <w:sz w:val="20"/>
                  <w:szCs w:val="20"/>
                </w:rPr>
                <w:t>Primary function of this vessel is t</w:t>
              </w:r>
            </w:ins>
            <w:ins w:id="413" w:author="Ondrej Doule" w:date="2019-04-22T21:01:00Z">
              <w:r>
                <w:rPr>
                  <w:color w:val="auto"/>
                  <w:sz w:val="20"/>
                  <w:szCs w:val="20"/>
                </w:rPr>
                <w:t xml:space="preserve">o be a platform for search, collection, </w:t>
              </w:r>
            </w:ins>
            <w:ins w:id="414" w:author="Ondrej Doule" w:date="2019-04-22T21:02:00Z">
              <w:r>
                <w:rPr>
                  <w:color w:val="auto"/>
                  <w:sz w:val="20"/>
                  <w:szCs w:val="20"/>
                </w:rPr>
                <w:t xml:space="preserve">refining and application of </w:t>
              </w:r>
            </w:ins>
            <w:ins w:id="415" w:author="Ondrej Doule" w:date="2019-04-22T21:12:00Z">
              <w:r w:rsidR="00F87DA3">
                <w:rPr>
                  <w:color w:val="auto"/>
                  <w:sz w:val="20"/>
                  <w:szCs w:val="20"/>
                </w:rPr>
                <w:t>space-based</w:t>
              </w:r>
            </w:ins>
            <w:ins w:id="416" w:author="Ondrej Doule" w:date="2019-04-22T21:02:00Z">
              <w:r>
                <w:rPr>
                  <w:color w:val="auto"/>
                  <w:sz w:val="20"/>
                  <w:szCs w:val="20"/>
                </w:rPr>
                <w:t xml:space="preserve"> resources</w:t>
              </w:r>
            </w:ins>
          </w:p>
        </w:tc>
        <w:tc>
          <w:tcPr>
            <w:tcW w:w="887" w:type="dxa"/>
          </w:tcPr>
          <w:p w14:paraId="30257932" w14:textId="6C46DB6C" w:rsidR="00580B78" w:rsidRDefault="00580B78" w:rsidP="00580B78">
            <w:pPr>
              <w:pStyle w:val="Default"/>
              <w:spacing w:after="240"/>
              <w:jc w:val="both"/>
              <w:rPr>
                <w:ins w:id="417" w:author="Ondrej Doule" w:date="2019-04-22T20:55:00Z"/>
                <w:color w:val="auto"/>
                <w:sz w:val="20"/>
                <w:szCs w:val="20"/>
              </w:rPr>
            </w:pPr>
          </w:p>
        </w:tc>
        <w:tc>
          <w:tcPr>
            <w:tcW w:w="887" w:type="dxa"/>
          </w:tcPr>
          <w:p w14:paraId="28A74849" w14:textId="77777777" w:rsidR="00580B78" w:rsidRDefault="00580B78" w:rsidP="00580B78">
            <w:pPr>
              <w:pStyle w:val="Default"/>
              <w:spacing w:after="240"/>
              <w:jc w:val="both"/>
              <w:rPr>
                <w:ins w:id="418" w:author="Ondrej Doule" w:date="2019-04-22T20:55:00Z"/>
                <w:color w:val="auto"/>
                <w:sz w:val="20"/>
                <w:szCs w:val="20"/>
              </w:rPr>
            </w:pPr>
          </w:p>
        </w:tc>
      </w:tr>
      <w:tr w:rsidR="00580B78" w14:paraId="01113F56" w14:textId="77777777" w:rsidTr="009671E2">
        <w:trPr>
          <w:ins w:id="419" w:author="Ondrej Doule" w:date="2019-04-22T20:55:00Z"/>
        </w:trPr>
        <w:tc>
          <w:tcPr>
            <w:tcW w:w="575" w:type="dxa"/>
          </w:tcPr>
          <w:p w14:paraId="1A74B08D" w14:textId="7FDE7222" w:rsidR="00580B78" w:rsidRDefault="00CE6758" w:rsidP="00580B78">
            <w:pPr>
              <w:pStyle w:val="Default"/>
              <w:spacing w:after="240"/>
              <w:jc w:val="both"/>
              <w:rPr>
                <w:ins w:id="420" w:author="Ondrej Doule" w:date="2019-04-22T20:55:00Z"/>
                <w:color w:val="auto"/>
                <w:sz w:val="20"/>
                <w:szCs w:val="20"/>
              </w:rPr>
            </w:pPr>
            <w:ins w:id="421" w:author="Ondrej Doule" w:date="2019-04-22T20:57:00Z">
              <w:r>
                <w:rPr>
                  <w:color w:val="auto"/>
                  <w:sz w:val="20"/>
                  <w:szCs w:val="20"/>
                </w:rPr>
                <w:t>5</w:t>
              </w:r>
            </w:ins>
          </w:p>
        </w:tc>
        <w:tc>
          <w:tcPr>
            <w:tcW w:w="1517" w:type="dxa"/>
          </w:tcPr>
          <w:p w14:paraId="09A5C7D9" w14:textId="146B3030" w:rsidR="00580B78" w:rsidRDefault="00580B78">
            <w:pPr>
              <w:pStyle w:val="Default"/>
              <w:spacing w:after="240"/>
              <w:rPr>
                <w:ins w:id="422" w:author="Ondrej Doule" w:date="2019-04-22T20:55:00Z"/>
                <w:color w:val="auto"/>
                <w:sz w:val="20"/>
                <w:szCs w:val="20"/>
              </w:rPr>
              <w:pPrChange w:id="423" w:author="Simon, Matthew A. (LARC-E402)" w:date="2019-05-06T16:04:00Z">
                <w:pPr>
                  <w:pStyle w:val="Default"/>
                  <w:spacing w:after="240"/>
                  <w:jc w:val="both"/>
                </w:pPr>
              </w:pPrChange>
            </w:pPr>
            <w:ins w:id="424" w:author="Ondrej Doule" w:date="2019-04-22T20:55:00Z">
              <w:r w:rsidRPr="00446A15">
                <w:rPr>
                  <w:color w:val="auto"/>
                  <w:sz w:val="20"/>
                  <w:szCs w:val="20"/>
                </w:rPr>
                <w:t>Systems construction and deployment in space</w:t>
              </w:r>
            </w:ins>
          </w:p>
        </w:tc>
        <w:tc>
          <w:tcPr>
            <w:tcW w:w="4679" w:type="dxa"/>
          </w:tcPr>
          <w:p w14:paraId="37F09345" w14:textId="5DAA8FBE" w:rsidR="00580B78" w:rsidRDefault="00CE6758" w:rsidP="00580B78">
            <w:pPr>
              <w:pStyle w:val="Default"/>
              <w:spacing w:after="240"/>
              <w:jc w:val="both"/>
              <w:rPr>
                <w:ins w:id="425" w:author="Ondrej Doule" w:date="2019-04-22T20:55:00Z"/>
                <w:color w:val="auto"/>
                <w:sz w:val="20"/>
                <w:szCs w:val="20"/>
              </w:rPr>
            </w:pPr>
            <w:ins w:id="426" w:author="Ondrej Doule" w:date="2019-04-22T21:02:00Z">
              <w:r>
                <w:rPr>
                  <w:color w:val="auto"/>
                  <w:sz w:val="20"/>
                  <w:szCs w:val="20"/>
                </w:rPr>
                <w:t>Any</w:t>
              </w:r>
            </w:ins>
            <w:ins w:id="427" w:author="Ondrej Doule" w:date="2019-04-22T21:03:00Z">
              <w:r>
                <w:rPr>
                  <w:color w:val="auto"/>
                  <w:sz w:val="20"/>
                  <w:szCs w:val="20"/>
                </w:rPr>
                <w:t xml:space="preserve"> system that serves construction, self-construction or assembly or deployment according the tier 3 classification: Prefabricated, </w:t>
              </w:r>
            </w:ins>
            <w:ins w:id="428" w:author="Ondrej Doule" w:date="2019-04-22T21:04:00Z">
              <w:r>
                <w:rPr>
                  <w:color w:val="auto"/>
                  <w:sz w:val="20"/>
                  <w:szCs w:val="20"/>
                </w:rPr>
                <w:t>Deployable, Utilizing ISRU</w:t>
              </w:r>
            </w:ins>
          </w:p>
        </w:tc>
        <w:tc>
          <w:tcPr>
            <w:tcW w:w="887" w:type="dxa"/>
          </w:tcPr>
          <w:p w14:paraId="234E83D4" w14:textId="755CBBF6" w:rsidR="00580B78" w:rsidRDefault="00580B78" w:rsidP="00580B78">
            <w:pPr>
              <w:pStyle w:val="Default"/>
              <w:spacing w:after="240"/>
              <w:jc w:val="both"/>
              <w:rPr>
                <w:ins w:id="429" w:author="Ondrej Doule" w:date="2019-04-22T20:55:00Z"/>
                <w:color w:val="auto"/>
                <w:sz w:val="20"/>
                <w:szCs w:val="20"/>
              </w:rPr>
            </w:pPr>
          </w:p>
        </w:tc>
        <w:tc>
          <w:tcPr>
            <w:tcW w:w="887" w:type="dxa"/>
          </w:tcPr>
          <w:p w14:paraId="1624139E" w14:textId="77777777" w:rsidR="00580B78" w:rsidRDefault="00580B78" w:rsidP="00580B78">
            <w:pPr>
              <w:pStyle w:val="Default"/>
              <w:spacing w:after="240"/>
              <w:jc w:val="both"/>
              <w:rPr>
                <w:ins w:id="430" w:author="Ondrej Doule" w:date="2019-04-22T20:55:00Z"/>
                <w:color w:val="auto"/>
                <w:sz w:val="20"/>
                <w:szCs w:val="20"/>
              </w:rPr>
            </w:pPr>
          </w:p>
        </w:tc>
      </w:tr>
      <w:tr w:rsidR="00580B78" w14:paraId="5C2A5DC4" w14:textId="77777777" w:rsidTr="009671E2">
        <w:trPr>
          <w:ins w:id="431" w:author="Ondrej Doule" w:date="2019-04-22T20:55:00Z"/>
        </w:trPr>
        <w:tc>
          <w:tcPr>
            <w:tcW w:w="575" w:type="dxa"/>
          </w:tcPr>
          <w:p w14:paraId="0DB77CCB" w14:textId="4C7E25B2" w:rsidR="00580B78" w:rsidRDefault="00CE6758" w:rsidP="00580B78">
            <w:pPr>
              <w:pStyle w:val="Default"/>
              <w:spacing w:after="240"/>
              <w:jc w:val="both"/>
              <w:rPr>
                <w:ins w:id="432" w:author="Ondrej Doule" w:date="2019-04-22T20:55:00Z"/>
                <w:color w:val="auto"/>
                <w:sz w:val="20"/>
                <w:szCs w:val="20"/>
              </w:rPr>
            </w:pPr>
            <w:ins w:id="433" w:author="Ondrej Doule" w:date="2019-04-22T20:57:00Z">
              <w:r>
                <w:rPr>
                  <w:color w:val="auto"/>
                  <w:sz w:val="20"/>
                  <w:szCs w:val="20"/>
                </w:rPr>
                <w:t>6</w:t>
              </w:r>
            </w:ins>
          </w:p>
        </w:tc>
        <w:tc>
          <w:tcPr>
            <w:tcW w:w="1517" w:type="dxa"/>
          </w:tcPr>
          <w:p w14:paraId="533B3437" w14:textId="5BA3E532" w:rsidR="00580B78" w:rsidRDefault="00580B78" w:rsidP="00580B78">
            <w:pPr>
              <w:pStyle w:val="Default"/>
              <w:spacing w:after="240"/>
              <w:jc w:val="both"/>
              <w:rPr>
                <w:ins w:id="434" w:author="Ondrej Doule" w:date="2019-04-22T20:55:00Z"/>
                <w:color w:val="auto"/>
                <w:sz w:val="20"/>
                <w:szCs w:val="20"/>
              </w:rPr>
            </w:pPr>
            <w:ins w:id="435" w:author="Ondrej Doule" w:date="2019-04-22T20:55:00Z">
              <w:r w:rsidRPr="00446A15">
                <w:rPr>
                  <w:color w:val="auto"/>
                  <w:sz w:val="20"/>
                  <w:szCs w:val="20"/>
                </w:rPr>
                <w:t>Medical</w:t>
              </w:r>
            </w:ins>
          </w:p>
        </w:tc>
        <w:tc>
          <w:tcPr>
            <w:tcW w:w="4679" w:type="dxa"/>
          </w:tcPr>
          <w:p w14:paraId="214EF75D" w14:textId="6F7D2F76" w:rsidR="00580B78" w:rsidRDefault="00CE6758" w:rsidP="00580B78">
            <w:pPr>
              <w:pStyle w:val="Default"/>
              <w:spacing w:after="240"/>
              <w:jc w:val="both"/>
              <w:rPr>
                <w:ins w:id="436" w:author="Ondrej Doule" w:date="2019-04-22T20:55:00Z"/>
                <w:color w:val="auto"/>
                <w:sz w:val="20"/>
                <w:szCs w:val="20"/>
              </w:rPr>
            </w:pPr>
            <w:ins w:id="437" w:author="Ondrej Doule" w:date="2019-04-22T21:04:00Z">
              <w:r>
                <w:rPr>
                  <w:color w:val="auto"/>
                  <w:sz w:val="20"/>
                  <w:szCs w:val="20"/>
                </w:rPr>
                <w:t xml:space="preserve">Systems for search, containment, stabilization, rescue and treatment of </w:t>
              </w:r>
            </w:ins>
            <w:ins w:id="438" w:author="Ondrej Doule" w:date="2019-04-22T21:05:00Z">
              <w:r>
                <w:rPr>
                  <w:color w:val="auto"/>
                  <w:sz w:val="20"/>
                  <w:szCs w:val="20"/>
                </w:rPr>
                <w:t>crew or SFPs</w:t>
              </w:r>
            </w:ins>
          </w:p>
        </w:tc>
        <w:tc>
          <w:tcPr>
            <w:tcW w:w="887" w:type="dxa"/>
          </w:tcPr>
          <w:p w14:paraId="6D74709E" w14:textId="01A3C4C8" w:rsidR="00580B78" w:rsidRDefault="00580B78" w:rsidP="00580B78">
            <w:pPr>
              <w:pStyle w:val="Default"/>
              <w:spacing w:after="240"/>
              <w:jc w:val="both"/>
              <w:rPr>
                <w:ins w:id="439" w:author="Ondrej Doule" w:date="2019-04-22T20:55:00Z"/>
                <w:color w:val="auto"/>
                <w:sz w:val="20"/>
                <w:szCs w:val="20"/>
              </w:rPr>
            </w:pPr>
          </w:p>
        </w:tc>
        <w:tc>
          <w:tcPr>
            <w:tcW w:w="887" w:type="dxa"/>
          </w:tcPr>
          <w:p w14:paraId="27114254" w14:textId="77777777" w:rsidR="00580B78" w:rsidRDefault="00580B78" w:rsidP="00580B78">
            <w:pPr>
              <w:pStyle w:val="Default"/>
              <w:spacing w:after="240"/>
              <w:jc w:val="both"/>
              <w:rPr>
                <w:ins w:id="440" w:author="Ondrej Doule" w:date="2019-04-22T20:55:00Z"/>
                <w:color w:val="auto"/>
                <w:sz w:val="20"/>
                <w:szCs w:val="20"/>
              </w:rPr>
            </w:pPr>
          </w:p>
        </w:tc>
      </w:tr>
      <w:tr w:rsidR="00580B78" w14:paraId="220A4130" w14:textId="77777777" w:rsidTr="009671E2">
        <w:trPr>
          <w:ins w:id="441" w:author="Ondrej Doule" w:date="2019-04-22T20:55:00Z"/>
        </w:trPr>
        <w:tc>
          <w:tcPr>
            <w:tcW w:w="575" w:type="dxa"/>
          </w:tcPr>
          <w:p w14:paraId="605C0C75" w14:textId="242BA579" w:rsidR="00580B78" w:rsidRDefault="00CE6758" w:rsidP="00580B78">
            <w:pPr>
              <w:pStyle w:val="Default"/>
              <w:spacing w:after="240"/>
              <w:jc w:val="both"/>
              <w:rPr>
                <w:ins w:id="442" w:author="Ondrej Doule" w:date="2019-04-22T20:55:00Z"/>
                <w:color w:val="auto"/>
                <w:sz w:val="20"/>
                <w:szCs w:val="20"/>
              </w:rPr>
            </w:pPr>
            <w:ins w:id="443" w:author="Ondrej Doule" w:date="2019-04-22T20:57:00Z">
              <w:r>
                <w:rPr>
                  <w:color w:val="auto"/>
                  <w:sz w:val="20"/>
                  <w:szCs w:val="20"/>
                </w:rPr>
                <w:t>7</w:t>
              </w:r>
            </w:ins>
          </w:p>
        </w:tc>
        <w:tc>
          <w:tcPr>
            <w:tcW w:w="1517" w:type="dxa"/>
          </w:tcPr>
          <w:p w14:paraId="4656BFB1" w14:textId="463AD1C9" w:rsidR="00580B78" w:rsidRPr="009671E2" w:rsidRDefault="00580B78" w:rsidP="00580B78">
            <w:pPr>
              <w:pStyle w:val="Default"/>
              <w:spacing w:after="240"/>
              <w:jc w:val="both"/>
              <w:rPr>
                <w:ins w:id="444" w:author="Ondrej Doule" w:date="2019-04-22T20:55:00Z"/>
                <w:b/>
                <w:color w:val="auto"/>
                <w:sz w:val="20"/>
                <w:szCs w:val="20"/>
              </w:rPr>
            </w:pPr>
            <w:commentRangeStart w:id="445"/>
            <w:ins w:id="446" w:author="Ondrej Doule" w:date="2019-04-22T20:55:00Z">
              <w:r w:rsidRPr="00446A15">
                <w:rPr>
                  <w:color w:val="auto"/>
                  <w:sz w:val="20"/>
                  <w:szCs w:val="20"/>
                </w:rPr>
                <w:t>(U.S.) government applications</w:t>
              </w:r>
            </w:ins>
          </w:p>
        </w:tc>
        <w:tc>
          <w:tcPr>
            <w:tcW w:w="4679" w:type="dxa"/>
          </w:tcPr>
          <w:p w14:paraId="0F276061" w14:textId="77777777" w:rsidR="00FF46AD" w:rsidRDefault="00580B78" w:rsidP="00580B78">
            <w:pPr>
              <w:pStyle w:val="Default"/>
              <w:spacing w:after="240"/>
              <w:jc w:val="both"/>
              <w:rPr>
                <w:ins w:id="447" w:author="robert rovetto" w:date="2019-06-19T18:27:00Z"/>
                <w:color w:val="auto"/>
                <w:sz w:val="20"/>
                <w:szCs w:val="20"/>
              </w:rPr>
            </w:pPr>
            <w:ins w:id="448" w:author="Ondrej Doule" w:date="2019-04-22T20:55:00Z">
              <w:r w:rsidRPr="00446A15">
                <w:rPr>
                  <w:color w:val="auto"/>
                  <w:sz w:val="20"/>
                  <w:szCs w:val="20"/>
                </w:rPr>
                <w:t>(U.S.) government applications</w:t>
              </w:r>
            </w:ins>
            <w:commentRangeEnd w:id="445"/>
            <w:r w:rsidR="009403F4">
              <w:rPr>
                <w:rStyle w:val="CommentReference"/>
                <w:rFonts w:asciiTheme="minorHAnsi" w:hAnsiTheme="minorHAnsi" w:cstheme="minorBidi"/>
                <w:color w:val="auto"/>
              </w:rPr>
              <w:commentReference w:id="445"/>
            </w:r>
            <w:ins w:id="449" w:author="robert rovetto" w:date="2019-06-19T18:26:00Z">
              <w:r w:rsidR="00FF46AD">
                <w:rPr>
                  <w:color w:val="auto"/>
                  <w:sz w:val="20"/>
                  <w:szCs w:val="20"/>
                </w:rPr>
                <w:t xml:space="preserve">. </w:t>
              </w:r>
            </w:ins>
          </w:p>
          <w:p w14:paraId="0904C551" w14:textId="1AAD8DD8" w:rsidR="00580B78" w:rsidRPr="009671E2" w:rsidRDefault="00FF46AD" w:rsidP="00580B78">
            <w:pPr>
              <w:pStyle w:val="Default"/>
              <w:spacing w:after="240"/>
              <w:jc w:val="both"/>
              <w:rPr>
                <w:ins w:id="450" w:author="Ondrej Doule" w:date="2019-04-22T20:55:00Z"/>
                <w:b/>
                <w:color w:val="auto"/>
                <w:sz w:val="20"/>
                <w:szCs w:val="20"/>
              </w:rPr>
            </w:pPr>
            <w:ins w:id="451" w:author="robert rovetto" w:date="2019-06-19T18:26:00Z">
              <w:r>
                <w:rPr>
                  <w:color w:val="auto"/>
                  <w:sz w:val="20"/>
                  <w:szCs w:val="20"/>
                </w:rPr>
                <w:t xml:space="preserve">&lt;&lt;Because this is a circular </w:t>
              </w:r>
            </w:ins>
            <w:ins w:id="452" w:author="robert rovetto" w:date="2019-06-19T18:27:00Z">
              <w:r>
                <w:rPr>
                  <w:color w:val="auto"/>
                  <w:sz w:val="20"/>
                  <w:szCs w:val="20"/>
                </w:rPr>
                <w:t xml:space="preserve">description, </w:t>
              </w:r>
            </w:ins>
            <w:ins w:id="453" w:author="robert rovetto" w:date="2019-06-19T18:26:00Z">
              <w:r>
                <w:rPr>
                  <w:color w:val="auto"/>
                  <w:sz w:val="20"/>
                  <w:szCs w:val="20"/>
                </w:rPr>
                <w:t>Insert example&gt;&gt;</w:t>
              </w:r>
            </w:ins>
          </w:p>
        </w:tc>
        <w:tc>
          <w:tcPr>
            <w:tcW w:w="887" w:type="dxa"/>
          </w:tcPr>
          <w:p w14:paraId="17126A01" w14:textId="02C0DC3D" w:rsidR="00580B78" w:rsidRDefault="00580B78" w:rsidP="00580B78">
            <w:pPr>
              <w:pStyle w:val="Default"/>
              <w:spacing w:after="240"/>
              <w:jc w:val="both"/>
              <w:rPr>
                <w:ins w:id="454" w:author="Ondrej Doule" w:date="2019-04-22T20:55:00Z"/>
                <w:color w:val="auto"/>
                <w:sz w:val="20"/>
                <w:szCs w:val="20"/>
              </w:rPr>
            </w:pPr>
          </w:p>
        </w:tc>
        <w:tc>
          <w:tcPr>
            <w:tcW w:w="887" w:type="dxa"/>
          </w:tcPr>
          <w:p w14:paraId="387956F8" w14:textId="77777777" w:rsidR="00580B78" w:rsidRDefault="00580B78" w:rsidP="00580B78">
            <w:pPr>
              <w:pStyle w:val="Default"/>
              <w:spacing w:after="240"/>
              <w:jc w:val="both"/>
              <w:rPr>
                <w:ins w:id="455" w:author="Ondrej Doule" w:date="2019-04-22T20:55:00Z"/>
                <w:color w:val="auto"/>
                <w:sz w:val="20"/>
                <w:szCs w:val="20"/>
              </w:rPr>
            </w:pPr>
          </w:p>
        </w:tc>
      </w:tr>
      <w:tr w:rsidR="00580B78" w14:paraId="3E1336FC" w14:textId="77777777" w:rsidTr="009671E2">
        <w:trPr>
          <w:ins w:id="456" w:author="Ondrej Doule" w:date="2019-04-22T20:55:00Z"/>
        </w:trPr>
        <w:tc>
          <w:tcPr>
            <w:tcW w:w="575" w:type="dxa"/>
          </w:tcPr>
          <w:p w14:paraId="7E7380C9" w14:textId="46E9D51F" w:rsidR="00580B78" w:rsidRDefault="00CE6758" w:rsidP="00580B78">
            <w:pPr>
              <w:pStyle w:val="Default"/>
              <w:spacing w:after="240"/>
              <w:jc w:val="both"/>
              <w:rPr>
                <w:ins w:id="457" w:author="Ondrej Doule" w:date="2019-04-22T20:55:00Z"/>
                <w:color w:val="auto"/>
                <w:sz w:val="20"/>
                <w:szCs w:val="20"/>
              </w:rPr>
            </w:pPr>
            <w:ins w:id="458" w:author="Ondrej Doule" w:date="2019-04-22T20:57:00Z">
              <w:r>
                <w:rPr>
                  <w:color w:val="auto"/>
                  <w:sz w:val="20"/>
                  <w:szCs w:val="20"/>
                </w:rPr>
                <w:t>8</w:t>
              </w:r>
            </w:ins>
          </w:p>
        </w:tc>
        <w:tc>
          <w:tcPr>
            <w:tcW w:w="1517" w:type="dxa"/>
          </w:tcPr>
          <w:p w14:paraId="3020A19F" w14:textId="1EACCED0" w:rsidR="00580B78" w:rsidRDefault="00CE6758" w:rsidP="00580B78">
            <w:pPr>
              <w:pStyle w:val="Default"/>
              <w:spacing w:after="240"/>
              <w:jc w:val="both"/>
              <w:rPr>
                <w:ins w:id="459" w:author="Ondrej Doule" w:date="2019-04-22T20:55:00Z"/>
                <w:color w:val="auto"/>
                <w:sz w:val="20"/>
                <w:szCs w:val="20"/>
              </w:rPr>
            </w:pPr>
            <w:ins w:id="460" w:author="Ondrej Doule" w:date="2019-04-22T20:57:00Z">
              <w:r>
                <w:rPr>
                  <w:color w:val="auto"/>
                  <w:sz w:val="20"/>
                  <w:szCs w:val="20"/>
                </w:rPr>
                <w:t>International government applications</w:t>
              </w:r>
            </w:ins>
            <w:ins w:id="461" w:author="Ondrej Doule" w:date="2019-04-22T20:55:00Z">
              <w:r w:rsidR="00580B78" w:rsidRPr="00446A15">
                <w:rPr>
                  <w:color w:val="auto"/>
                  <w:sz w:val="20"/>
                  <w:szCs w:val="20"/>
                </w:rPr>
                <w:t xml:space="preserve"> </w:t>
              </w:r>
            </w:ins>
          </w:p>
        </w:tc>
        <w:tc>
          <w:tcPr>
            <w:tcW w:w="4679" w:type="dxa"/>
          </w:tcPr>
          <w:p w14:paraId="3509D96D" w14:textId="77777777" w:rsidR="00580B78" w:rsidRDefault="00CE6758" w:rsidP="00580B78">
            <w:pPr>
              <w:pStyle w:val="Default"/>
              <w:spacing w:after="240"/>
              <w:jc w:val="both"/>
              <w:rPr>
                <w:ins w:id="462" w:author="robert rovetto" w:date="2019-06-19T18:27:00Z"/>
                <w:color w:val="auto"/>
                <w:sz w:val="20"/>
                <w:szCs w:val="20"/>
              </w:rPr>
            </w:pPr>
            <w:ins w:id="463" w:author="Ondrej Doule" w:date="2019-04-22T21:05:00Z">
              <w:r>
                <w:rPr>
                  <w:color w:val="auto"/>
                  <w:sz w:val="20"/>
                  <w:szCs w:val="20"/>
                </w:rPr>
                <w:t>International government applications</w:t>
              </w:r>
            </w:ins>
            <w:ins w:id="464" w:author="robert rovetto" w:date="2019-06-19T18:27:00Z">
              <w:r w:rsidR="00FF46AD">
                <w:rPr>
                  <w:color w:val="auto"/>
                  <w:sz w:val="20"/>
                  <w:szCs w:val="20"/>
                </w:rPr>
                <w:t xml:space="preserve"> </w:t>
              </w:r>
            </w:ins>
          </w:p>
          <w:p w14:paraId="6EE51B50" w14:textId="55E704BC" w:rsidR="00FF46AD" w:rsidRDefault="00FF46AD" w:rsidP="00580B78">
            <w:pPr>
              <w:pStyle w:val="Default"/>
              <w:spacing w:after="240"/>
              <w:jc w:val="both"/>
              <w:rPr>
                <w:ins w:id="465" w:author="Ondrej Doule" w:date="2019-04-22T20:55:00Z"/>
                <w:color w:val="auto"/>
                <w:sz w:val="20"/>
                <w:szCs w:val="20"/>
              </w:rPr>
            </w:pPr>
            <w:ins w:id="466" w:author="robert rovetto" w:date="2019-06-19T18:27:00Z">
              <w:r>
                <w:rPr>
                  <w:color w:val="auto"/>
                  <w:sz w:val="20"/>
                  <w:szCs w:val="20"/>
                </w:rPr>
                <w:t>&lt;&lt;Because this is a circular description, Insert example&gt;&gt;</w:t>
              </w:r>
            </w:ins>
          </w:p>
        </w:tc>
        <w:tc>
          <w:tcPr>
            <w:tcW w:w="887" w:type="dxa"/>
          </w:tcPr>
          <w:p w14:paraId="6655C1FF" w14:textId="3BCDD0C0" w:rsidR="00580B78" w:rsidRDefault="00580B78" w:rsidP="00580B78">
            <w:pPr>
              <w:pStyle w:val="Default"/>
              <w:spacing w:after="240"/>
              <w:jc w:val="both"/>
              <w:rPr>
                <w:ins w:id="467" w:author="Ondrej Doule" w:date="2019-04-22T20:55:00Z"/>
                <w:color w:val="auto"/>
                <w:sz w:val="20"/>
                <w:szCs w:val="20"/>
              </w:rPr>
            </w:pPr>
          </w:p>
        </w:tc>
        <w:tc>
          <w:tcPr>
            <w:tcW w:w="887" w:type="dxa"/>
          </w:tcPr>
          <w:p w14:paraId="0300503F" w14:textId="77777777" w:rsidR="00580B78" w:rsidRDefault="00580B78" w:rsidP="00580B78">
            <w:pPr>
              <w:pStyle w:val="Default"/>
              <w:spacing w:after="240"/>
              <w:jc w:val="both"/>
              <w:rPr>
                <w:ins w:id="468" w:author="Ondrej Doule" w:date="2019-04-22T20:55:00Z"/>
                <w:color w:val="auto"/>
                <w:sz w:val="20"/>
                <w:szCs w:val="20"/>
              </w:rPr>
            </w:pPr>
          </w:p>
        </w:tc>
      </w:tr>
    </w:tbl>
    <w:p w14:paraId="474F1EF5" w14:textId="77777777" w:rsidR="00580B78" w:rsidRDefault="00580B78" w:rsidP="00C13591">
      <w:pPr>
        <w:pStyle w:val="Default"/>
        <w:spacing w:after="240"/>
        <w:jc w:val="both"/>
        <w:rPr>
          <w:ins w:id="469" w:author="Ondrej Doule" w:date="2019-04-22T19:50:00Z"/>
          <w:color w:val="auto"/>
          <w:sz w:val="20"/>
          <w:szCs w:val="20"/>
        </w:rPr>
      </w:pPr>
    </w:p>
    <w:p w14:paraId="53EE4172" w14:textId="682EFB71" w:rsidR="007B70D1" w:rsidDel="00443D84" w:rsidRDefault="00881934" w:rsidP="00443D84">
      <w:pPr>
        <w:pStyle w:val="Default"/>
        <w:spacing w:after="240"/>
        <w:jc w:val="both"/>
        <w:rPr>
          <w:del w:id="470" w:author="robert rovetto" w:date="2019-06-19T18:36:00Z"/>
          <w:color w:val="auto"/>
          <w:sz w:val="20"/>
          <w:szCs w:val="20"/>
        </w:rPr>
      </w:pPr>
      <w:ins w:id="471" w:author="Ondrej Doule" w:date="2019-04-22T20:43:00Z">
        <w:r>
          <w:rPr>
            <w:color w:val="auto"/>
            <w:sz w:val="20"/>
            <w:szCs w:val="20"/>
          </w:rPr>
          <w:lastRenderedPageBreak/>
          <w:t xml:space="preserve">C - </w:t>
        </w:r>
      </w:ins>
      <w:commentRangeStart w:id="472"/>
      <w:commentRangeStart w:id="473"/>
      <w:ins w:id="474" w:author="Ondrej Doule" w:date="2019-04-22T20:05:00Z">
        <w:r w:rsidR="006B2119">
          <w:rPr>
            <w:color w:val="auto"/>
            <w:sz w:val="20"/>
            <w:szCs w:val="20"/>
          </w:rPr>
          <w:t xml:space="preserve">Application </w:t>
        </w:r>
      </w:ins>
      <w:ins w:id="475" w:author="Ondrej Doule" w:date="2019-04-22T20:44:00Z">
        <w:r>
          <w:rPr>
            <w:color w:val="auto"/>
            <w:sz w:val="20"/>
            <w:szCs w:val="20"/>
          </w:rPr>
          <w:t>P</w:t>
        </w:r>
      </w:ins>
      <w:ins w:id="476" w:author="Ondrej Doule" w:date="2019-04-22T20:08:00Z">
        <w:r w:rsidR="006B2119">
          <w:rPr>
            <w:color w:val="auto"/>
            <w:sz w:val="20"/>
            <w:szCs w:val="20"/>
          </w:rPr>
          <w:t>lacement</w:t>
        </w:r>
      </w:ins>
      <w:ins w:id="477" w:author="Ondrej Doule" w:date="2019-04-22T20:06:00Z">
        <w:r w:rsidR="006B2119">
          <w:rPr>
            <w:color w:val="auto"/>
            <w:sz w:val="20"/>
            <w:szCs w:val="20"/>
          </w:rPr>
          <w:t xml:space="preserve"> </w:t>
        </w:r>
      </w:ins>
      <w:commentRangeEnd w:id="472"/>
      <w:r w:rsidR="00CC36E8">
        <w:rPr>
          <w:rStyle w:val="CommentReference"/>
          <w:rFonts w:asciiTheme="minorHAnsi" w:hAnsiTheme="minorHAnsi" w:cstheme="minorBidi"/>
          <w:color w:val="auto"/>
        </w:rPr>
        <w:commentReference w:id="472"/>
      </w:r>
      <w:ins w:id="478" w:author="Ondrej Doule" w:date="2019-04-22T20:44:00Z">
        <w:r>
          <w:rPr>
            <w:color w:val="auto"/>
            <w:sz w:val="20"/>
            <w:szCs w:val="20"/>
          </w:rPr>
          <w:t>Categories</w:t>
        </w:r>
      </w:ins>
      <w:commentRangeEnd w:id="473"/>
      <w:r w:rsidR="0045182A">
        <w:rPr>
          <w:rStyle w:val="CommentReference"/>
          <w:rFonts w:asciiTheme="minorHAnsi" w:hAnsiTheme="minorHAnsi" w:cstheme="minorBidi"/>
          <w:color w:val="auto"/>
        </w:rPr>
        <w:commentReference w:id="473"/>
      </w:r>
    </w:p>
    <w:p w14:paraId="6D711290" w14:textId="25E20976" w:rsidR="00443D84" w:rsidRDefault="00443D84" w:rsidP="00C13591">
      <w:pPr>
        <w:pStyle w:val="Default"/>
        <w:spacing w:after="240"/>
        <w:jc w:val="both"/>
        <w:rPr>
          <w:ins w:id="479" w:author="robert rovetto" w:date="2019-06-19T18:36:00Z"/>
          <w:color w:val="auto"/>
          <w:sz w:val="20"/>
          <w:szCs w:val="20"/>
        </w:rPr>
      </w:pPr>
    </w:p>
    <w:p w14:paraId="0035E1CF" w14:textId="5124E2B2" w:rsidR="006B2119" w:rsidRDefault="00443D84">
      <w:pPr>
        <w:pStyle w:val="Default"/>
        <w:spacing w:after="240"/>
        <w:jc w:val="both"/>
        <w:rPr>
          <w:ins w:id="480" w:author="Ondrej Doule" w:date="2019-04-22T20:08:00Z"/>
          <w:color w:val="auto"/>
          <w:sz w:val="20"/>
          <w:szCs w:val="20"/>
        </w:rPr>
        <w:pPrChange w:id="481" w:author="robert rovetto" w:date="2019-06-19T18:36:00Z">
          <w:pPr>
            <w:pStyle w:val="Default"/>
            <w:numPr>
              <w:numId w:val="4"/>
            </w:numPr>
            <w:spacing w:after="240"/>
            <w:ind w:left="720" w:hanging="360"/>
            <w:jc w:val="both"/>
          </w:pPr>
        </w:pPrChange>
      </w:pPr>
      <w:ins w:id="482" w:author="robert rovetto" w:date="2019-06-19T18:36:00Z">
        <w:r>
          <w:rPr>
            <w:color w:val="auto"/>
            <w:sz w:val="20"/>
            <w:szCs w:val="20"/>
          </w:rPr>
          <w:tab/>
          <w:t xml:space="preserve">The trajectory, orbit and overall operational environment of spacecraft </w:t>
        </w:r>
      </w:ins>
      <w:ins w:id="483" w:author="robert rovetto" w:date="2019-06-19T18:37:00Z">
        <w:r>
          <w:rPr>
            <w:color w:val="auto"/>
            <w:sz w:val="20"/>
            <w:szCs w:val="20"/>
          </w:rPr>
          <w:t>for HSF missions are described below. This table presents a non-exhaustive list.</w:t>
        </w:r>
      </w:ins>
      <w:ins w:id="484" w:author="Ondrej Doule" w:date="2019-04-22T20:08:00Z">
        <w:del w:id="485" w:author="robert rovetto" w:date="2019-06-19T18:36:00Z">
          <w:r w:rsidR="006B2119" w:rsidDel="00443D84">
            <w:rPr>
              <w:color w:val="auto"/>
              <w:sz w:val="20"/>
              <w:szCs w:val="20"/>
            </w:rPr>
            <w:delText xml:space="preserve"> </w:delText>
          </w:r>
        </w:del>
      </w:ins>
    </w:p>
    <w:tbl>
      <w:tblPr>
        <w:tblStyle w:val="TableGrid"/>
        <w:tblW w:w="0" w:type="auto"/>
        <w:tblInd w:w="805" w:type="dxa"/>
        <w:tblLook w:val="04A0" w:firstRow="1" w:lastRow="0" w:firstColumn="1" w:lastColumn="0" w:noHBand="0" w:noVBand="1"/>
      </w:tblPr>
      <w:tblGrid>
        <w:gridCol w:w="558"/>
        <w:gridCol w:w="2429"/>
        <w:gridCol w:w="3985"/>
        <w:gridCol w:w="829"/>
        <w:gridCol w:w="744"/>
      </w:tblGrid>
      <w:tr w:rsidR="004347B5" w14:paraId="7B651261" w14:textId="77777777" w:rsidTr="000D7BC5">
        <w:trPr>
          <w:ins w:id="486" w:author="Ondrej Doule" w:date="2019-04-22T20:08:00Z"/>
        </w:trPr>
        <w:tc>
          <w:tcPr>
            <w:tcW w:w="558" w:type="dxa"/>
          </w:tcPr>
          <w:p w14:paraId="152C1D5F" w14:textId="3927530B" w:rsidR="00DA2FFA" w:rsidRDefault="00DA2FFA" w:rsidP="006B2119">
            <w:pPr>
              <w:pStyle w:val="Default"/>
              <w:spacing w:after="240"/>
              <w:jc w:val="both"/>
              <w:rPr>
                <w:ins w:id="487" w:author="Ondrej Doule" w:date="2019-04-22T20:26:00Z"/>
                <w:color w:val="auto"/>
                <w:sz w:val="20"/>
                <w:szCs w:val="20"/>
              </w:rPr>
            </w:pPr>
            <w:ins w:id="488" w:author="Ondrej Doule" w:date="2019-04-22T20:26:00Z">
              <w:r>
                <w:rPr>
                  <w:color w:val="auto"/>
                  <w:sz w:val="20"/>
                  <w:szCs w:val="20"/>
                </w:rPr>
                <w:t>#</w:t>
              </w:r>
            </w:ins>
          </w:p>
        </w:tc>
        <w:tc>
          <w:tcPr>
            <w:tcW w:w="2429" w:type="dxa"/>
          </w:tcPr>
          <w:p w14:paraId="7A023519" w14:textId="7F4219F4" w:rsidR="00DA2FFA" w:rsidRDefault="00DA2FFA" w:rsidP="006B2119">
            <w:pPr>
              <w:pStyle w:val="Default"/>
              <w:spacing w:after="240"/>
              <w:jc w:val="both"/>
              <w:rPr>
                <w:ins w:id="489" w:author="Ondrej Doule" w:date="2019-04-22T20:08:00Z"/>
                <w:color w:val="auto"/>
                <w:sz w:val="20"/>
                <w:szCs w:val="20"/>
              </w:rPr>
            </w:pPr>
            <w:ins w:id="490" w:author="Ondrej Doule" w:date="2019-04-22T20:31:00Z">
              <w:r>
                <w:rPr>
                  <w:color w:val="auto"/>
                  <w:sz w:val="20"/>
                  <w:szCs w:val="20"/>
                </w:rPr>
                <w:t>Type</w:t>
              </w:r>
            </w:ins>
          </w:p>
        </w:tc>
        <w:tc>
          <w:tcPr>
            <w:tcW w:w="3985" w:type="dxa"/>
          </w:tcPr>
          <w:p w14:paraId="41BBF1D3" w14:textId="65FC92C4" w:rsidR="00DA2FFA" w:rsidRDefault="00DA2FFA" w:rsidP="006B2119">
            <w:pPr>
              <w:pStyle w:val="Default"/>
              <w:spacing w:after="240"/>
              <w:jc w:val="both"/>
              <w:rPr>
                <w:ins w:id="491" w:author="Ondrej Doule" w:date="2019-04-22T20:08:00Z"/>
                <w:color w:val="auto"/>
                <w:sz w:val="20"/>
                <w:szCs w:val="20"/>
              </w:rPr>
            </w:pPr>
            <w:ins w:id="492" w:author="Ondrej Doule" w:date="2019-04-22T20:31:00Z">
              <w:r>
                <w:rPr>
                  <w:color w:val="auto"/>
                  <w:sz w:val="20"/>
                  <w:szCs w:val="20"/>
                </w:rPr>
                <w:t>Description</w:t>
              </w:r>
            </w:ins>
          </w:p>
        </w:tc>
        <w:tc>
          <w:tcPr>
            <w:tcW w:w="829" w:type="dxa"/>
          </w:tcPr>
          <w:p w14:paraId="0741A1AD" w14:textId="1B45C433" w:rsidR="00DA2FFA" w:rsidRDefault="00DA2FFA" w:rsidP="006B2119">
            <w:pPr>
              <w:pStyle w:val="Default"/>
              <w:spacing w:after="240"/>
              <w:jc w:val="both"/>
              <w:rPr>
                <w:ins w:id="493" w:author="Ondrej Doule" w:date="2019-04-22T20:08:00Z"/>
                <w:color w:val="auto"/>
                <w:sz w:val="20"/>
                <w:szCs w:val="20"/>
              </w:rPr>
            </w:pPr>
          </w:p>
        </w:tc>
        <w:tc>
          <w:tcPr>
            <w:tcW w:w="744" w:type="dxa"/>
          </w:tcPr>
          <w:p w14:paraId="7BE42B7B" w14:textId="5218D8ED" w:rsidR="00DA2FFA" w:rsidRDefault="00DA2FFA" w:rsidP="006B2119">
            <w:pPr>
              <w:pStyle w:val="Default"/>
              <w:spacing w:after="240"/>
              <w:jc w:val="both"/>
              <w:rPr>
                <w:ins w:id="494" w:author="Ondrej Doule" w:date="2019-04-22T20:08:00Z"/>
                <w:color w:val="auto"/>
                <w:sz w:val="20"/>
                <w:szCs w:val="20"/>
              </w:rPr>
            </w:pPr>
          </w:p>
        </w:tc>
      </w:tr>
      <w:tr w:rsidR="004347B5" w14:paraId="486159CF" w14:textId="77777777" w:rsidTr="000D7BC5">
        <w:trPr>
          <w:ins w:id="495" w:author="Ondrej Doule" w:date="2019-04-22T20:08:00Z"/>
        </w:trPr>
        <w:tc>
          <w:tcPr>
            <w:tcW w:w="558" w:type="dxa"/>
          </w:tcPr>
          <w:p w14:paraId="492AC071" w14:textId="7BBC5E8A" w:rsidR="00DA2FFA" w:rsidRDefault="00881934" w:rsidP="006B2119">
            <w:pPr>
              <w:pStyle w:val="Default"/>
              <w:spacing w:after="240"/>
              <w:jc w:val="both"/>
              <w:rPr>
                <w:ins w:id="496" w:author="Ondrej Doule" w:date="2019-04-22T20:26:00Z"/>
                <w:color w:val="auto"/>
                <w:sz w:val="20"/>
                <w:szCs w:val="20"/>
              </w:rPr>
            </w:pPr>
            <w:ins w:id="497" w:author="Ondrej Doule" w:date="2019-04-22T20:39:00Z">
              <w:r>
                <w:rPr>
                  <w:color w:val="auto"/>
                  <w:sz w:val="20"/>
                  <w:szCs w:val="20"/>
                </w:rPr>
                <w:t>1</w:t>
              </w:r>
            </w:ins>
          </w:p>
        </w:tc>
        <w:tc>
          <w:tcPr>
            <w:tcW w:w="2429" w:type="dxa"/>
          </w:tcPr>
          <w:p w14:paraId="6F7F0773" w14:textId="586F8413" w:rsidR="00DA2FFA" w:rsidRPr="00881934" w:rsidRDefault="00DA2FFA" w:rsidP="006B2119">
            <w:pPr>
              <w:pStyle w:val="Default"/>
              <w:spacing w:after="240"/>
              <w:jc w:val="both"/>
              <w:rPr>
                <w:ins w:id="498" w:author="Ondrej Doule" w:date="2019-04-22T20:08:00Z"/>
                <w:b/>
                <w:color w:val="auto"/>
                <w:sz w:val="20"/>
                <w:szCs w:val="20"/>
                <w:rPrChange w:id="499" w:author="Ondrej Doule" w:date="2019-04-22T20:39:00Z">
                  <w:rPr>
                    <w:ins w:id="500" w:author="Ondrej Doule" w:date="2019-04-22T20:08:00Z"/>
                    <w:color w:val="auto"/>
                    <w:sz w:val="20"/>
                    <w:szCs w:val="20"/>
                  </w:rPr>
                </w:rPrChange>
              </w:rPr>
            </w:pPr>
            <w:ins w:id="501" w:author="Ondrej Doule" w:date="2019-04-22T20:08:00Z">
              <w:r w:rsidRPr="00881934">
                <w:rPr>
                  <w:b/>
                  <w:color w:val="auto"/>
                  <w:sz w:val="20"/>
                  <w:szCs w:val="20"/>
                  <w:rPrChange w:id="502" w:author="Ondrej Doule" w:date="2019-04-22T20:39:00Z">
                    <w:rPr>
                      <w:color w:val="auto"/>
                      <w:sz w:val="20"/>
                      <w:szCs w:val="20"/>
                    </w:rPr>
                  </w:rPrChange>
                </w:rPr>
                <w:t>Suborbital</w:t>
              </w:r>
            </w:ins>
          </w:p>
        </w:tc>
        <w:tc>
          <w:tcPr>
            <w:tcW w:w="3985" w:type="dxa"/>
          </w:tcPr>
          <w:p w14:paraId="774DBC7D" w14:textId="65FBEB77" w:rsidR="00DA2FFA" w:rsidRPr="00881934" w:rsidRDefault="00DA2FFA" w:rsidP="006B2119">
            <w:pPr>
              <w:pStyle w:val="Default"/>
              <w:spacing w:after="240"/>
              <w:jc w:val="both"/>
              <w:rPr>
                <w:ins w:id="503" w:author="Ondrej Doule" w:date="2019-04-22T20:08:00Z"/>
                <w:b/>
                <w:color w:val="auto"/>
                <w:sz w:val="20"/>
                <w:szCs w:val="20"/>
                <w:rPrChange w:id="504" w:author="Ondrej Doule" w:date="2019-04-22T20:39:00Z">
                  <w:rPr>
                    <w:ins w:id="505" w:author="Ondrej Doule" w:date="2019-04-22T20:08:00Z"/>
                    <w:color w:val="auto"/>
                    <w:sz w:val="20"/>
                    <w:szCs w:val="20"/>
                  </w:rPr>
                </w:rPrChange>
              </w:rPr>
            </w:pPr>
            <w:ins w:id="506" w:author="Ondrej Doule" w:date="2019-04-22T20:30:00Z">
              <w:r w:rsidRPr="00881934">
                <w:rPr>
                  <w:b/>
                  <w:color w:val="auto"/>
                  <w:sz w:val="20"/>
                  <w:szCs w:val="20"/>
                  <w:rPrChange w:id="507" w:author="Ondrej Doule" w:date="2019-04-22T20:39:00Z">
                    <w:rPr>
                      <w:color w:val="auto"/>
                      <w:sz w:val="20"/>
                      <w:szCs w:val="20"/>
                    </w:rPr>
                  </w:rPrChange>
                </w:rPr>
                <w:t xml:space="preserve">Vessels </w:t>
              </w:r>
              <w:del w:id="508" w:author="robert rovetto" w:date="2019-06-19T18:27:00Z">
                <w:r w:rsidRPr="00881934" w:rsidDel="00686E01">
                  <w:rPr>
                    <w:b/>
                    <w:color w:val="auto"/>
                    <w:sz w:val="20"/>
                    <w:szCs w:val="20"/>
                    <w:rPrChange w:id="509" w:author="Ondrej Doule" w:date="2019-04-22T20:39:00Z">
                      <w:rPr>
                        <w:color w:val="auto"/>
                        <w:sz w:val="20"/>
                        <w:szCs w:val="20"/>
                      </w:rPr>
                    </w:rPrChange>
                  </w:rPr>
                  <w:delText>that have capability</w:delText>
                </w:r>
              </w:del>
            </w:ins>
            <w:ins w:id="510" w:author="robert rovetto" w:date="2019-06-19T18:27:00Z">
              <w:r w:rsidR="00686E01">
                <w:rPr>
                  <w:b/>
                  <w:color w:val="auto"/>
                  <w:sz w:val="20"/>
                  <w:szCs w:val="20"/>
                </w:rPr>
                <w:t>designed</w:t>
              </w:r>
            </w:ins>
            <w:ins w:id="511" w:author="Ondrej Doule" w:date="2019-04-22T20:30:00Z">
              <w:r w:rsidRPr="00881934">
                <w:rPr>
                  <w:b/>
                  <w:color w:val="auto"/>
                  <w:sz w:val="20"/>
                  <w:szCs w:val="20"/>
                  <w:rPrChange w:id="512" w:author="Ondrej Doule" w:date="2019-04-22T20:39:00Z">
                    <w:rPr>
                      <w:color w:val="auto"/>
                      <w:sz w:val="20"/>
                      <w:szCs w:val="20"/>
                    </w:rPr>
                  </w:rPrChange>
                </w:rPr>
                <w:t xml:space="preserve"> to carry human</w:t>
              </w:r>
            </w:ins>
            <w:ins w:id="513" w:author="robert rovetto" w:date="2019-06-19T18:27:00Z">
              <w:r w:rsidR="00686E01">
                <w:rPr>
                  <w:b/>
                  <w:color w:val="auto"/>
                  <w:sz w:val="20"/>
                  <w:szCs w:val="20"/>
                </w:rPr>
                <w:t>s</w:t>
              </w:r>
            </w:ins>
            <w:ins w:id="514" w:author="Ondrej Doule" w:date="2019-04-22T20:30:00Z">
              <w:r w:rsidRPr="00881934">
                <w:rPr>
                  <w:b/>
                  <w:color w:val="auto"/>
                  <w:sz w:val="20"/>
                  <w:szCs w:val="20"/>
                  <w:rPrChange w:id="515" w:author="Ondrej Doule" w:date="2019-04-22T20:39:00Z">
                    <w:rPr>
                      <w:color w:val="auto"/>
                      <w:sz w:val="20"/>
                      <w:szCs w:val="20"/>
                    </w:rPr>
                  </w:rPrChange>
                </w:rPr>
                <w:t xml:space="preserve"> to an altitude of sub</w:t>
              </w:r>
            </w:ins>
            <w:ins w:id="516" w:author="Ondrej Doule" w:date="2019-04-22T20:31:00Z">
              <w:r w:rsidRPr="00881934">
                <w:rPr>
                  <w:b/>
                  <w:color w:val="auto"/>
                  <w:sz w:val="20"/>
                  <w:szCs w:val="20"/>
                  <w:rPrChange w:id="517" w:author="Ondrej Doule" w:date="2019-04-22T20:39:00Z">
                    <w:rPr>
                      <w:color w:val="auto"/>
                      <w:sz w:val="20"/>
                      <w:szCs w:val="20"/>
                    </w:rPr>
                  </w:rPrChange>
                </w:rPr>
                <w:t xml:space="preserve">orbital trajectory from any planetary </w:t>
              </w:r>
              <w:commentRangeStart w:id="518"/>
              <w:r w:rsidRPr="00881934">
                <w:rPr>
                  <w:b/>
                  <w:color w:val="auto"/>
                  <w:sz w:val="20"/>
                  <w:szCs w:val="20"/>
                  <w:rPrChange w:id="519" w:author="Ondrej Doule" w:date="2019-04-22T20:39:00Z">
                    <w:rPr>
                      <w:color w:val="auto"/>
                      <w:sz w:val="20"/>
                      <w:szCs w:val="20"/>
                    </w:rPr>
                  </w:rPrChange>
                </w:rPr>
                <w:t>surface</w:t>
              </w:r>
            </w:ins>
            <w:commentRangeEnd w:id="518"/>
            <w:r w:rsidR="000C424B">
              <w:rPr>
                <w:rStyle w:val="CommentReference"/>
                <w:rFonts w:asciiTheme="minorHAnsi" w:hAnsiTheme="minorHAnsi" w:cstheme="minorBidi"/>
                <w:color w:val="auto"/>
              </w:rPr>
              <w:commentReference w:id="518"/>
            </w:r>
          </w:p>
        </w:tc>
        <w:tc>
          <w:tcPr>
            <w:tcW w:w="829" w:type="dxa"/>
          </w:tcPr>
          <w:p w14:paraId="5394A3F3" w14:textId="6BAC7531" w:rsidR="00DA2FFA" w:rsidRDefault="00580B78" w:rsidP="006B2119">
            <w:pPr>
              <w:pStyle w:val="Default"/>
              <w:spacing w:after="240"/>
              <w:jc w:val="both"/>
              <w:rPr>
                <w:ins w:id="520" w:author="Ondrej Doule" w:date="2019-04-22T20:08:00Z"/>
                <w:color w:val="auto"/>
                <w:sz w:val="20"/>
                <w:szCs w:val="20"/>
              </w:rPr>
            </w:pPr>
            <w:ins w:id="521" w:author="Ondrej Doule" w:date="2019-04-22T20:48:00Z">
              <w:r w:rsidRPr="009671E2">
                <w:rPr>
                  <w:i/>
                  <w:color w:val="auto"/>
                  <w:sz w:val="20"/>
                  <w:szCs w:val="20"/>
                </w:rPr>
                <w:t>TBD</w:t>
              </w:r>
            </w:ins>
          </w:p>
        </w:tc>
        <w:tc>
          <w:tcPr>
            <w:tcW w:w="744" w:type="dxa"/>
          </w:tcPr>
          <w:p w14:paraId="08629100" w14:textId="77777777" w:rsidR="00DA2FFA" w:rsidRDefault="00DA2FFA" w:rsidP="006B2119">
            <w:pPr>
              <w:pStyle w:val="Default"/>
              <w:spacing w:after="240"/>
              <w:jc w:val="both"/>
              <w:rPr>
                <w:ins w:id="522" w:author="Ondrej Doule" w:date="2019-04-22T20:08:00Z"/>
                <w:color w:val="auto"/>
                <w:sz w:val="20"/>
                <w:szCs w:val="20"/>
              </w:rPr>
            </w:pPr>
          </w:p>
        </w:tc>
      </w:tr>
      <w:tr w:rsidR="004347B5" w14:paraId="384B043D" w14:textId="77777777" w:rsidTr="000D7BC5">
        <w:trPr>
          <w:ins w:id="523" w:author="Ondrej Doule" w:date="2019-04-22T20:24:00Z"/>
        </w:trPr>
        <w:tc>
          <w:tcPr>
            <w:tcW w:w="558" w:type="dxa"/>
          </w:tcPr>
          <w:p w14:paraId="23859E8E" w14:textId="17F1E1CB" w:rsidR="00DA2FFA" w:rsidRDefault="00881934" w:rsidP="006B2119">
            <w:pPr>
              <w:pStyle w:val="Default"/>
              <w:spacing w:after="240"/>
              <w:jc w:val="both"/>
              <w:rPr>
                <w:ins w:id="524" w:author="Ondrej Doule" w:date="2019-04-22T20:26:00Z"/>
                <w:color w:val="auto"/>
                <w:sz w:val="20"/>
                <w:szCs w:val="20"/>
              </w:rPr>
            </w:pPr>
            <w:ins w:id="525" w:author="Ondrej Doule" w:date="2019-04-22T20:39:00Z">
              <w:r>
                <w:rPr>
                  <w:color w:val="auto"/>
                  <w:sz w:val="20"/>
                  <w:szCs w:val="20"/>
                </w:rPr>
                <w:t>1.1</w:t>
              </w:r>
            </w:ins>
          </w:p>
        </w:tc>
        <w:tc>
          <w:tcPr>
            <w:tcW w:w="2429" w:type="dxa"/>
          </w:tcPr>
          <w:p w14:paraId="34270A7D" w14:textId="7D61E7CF" w:rsidR="00DA2FFA" w:rsidRDefault="00DA2FFA">
            <w:pPr>
              <w:pStyle w:val="Default"/>
              <w:spacing w:after="240"/>
              <w:rPr>
                <w:ins w:id="526" w:author="Ondrej Doule" w:date="2019-04-22T20:24:00Z"/>
                <w:color w:val="auto"/>
                <w:sz w:val="20"/>
                <w:szCs w:val="20"/>
              </w:rPr>
              <w:pPrChange w:id="527" w:author="Simon, Matthew A. (LARC-E402)" w:date="2019-05-06T16:03:00Z">
                <w:pPr>
                  <w:pStyle w:val="Default"/>
                  <w:spacing w:after="240"/>
                  <w:jc w:val="both"/>
                </w:pPr>
              </w:pPrChange>
            </w:pPr>
            <w:ins w:id="528" w:author="Ondrej Doule" w:date="2019-04-22T20:24:00Z">
              <w:r>
                <w:rPr>
                  <w:color w:val="auto"/>
                  <w:sz w:val="20"/>
                  <w:szCs w:val="20"/>
                </w:rPr>
                <w:t>Suborbital Earthbound</w:t>
              </w:r>
            </w:ins>
            <w:ins w:id="529" w:author="Ondrej Doule" w:date="2019-04-22T20:44:00Z">
              <w:r w:rsidR="00881934">
                <w:rPr>
                  <w:color w:val="auto"/>
                  <w:sz w:val="20"/>
                  <w:szCs w:val="20"/>
                </w:rPr>
                <w:t xml:space="preserve"> (INT)</w:t>
              </w:r>
            </w:ins>
          </w:p>
        </w:tc>
        <w:tc>
          <w:tcPr>
            <w:tcW w:w="3985" w:type="dxa"/>
          </w:tcPr>
          <w:p w14:paraId="58CA300E" w14:textId="74A65FB4" w:rsidR="00DA2FFA" w:rsidRDefault="00DA2FFA" w:rsidP="006B2119">
            <w:pPr>
              <w:pStyle w:val="Default"/>
              <w:spacing w:after="240"/>
              <w:jc w:val="both"/>
              <w:rPr>
                <w:ins w:id="530" w:author="Ondrej Doule" w:date="2019-04-22T20:24:00Z"/>
                <w:color w:val="auto"/>
                <w:sz w:val="20"/>
                <w:szCs w:val="20"/>
              </w:rPr>
            </w:pPr>
            <w:ins w:id="531" w:author="Ondrej Doule" w:date="2019-04-22T20:32:00Z">
              <w:r>
                <w:rPr>
                  <w:color w:val="auto"/>
                  <w:sz w:val="20"/>
                  <w:szCs w:val="20"/>
                </w:rPr>
                <w:t xml:space="preserve">Vessels </w:t>
              </w:r>
              <w:del w:id="532" w:author="robert rovetto" w:date="2019-06-19T18:28:00Z">
                <w:r w:rsidDel="00B423A9">
                  <w:rPr>
                    <w:color w:val="auto"/>
                    <w:sz w:val="20"/>
                    <w:szCs w:val="20"/>
                  </w:rPr>
                  <w:delText>that have capability</w:delText>
                </w:r>
              </w:del>
            </w:ins>
            <w:ins w:id="533" w:author="robert rovetto" w:date="2019-06-19T18:28:00Z">
              <w:r w:rsidR="00B423A9">
                <w:rPr>
                  <w:color w:val="auto"/>
                  <w:sz w:val="20"/>
                  <w:szCs w:val="20"/>
                </w:rPr>
                <w:t>designed</w:t>
              </w:r>
            </w:ins>
            <w:ins w:id="534" w:author="Ondrej Doule" w:date="2019-04-22T20:32:00Z">
              <w:r>
                <w:rPr>
                  <w:color w:val="auto"/>
                  <w:sz w:val="20"/>
                  <w:szCs w:val="20"/>
                </w:rPr>
                <w:t xml:space="preserve"> to carry human to an altitude of suborbital trajectory from any planetary surface and may transit</w:t>
              </w:r>
            </w:ins>
            <w:ins w:id="535" w:author="Ondrej Doule" w:date="2019-04-22T20:33:00Z">
              <w:r>
                <w:rPr>
                  <w:color w:val="auto"/>
                  <w:sz w:val="20"/>
                  <w:szCs w:val="20"/>
                </w:rPr>
                <w:t xml:space="preserve"> </w:t>
              </w:r>
            </w:ins>
            <w:ins w:id="536" w:author="Ondrej Doule" w:date="2019-04-22T20:32:00Z">
              <w:r>
                <w:rPr>
                  <w:color w:val="auto"/>
                  <w:sz w:val="20"/>
                  <w:szCs w:val="20"/>
                </w:rPr>
                <w:t>international</w:t>
              </w:r>
            </w:ins>
            <w:ins w:id="537" w:author="Ondrej Doule" w:date="2019-04-22T20:33:00Z">
              <w:r>
                <w:rPr>
                  <w:color w:val="auto"/>
                  <w:sz w:val="20"/>
                  <w:szCs w:val="20"/>
                </w:rPr>
                <w:t>ly</w:t>
              </w:r>
            </w:ins>
            <w:ins w:id="538" w:author="Ondrej Doule" w:date="2019-04-22T20:32:00Z">
              <w:r>
                <w:rPr>
                  <w:color w:val="auto"/>
                  <w:sz w:val="20"/>
                  <w:szCs w:val="20"/>
                </w:rPr>
                <w:t xml:space="preserve"> </w:t>
              </w:r>
            </w:ins>
          </w:p>
        </w:tc>
        <w:tc>
          <w:tcPr>
            <w:tcW w:w="829" w:type="dxa"/>
          </w:tcPr>
          <w:p w14:paraId="5A6C3C62" w14:textId="605A9F68" w:rsidR="00DA2FFA" w:rsidRPr="00DA2FFA" w:rsidRDefault="00DA2FFA" w:rsidP="006B2119">
            <w:pPr>
              <w:pStyle w:val="Default"/>
              <w:spacing w:after="240"/>
              <w:jc w:val="both"/>
              <w:rPr>
                <w:ins w:id="539" w:author="Ondrej Doule" w:date="2019-04-22T20:24:00Z"/>
                <w:i/>
                <w:color w:val="auto"/>
                <w:sz w:val="20"/>
                <w:szCs w:val="20"/>
                <w:rPrChange w:id="540" w:author="Ondrej Doule" w:date="2019-04-22T20:33:00Z">
                  <w:rPr>
                    <w:ins w:id="541" w:author="Ondrej Doule" w:date="2019-04-22T20:24:00Z"/>
                    <w:color w:val="auto"/>
                    <w:sz w:val="20"/>
                    <w:szCs w:val="20"/>
                  </w:rPr>
                </w:rPrChange>
              </w:rPr>
            </w:pPr>
            <w:ins w:id="542" w:author="Ondrej Doule" w:date="2019-04-22T20:33:00Z">
              <w:r>
                <w:rPr>
                  <w:i/>
                  <w:color w:val="auto"/>
                  <w:sz w:val="20"/>
                  <w:szCs w:val="20"/>
                </w:rPr>
                <w:t>TBD</w:t>
              </w:r>
            </w:ins>
          </w:p>
        </w:tc>
        <w:tc>
          <w:tcPr>
            <w:tcW w:w="744" w:type="dxa"/>
          </w:tcPr>
          <w:p w14:paraId="05556687" w14:textId="77777777" w:rsidR="00DA2FFA" w:rsidRDefault="00DA2FFA" w:rsidP="006B2119">
            <w:pPr>
              <w:pStyle w:val="Default"/>
              <w:spacing w:after="240"/>
              <w:jc w:val="both"/>
              <w:rPr>
                <w:ins w:id="543" w:author="Ondrej Doule" w:date="2019-04-22T20:24:00Z"/>
                <w:color w:val="auto"/>
                <w:sz w:val="20"/>
                <w:szCs w:val="20"/>
              </w:rPr>
            </w:pPr>
          </w:p>
        </w:tc>
      </w:tr>
      <w:tr w:rsidR="004347B5" w14:paraId="053F9F43" w14:textId="77777777" w:rsidTr="000D7BC5">
        <w:trPr>
          <w:ins w:id="544" w:author="Ondrej Doule" w:date="2019-04-22T20:08:00Z"/>
        </w:trPr>
        <w:tc>
          <w:tcPr>
            <w:tcW w:w="558" w:type="dxa"/>
          </w:tcPr>
          <w:p w14:paraId="6D7D7161" w14:textId="2314DDB4" w:rsidR="00DA2FFA" w:rsidRDefault="00881934" w:rsidP="005B6115">
            <w:pPr>
              <w:pStyle w:val="Default"/>
              <w:spacing w:after="240"/>
              <w:jc w:val="both"/>
              <w:rPr>
                <w:ins w:id="545" w:author="Ondrej Doule" w:date="2019-04-22T20:26:00Z"/>
                <w:color w:val="auto"/>
                <w:sz w:val="20"/>
                <w:szCs w:val="20"/>
              </w:rPr>
            </w:pPr>
            <w:ins w:id="546" w:author="Ondrej Doule" w:date="2019-04-22T20:39:00Z">
              <w:r>
                <w:rPr>
                  <w:color w:val="auto"/>
                  <w:sz w:val="20"/>
                  <w:szCs w:val="20"/>
                </w:rPr>
                <w:t>2.</w:t>
              </w:r>
            </w:ins>
          </w:p>
        </w:tc>
        <w:tc>
          <w:tcPr>
            <w:tcW w:w="2429" w:type="dxa"/>
          </w:tcPr>
          <w:p w14:paraId="59BF2580" w14:textId="582062DC" w:rsidR="00DA2FFA" w:rsidRPr="00881934" w:rsidRDefault="00DA2FFA" w:rsidP="005B6115">
            <w:pPr>
              <w:pStyle w:val="Default"/>
              <w:spacing w:after="240"/>
              <w:jc w:val="both"/>
              <w:rPr>
                <w:ins w:id="547" w:author="Ondrej Doule" w:date="2019-04-22T20:08:00Z"/>
                <w:b/>
                <w:color w:val="auto"/>
                <w:sz w:val="20"/>
                <w:szCs w:val="20"/>
                <w:rPrChange w:id="548" w:author="Ondrej Doule" w:date="2019-04-22T20:39:00Z">
                  <w:rPr>
                    <w:ins w:id="549" w:author="Ondrej Doule" w:date="2019-04-22T20:08:00Z"/>
                    <w:color w:val="auto"/>
                    <w:sz w:val="20"/>
                    <w:szCs w:val="20"/>
                  </w:rPr>
                </w:rPrChange>
              </w:rPr>
            </w:pPr>
            <w:ins w:id="550" w:author="Ondrej Doule" w:date="2019-04-22T20:22:00Z">
              <w:r w:rsidRPr="00881934">
                <w:rPr>
                  <w:b/>
                  <w:color w:val="auto"/>
                  <w:sz w:val="20"/>
                  <w:szCs w:val="20"/>
                  <w:rPrChange w:id="551" w:author="Ondrej Doule" w:date="2019-04-22T20:39:00Z">
                    <w:rPr>
                      <w:color w:val="auto"/>
                      <w:sz w:val="20"/>
                      <w:szCs w:val="20"/>
                    </w:rPr>
                  </w:rPrChange>
                </w:rPr>
                <w:t>Orbital</w:t>
              </w:r>
            </w:ins>
          </w:p>
        </w:tc>
        <w:tc>
          <w:tcPr>
            <w:tcW w:w="3985" w:type="dxa"/>
          </w:tcPr>
          <w:p w14:paraId="150E8E66" w14:textId="3F273A28" w:rsidR="00DA2FFA" w:rsidRPr="00881934" w:rsidRDefault="00DA2FFA" w:rsidP="005B6115">
            <w:pPr>
              <w:pStyle w:val="Default"/>
              <w:spacing w:after="240"/>
              <w:jc w:val="both"/>
              <w:rPr>
                <w:ins w:id="552" w:author="Ondrej Doule" w:date="2019-04-22T20:08:00Z"/>
                <w:b/>
                <w:color w:val="auto"/>
                <w:sz w:val="20"/>
                <w:szCs w:val="20"/>
                <w:rPrChange w:id="553" w:author="Ondrej Doule" w:date="2019-04-22T20:39:00Z">
                  <w:rPr>
                    <w:ins w:id="554" w:author="Ondrej Doule" w:date="2019-04-22T20:08:00Z"/>
                    <w:color w:val="auto"/>
                    <w:sz w:val="20"/>
                    <w:szCs w:val="20"/>
                  </w:rPr>
                </w:rPrChange>
              </w:rPr>
            </w:pPr>
            <w:ins w:id="555" w:author="Ondrej Doule" w:date="2019-04-22T20:33:00Z">
              <w:r w:rsidRPr="00881934">
                <w:rPr>
                  <w:b/>
                  <w:color w:val="auto"/>
                  <w:sz w:val="20"/>
                  <w:szCs w:val="20"/>
                  <w:rPrChange w:id="556" w:author="Ondrej Doule" w:date="2019-04-22T20:39:00Z">
                    <w:rPr>
                      <w:color w:val="auto"/>
                      <w:sz w:val="20"/>
                      <w:szCs w:val="20"/>
                    </w:rPr>
                  </w:rPrChange>
                </w:rPr>
                <w:t xml:space="preserve">Vessels </w:t>
              </w:r>
            </w:ins>
            <w:ins w:id="557" w:author="Ondrej Doule" w:date="2019-04-22T20:34:00Z">
              <w:r w:rsidRPr="00881934">
                <w:rPr>
                  <w:b/>
                  <w:color w:val="auto"/>
                  <w:sz w:val="20"/>
                  <w:szCs w:val="20"/>
                  <w:rPrChange w:id="558" w:author="Ondrej Doule" w:date="2019-04-22T20:39:00Z">
                    <w:rPr>
                      <w:color w:val="auto"/>
                      <w:sz w:val="20"/>
                      <w:szCs w:val="20"/>
                    </w:rPr>
                  </w:rPrChange>
                </w:rPr>
                <w:t>that reach orbital velocit</w:t>
              </w:r>
            </w:ins>
            <w:ins w:id="559" w:author="Ondrej Doule" w:date="2019-04-22T20:35:00Z">
              <w:r w:rsidRPr="00881934">
                <w:rPr>
                  <w:b/>
                  <w:color w:val="auto"/>
                  <w:sz w:val="20"/>
                  <w:szCs w:val="20"/>
                  <w:rPrChange w:id="560" w:author="Ondrej Doule" w:date="2019-04-22T20:39:00Z">
                    <w:rPr>
                      <w:color w:val="auto"/>
                      <w:sz w:val="20"/>
                      <w:szCs w:val="20"/>
                    </w:rPr>
                  </w:rPrChange>
                </w:rPr>
                <w:t>ies</w:t>
              </w:r>
            </w:ins>
          </w:p>
        </w:tc>
        <w:tc>
          <w:tcPr>
            <w:tcW w:w="829" w:type="dxa"/>
          </w:tcPr>
          <w:p w14:paraId="43BA9B47" w14:textId="3465D0CA" w:rsidR="00DA2FFA" w:rsidRPr="00DA2FFA" w:rsidRDefault="00DA2FFA" w:rsidP="005B6115">
            <w:pPr>
              <w:pStyle w:val="Default"/>
              <w:spacing w:after="240"/>
              <w:jc w:val="both"/>
              <w:rPr>
                <w:ins w:id="561" w:author="Ondrej Doule" w:date="2019-04-22T20:08:00Z"/>
                <w:i/>
                <w:color w:val="auto"/>
                <w:sz w:val="20"/>
                <w:szCs w:val="20"/>
                <w:rPrChange w:id="562" w:author="Ondrej Doule" w:date="2019-04-22T20:34:00Z">
                  <w:rPr>
                    <w:ins w:id="563" w:author="Ondrej Doule" w:date="2019-04-22T20:08:00Z"/>
                    <w:color w:val="auto"/>
                    <w:sz w:val="20"/>
                    <w:szCs w:val="20"/>
                  </w:rPr>
                </w:rPrChange>
              </w:rPr>
            </w:pPr>
            <w:ins w:id="564" w:author="Ondrej Doule" w:date="2019-04-22T20:34:00Z">
              <w:r w:rsidRPr="00DA2FFA">
                <w:rPr>
                  <w:i/>
                  <w:color w:val="auto"/>
                  <w:sz w:val="20"/>
                  <w:szCs w:val="20"/>
                  <w:rPrChange w:id="565" w:author="Ondrej Doule" w:date="2019-04-22T20:34:00Z">
                    <w:rPr>
                      <w:color w:val="auto"/>
                      <w:sz w:val="20"/>
                      <w:szCs w:val="20"/>
                    </w:rPr>
                  </w:rPrChange>
                </w:rPr>
                <w:t>TBD</w:t>
              </w:r>
            </w:ins>
          </w:p>
        </w:tc>
        <w:tc>
          <w:tcPr>
            <w:tcW w:w="744" w:type="dxa"/>
          </w:tcPr>
          <w:p w14:paraId="68E3C669" w14:textId="77777777" w:rsidR="00DA2FFA" w:rsidRDefault="00DA2FFA" w:rsidP="005B6115">
            <w:pPr>
              <w:pStyle w:val="Default"/>
              <w:spacing w:after="240"/>
              <w:jc w:val="both"/>
              <w:rPr>
                <w:ins w:id="566" w:author="Ondrej Doule" w:date="2019-04-22T20:08:00Z"/>
                <w:color w:val="auto"/>
                <w:sz w:val="20"/>
                <w:szCs w:val="20"/>
              </w:rPr>
            </w:pPr>
          </w:p>
        </w:tc>
      </w:tr>
      <w:tr w:rsidR="004347B5" w14:paraId="2409CDC7" w14:textId="77777777" w:rsidTr="000D7BC5">
        <w:trPr>
          <w:ins w:id="567" w:author="Ondrej Doule" w:date="2019-04-22T20:19:00Z"/>
        </w:trPr>
        <w:tc>
          <w:tcPr>
            <w:tcW w:w="558" w:type="dxa"/>
          </w:tcPr>
          <w:p w14:paraId="69FB25DA" w14:textId="4937A827" w:rsidR="00DA2FFA" w:rsidRDefault="00881934" w:rsidP="005B6115">
            <w:pPr>
              <w:pStyle w:val="Default"/>
              <w:spacing w:after="240"/>
              <w:jc w:val="both"/>
              <w:rPr>
                <w:ins w:id="568" w:author="Ondrej Doule" w:date="2019-04-22T20:26:00Z"/>
                <w:color w:val="auto"/>
                <w:sz w:val="20"/>
                <w:szCs w:val="20"/>
              </w:rPr>
            </w:pPr>
            <w:ins w:id="569" w:author="Ondrej Doule" w:date="2019-04-22T20:39:00Z">
              <w:r>
                <w:rPr>
                  <w:color w:val="auto"/>
                  <w:sz w:val="20"/>
                  <w:szCs w:val="20"/>
                </w:rPr>
                <w:t>2.1</w:t>
              </w:r>
            </w:ins>
          </w:p>
        </w:tc>
        <w:tc>
          <w:tcPr>
            <w:tcW w:w="2429" w:type="dxa"/>
          </w:tcPr>
          <w:p w14:paraId="21BDE561" w14:textId="35BE2FA1" w:rsidR="00DA2FFA" w:rsidRDefault="00DA2FFA" w:rsidP="005B6115">
            <w:pPr>
              <w:pStyle w:val="Default"/>
              <w:spacing w:after="240"/>
              <w:jc w:val="both"/>
              <w:rPr>
                <w:ins w:id="570" w:author="Ondrej Doule" w:date="2019-04-22T20:19:00Z"/>
                <w:color w:val="auto"/>
                <w:sz w:val="20"/>
                <w:szCs w:val="20"/>
              </w:rPr>
            </w:pPr>
            <w:ins w:id="571" w:author="Ondrej Doule" w:date="2019-04-22T20:19:00Z">
              <w:r>
                <w:rPr>
                  <w:color w:val="auto"/>
                  <w:sz w:val="20"/>
                  <w:szCs w:val="20"/>
                </w:rPr>
                <w:t>Orbital Stationary</w:t>
              </w:r>
            </w:ins>
            <w:ins w:id="572" w:author="Ondrej Doule" w:date="2019-04-22T20:26:00Z">
              <w:r>
                <w:rPr>
                  <w:color w:val="auto"/>
                  <w:sz w:val="20"/>
                  <w:szCs w:val="20"/>
                </w:rPr>
                <w:t xml:space="preserve"> </w:t>
              </w:r>
            </w:ins>
          </w:p>
        </w:tc>
        <w:tc>
          <w:tcPr>
            <w:tcW w:w="3985" w:type="dxa"/>
          </w:tcPr>
          <w:p w14:paraId="0D157D74" w14:textId="7D3A31AC" w:rsidR="00DA2FFA" w:rsidRDefault="00DA2FFA" w:rsidP="005B6115">
            <w:pPr>
              <w:pStyle w:val="Default"/>
              <w:spacing w:after="240"/>
              <w:jc w:val="both"/>
              <w:rPr>
                <w:ins w:id="573" w:author="Ondrej Doule" w:date="2019-04-22T20:19:00Z"/>
                <w:color w:val="auto"/>
                <w:sz w:val="20"/>
                <w:szCs w:val="20"/>
              </w:rPr>
            </w:pPr>
            <w:ins w:id="574" w:author="Ondrej Doule" w:date="2019-04-22T20:34:00Z">
              <w:r>
                <w:rPr>
                  <w:color w:val="auto"/>
                  <w:sz w:val="20"/>
                  <w:szCs w:val="20"/>
                </w:rPr>
                <w:t>Vessels that reach and sust</w:t>
              </w:r>
            </w:ins>
            <w:ins w:id="575" w:author="Ondrej Doule" w:date="2019-04-22T20:35:00Z">
              <w:r>
                <w:rPr>
                  <w:color w:val="auto"/>
                  <w:sz w:val="20"/>
                  <w:szCs w:val="20"/>
                </w:rPr>
                <w:t>ain a target orbital velocity</w:t>
              </w:r>
            </w:ins>
          </w:p>
        </w:tc>
        <w:tc>
          <w:tcPr>
            <w:tcW w:w="829" w:type="dxa"/>
          </w:tcPr>
          <w:p w14:paraId="0BBE22C2" w14:textId="79D34300" w:rsidR="00DA2FFA" w:rsidRDefault="00881934" w:rsidP="005B6115">
            <w:pPr>
              <w:pStyle w:val="Default"/>
              <w:spacing w:after="240"/>
              <w:jc w:val="both"/>
              <w:rPr>
                <w:ins w:id="576" w:author="Ondrej Doule" w:date="2019-04-22T20:19:00Z"/>
                <w:color w:val="auto"/>
                <w:sz w:val="20"/>
                <w:szCs w:val="20"/>
              </w:rPr>
            </w:pPr>
            <w:ins w:id="577" w:author="Ondrej Doule" w:date="2019-04-22T20:36:00Z">
              <w:r>
                <w:rPr>
                  <w:color w:val="auto"/>
                  <w:sz w:val="20"/>
                  <w:szCs w:val="20"/>
                </w:rPr>
                <w:t>N/A</w:t>
              </w:r>
            </w:ins>
          </w:p>
        </w:tc>
        <w:tc>
          <w:tcPr>
            <w:tcW w:w="744" w:type="dxa"/>
          </w:tcPr>
          <w:p w14:paraId="18482D98" w14:textId="77777777" w:rsidR="00DA2FFA" w:rsidRDefault="00DA2FFA" w:rsidP="005B6115">
            <w:pPr>
              <w:pStyle w:val="Default"/>
              <w:spacing w:after="240"/>
              <w:jc w:val="both"/>
              <w:rPr>
                <w:ins w:id="578" w:author="Ondrej Doule" w:date="2019-04-22T20:19:00Z"/>
                <w:color w:val="auto"/>
                <w:sz w:val="20"/>
                <w:szCs w:val="20"/>
              </w:rPr>
            </w:pPr>
          </w:p>
        </w:tc>
      </w:tr>
      <w:tr w:rsidR="004347B5" w14:paraId="4CE68C23" w14:textId="77777777" w:rsidTr="000D7BC5">
        <w:trPr>
          <w:ins w:id="579" w:author="Ondrej Doule" w:date="2019-04-22T20:08:00Z"/>
        </w:trPr>
        <w:tc>
          <w:tcPr>
            <w:tcW w:w="558" w:type="dxa"/>
          </w:tcPr>
          <w:p w14:paraId="7B5A4BEC" w14:textId="47605E30" w:rsidR="00DA2FFA" w:rsidRDefault="00881934" w:rsidP="005B6115">
            <w:pPr>
              <w:pStyle w:val="Default"/>
              <w:spacing w:after="240"/>
              <w:jc w:val="both"/>
              <w:rPr>
                <w:ins w:id="580" w:author="Ondrej Doule" w:date="2019-04-22T20:26:00Z"/>
                <w:color w:val="auto"/>
                <w:sz w:val="20"/>
                <w:szCs w:val="20"/>
              </w:rPr>
            </w:pPr>
            <w:ins w:id="581" w:author="Ondrej Doule" w:date="2019-04-22T20:39:00Z">
              <w:r>
                <w:rPr>
                  <w:color w:val="auto"/>
                  <w:sz w:val="20"/>
                  <w:szCs w:val="20"/>
                </w:rPr>
                <w:t>2.2</w:t>
              </w:r>
            </w:ins>
          </w:p>
        </w:tc>
        <w:tc>
          <w:tcPr>
            <w:tcW w:w="2429" w:type="dxa"/>
          </w:tcPr>
          <w:p w14:paraId="272D134F" w14:textId="3C311F86" w:rsidR="00DA2FFA" w:rsidRDefault="00DA2FFA">
            <w:pPr>
              <w:pStyle w:val="Default"/>
              <w:spacing w:after="240"/>
              <w:rPr>
                <w:ins w:id="582" w:author="Ondrej Doule" w:date="2019-04-22T20:08:00Z"/>
                <w:color w:val="auto"/>
                <w:sz w:val="20"/>
                <w:szCs w:val="20"/>
              </w:rPr>
              <w:pPrChange w:id="583" w:author="Simon, Matthew A. (LARC-E402)" w:date="2019-05-06T16:03:00Z">
                <w:pPr>
                  <w:pStyle w:val="Default"/>
                  <w:spacing w:after="240"/>
                  <w:jc w:val="both"/>
                </w:pPr>
              </w:pPrChange>
            </w:pPr>
            <w:ins w:id="584" w:author="Ondrej Doule" w:date="2019-04-22T20:26:00Z">
              <w:r>
                <w:rPr>
                  <w:color w:val="auto"/>
                  <w:sz w:val="20"/>
                  <w:szCs w:val="20"/>
                </w:rPr>
                <w:t xml:space="preserve">Orbital </w:t>
              </w:r>
            </w:ins>
            <w:ins w:id="585" w:author="Ondrej Doule" w:date="2019-04-22T20:27:00Z">
              <w:r>
                <w:rPr>
                  <w:color w:val="auto"/>
                  <w:sz w:val="20"/>
                  <w:szCs w:val="20"/>
                </w:rPr>
                <w:t>Stationary</w:t>
              </w:r>
            </w:ins>
            <w:ins w:id="586" w:author="Ondrej Doule" w:date="2019-04-22T20:26:00Z">
              <w:r>
                <w:rPr>
                  <w:color w:val="auto"/>
                  <w:sz w:val="20"/>
                  <w:szCs w:val="20"/>
                </w:rPr>
                <w:t xml:space="preserve"> </w:t>
              </w:r>
            </w:ins>
            <w:ins w:id="587" w:author="Ondrej Doule" w:date="2019-04-22T20:27:00Z">
              <w:r>
                <w:rPr>
                  <w:color w:val="auto"/>
                  <w:sz w:val="20"/>
                  <w:szCs w:val="20"/>
                </w:rPr>
                <w:t>Earthbound (INT)</w:t>
              </w:r>
            </w:ins>
          </w:p>
        </w:tc>
        <w:tc>
          <w:tcPr>
            <w:tcW w:w="3985" w:type="dxa"/>
          </w:tcPr>
          <w:p w14:paraId="074A973E" w14:textId="38151C1B" w:rsidR="00DA2FFA" w:rsidRDefault="00881934" w:rsidP="005B6115">
            <w:pPr>
              <w:pStyle w:val="Default"/>
              <w:spacing w:after="240"/>
              <w:jc w:val="both"/>
              <w:rPr>
                <w:ins w:id="588" w:author="Ondrej Doule" w:date="2019-04-22T20:08:00Z"/>
                <w:color w:val="auto"/>
                <w:sz w:val="20"/>
                <w:szCs w:val="20"/>
              </w:rPr>
            </w:pPr>
            <w:ins w:id="589" w:author="Ondrej Doule" w:date="2019-04-22T20:36:00Z">
              <w:r>
                <w:rPr>
                  <w:color w:val="auto"/>
                  <w:sz w:val="20"/>
                  <w:szCs w:val="20"/>
                </w:rPr>
                <w:t>Vessels that reach and sustain a target orbital velocity and may de-orbit or are traceable from earth internationally</w:t>
              </w:r>
            </w:ins>
          </w:p>
        </w:tc>
        <w:tc>
          <w:tcPr>
            <w:tcW w:w="829" w:type="dxa"/>
          </w:tcPr>
          <w:p w14:paraId="1292C07D" w14:textId="756E39E0" w:rsidR="00DA2FFA" w:rsidRDefault="00881934" w:rsidP="005B6115">
            <w:pPr>
              <w:pStyle w:val="Default"/>
              <w:spacing w:after="240"/>
              <w:jc w:val="both"/>
              <w:rPr>
                <w:ins w:id="590" w:author="Ondrej Doule" w:date="2019-04-22T20:08:00Z"/>
                <w:color w:val="auto"/>
                <w:sz w:val="20"/>
                <w:szCs w:val="20"/>
              </w:rPr>
            </w:pPr>
            <w:ins w:id="591" w:author="Ondrej Doule" w:date="2019-04-22T20:40:00Z">
              <w:r>
                <w:rPr>
                  <w:color w:val="auto"/>
                  <w:sz w:val="20"/>
                  <w:szCs w:val="20"/>
                </w:rPr>
                <w:t>N/A</w:t>
              </w:r>
            </w:ins>
          </w:p>
        </w:tc>
        <w:tc>
          <w:tcPr>
            <w:tcW w:w="744" w:type="dxa"/>
          </w:tcPr>
          <w:p w14:paraId="22EF2EE3" w14:textId="77777777" w:rsidR="00DA2FFA" w:rsidRDefault="00DA2FFA" w:rsidP="005B6115">
            <w:pPr>
              <w:pStyle w:val="Default"/>
              <w:spacing w:after="240"/>
              <w:jc w:val="both"/>
              <w:rPr>
                <w:ins w:id="592" w:author="Ondrej Doule" w:date="2019-04-22T20:08:00Z"/>
                <w:color w:val="auto"/>
                <w:sz w:val="20"/>
                <w:szCs w:val="20"/>
              </w:rPr>
            </w:pPr>
          </w:p>
        </w:tc>
      </w:tr>
      <w:tr w:rsidR="004347B5" w14:paraId="5C7E9CF7" w14:textId="77777777" w:rsidTr="000D7BC5">
        <w:trPr>
          <w:ins w:id="593" w:author="Ondrej Doule" w:date="2019-04-22T20:08:00Z"/>
        </w:trPr>
        <w:tc>
          <w:tcPr>
            <w:tcW w:w="558" w:type="dxa"/>
          </w:tcPr>
          <w:p w14:paraId="22BA6A97" w14:textId="780D45C0" w:rsidR="00DA2FFA" w:rsidRDefault="00881934" w:rsidP="00DA2FFA">
            <w:pPr>
              <w:pStyle w:val="Default"/>
              <w:spacing w:after="240"/>
              <w:jc w:val="both"/>
              <w:rPr>
                <w:ins w:id="594" w:author="Ondrej Doule" w:date="2019-04-22T20:26:00Z"/>
                <w:color w:val="auto"/>
                <w:sz w:val="20"/>
                <w:szCs w:val="20"/>
              </w:rPr>
            </w:pPr>
            <w:ins w:id="595" w:author="Ondrej Doule" w:date="2019-04-22T20:39:00Z">
              <w:r>
                <w:rPr>
                  <w:color w:val="auto"/>
                  <w:sz w:val="20"/>
                  <w:szCs w:val="20"/>
                </w:rPr>
                <w:t>2.3</w:t>
              </w:r>
            </w:ins>
          </w:p>
        </w:tc>
        <w:tc>
          <w:tcPr>
            <w:tcW w:w="2429" w:type="dxa"/>
          </w:tcPr>
          <w:p w14:paraId="439AF41B" w14:textId="543300F5" w:rsidR="00DA2FFA" w:rsidRDefault="00DA2FFA" w:rsidP="00DA2FFA">
            <w:pPr>
              <w:pStyle w:val="Default"/>
              <w:spacing w:after="240"/>
              <w:jc w:val="both"/>
              <w:rPr>
                <w:ins w:id="596" w:author="Ondrej Doule" w:date="2019-04-22T20:08:00Z"/>
                <w:color w:val="auto"/>
                <w:sz w:val="20"/>
                <w:szCs w:val="20"/>
              </w:rPr>
            </w:pPr>
            <w:ins w:id="597" w:author="Ondrej Doule" w:date="2019-04-22T20:26:00Z">
              <w:r>
                <w:rPr>
                  <w:color w:val="auto"/>
                  <w:sz w:val="20"/>
                  <w:szCs w:val="20"/>
                </w:rPr>
                <w:t>Orbital Earthbound (INT)</w:t>
              </w:r>
            </w:ins>
          </w:p>
        </w:tc>
        <w:tc>
          <w:tcPr>
            <w:tcW w:w="3985" w:type="dxa"/>
          </w:tcPr>
          <w:p w14:paraId="2A937E09" w14:textId="41AD44FC" w:rsidR="00DA2FFA" w:rsidRDefault="00881934" w:rsidP="00DA2FFA">
            <w:pPr>
              <w:pStyle w:val="Default"/>
              <w:spacing w:after="240"/>
              <w:jc w:val="both"/>
              <w:rPr>
                <w:ins w:id="598" w:author="Ondrej Doule" w:date="2019-04-22T20:08:00Z"/>
                <w:color w:val="auto"/>
                <w:sz w:val="20"/>
                <w:szCs w:val="20"/>
              </w:rPr>
            </w:pPr>
            <w:ins w:id="599" w:author="Ondrej Doule" w:date="2019-04-22T20:37:00Z">
              <w:r>
                <w:rPr>
                  <w:color w:val="auto"/>
                  <w:sz w:val="20"/>
                  <w:szCs w:val="20"/>
                </w:rPr>
                <w:t>Vessels that reach orbital velocities and may transit internationally</w:t>
              </w:r>
            </w:ins>
          </w:p>
        </w:tc>
        <w:tc>
          <w:tcPr>
            <w:tcW w:w="829" w:type="dxa"/>
          </w:tcPr>
          <w:p w14:paraId="2B360C91" w14:textId="20AF302D" w:rsidR="00DA2FFA" w:rsidRDefault="00881934" w:rsidP="00DA2FFA">
            <w:pPr>
              <w:pStyle w:val="Default"/>
              <w:spacing w:after="240"/>
              <w:jc w:val="both"/>
              <w:rPr>
                <w:ins w:id="600" w:author="Ondrej Doule" w:date="2019-04-22T20:08:00Z"/>
                <w:color w:val="auto"/>
                <w:sz w:val="20"/>
                <w:szCs w:val="20"/>
              </w:rPr>
            </w:pPr>
            <w:ins w:id="601" w:author="Ondrej Doule" w:date="2019-04-22T20:40:00Z">
              <w:r>
                <w:rPr>
                  <w:color w:val="auto"/>
                  <w:sz w:val="20"/>
                  <w:szCs w:val="20"/>
                </w:rPr>
                <w:t>N/A</w:t>
              </w:r>
            </w:ins>
          </w:p>
        </w:tc>
        <w:tc>
          <w:tcPr>
            <w:tcW w:w="744" w:type="dxa"/>
          </w:tcPr>
          <w:p w14:paraId="538CD2C4" w14:textId="77777777" w:rsidR="00DA2FFA" w:rsidRDefault="00DA2FFA" w:rsidP="00DA2FFA">
            <w:pPr>
              <w:pStyle w:val="Default"/>
              <w:spacing w:after="240"/>
              <w:jc w:val="both"/>
              <w:rPr>
                <w:ins w:id="602" w:author="Ondrej Doule" w:date="2019-04-22T20:08:00Z"/>
                <w:color w:val="auto"/>
                <w:sz w:val="20"/>
                <w:szCs w:val="20"/>
              </w:rPr>
            </w:pPr>
          </w:p>
        </w:tc>
      </w:tr>
      <w:tr w:rsidR="004347B5" w14:paraId="150C234F" w14:textId="77777777" w:rsidTr="000D7BC5">
        <w:trPr>
          <w:ins w:id="603" w:author="Simon, Matthew A. (LARC-E402)" w:date="2019-05-06T15:54:00Z"/>
        </w:trPr>
        <w:tc>
          <w:tcPr>
            <w:tcW w:w="558" w:type="dxa"/>
          </w:tcPr>
          <w:p w14:paraId="0DDA77B3" w14:textId="10942B01" w:rsidR="004347B5" w:rsidRDefault="004347B5" w:rsidP="00DA2FFA">
            <w:pPr>
              <w:pStyle w:val="Default"/>
              <w:spacing w:after="240"/>
              <w:jc w:val="both"/>
              <w:rPr>
                <w:ins w:id="604" w:author="Simon, Matthew A. (LARC-E402)" w:date="2019-05-06T15:54:00Z"/>
                <w:color w:val="auto"/>
                <w:sz w:val="20"/>
                <w:szCs w:val="20"/>
              </w:rPr>
            </w:pPr>
            <w:ins w:id="605" w:author="Simon, Matthew A. (LARC-E402)" w:date="2019-05-06T15:54:00Z">
              <w:r>
                <w:rPr>
                  <w:color w:val="auto"/>
                  <w:sz w:val="20"/>
                  <w:szCs w:val="20"/>
                </w:rPr>
                <w:t>2.4</w:t>
              </w:r>
            </w:ins>
          </w:p>
        </w:tc>
        <w:tc>
          <w:tcPr>
            <w:tcW w:w="2429" w:type="dxa"/>
          </w:tcPr>
          <w:p w14:paraId="112EB79E" w14:textId="4A46075A" w:rsidR="004347B5" w:rsidRDefault="004347B5" w:rsidP="00DA2FFA">
            <w:pPr>
              <w:pStyle w:val="Default"/>
              <w:spacing w:after="240"/>
              <w:jc w:val="both"/>
              <w:rPr>
                <w:ins w:id="606" w:author="Simon, Matthew A. (LARC-E402)" w:date="2019-05-06T15:54:00Z"/>
                <w:color w:val="auto"/>
                <w:sz w:val="20"/>
                <w:szCs w:val="20"/>
              </w:rPr>
            </w:pPr>
            <w:ins w:id="607" w:author="Simon, Matthew A. (LARC-E402)" w:date="2019-05-06T15:54:00Z">
              <w:r>
                <w:rPr>
                  <w:color w:val="auto"/>
                  <w:sz w:val="20"/>
                  <w:szCs w:val="20"/>
                </w:rPr>
                <w:t>Orbital Planetary</w:t>
              </w:r>
            </w:ins>
          </w:p>
        </w:tc>
        <w:tc>
          <w:tcPr>
            <w:tcW w:w="3985" w:type="dxa"/>
          </w:tcPr>
          <w:p w14:paraId="4846D49B" w14:textId="7DC883BE" w:rsidR="004347B5" w:rsidRDefault="004347B5" w:rsidP="00DA2FFA">
            <w:pPr>
              <w:pStyle w:val="Default"/>
              <w:spacing w:after="240"/>
              <w:jc w:val="both"/>
              <w:rPr>
                <w:ins w:id="608" w:author="Simon, Matthew A. (LARC-E402)" w:date="2019-05-06T15:54:00Z"/>
                <w:color w:val="auto"/>
                <w:sz w:val="20"/>
                <w:szCs w:val="20"/>
              </w:rPr>
            </w:pPr>
            <w:ins w:id="609" w:author="Simon, Matthew A. (LARC-E402)" w:date="2019-05-06T15:55:00Z">
              <w:r>
                <w:rPr>
                  <w:color w:val="auto"/>
                  <w:sz w:val="20"/>
                  <w:szCs w:val="20"/>
                </w:rPr>
                <w:t>Vessels that reach and sustain orbit around a target planetary body</w:t>
              </w:r>
            </w:ins>
          </w:p>
        </w:tc>
        <w:tc>
          <w:tcPr>
            <w:tcW w:w="829" w:type="dxa"/>
          </w:tcPr>
          <w:p w14:paraId="60571E97" w14:textId="77777777" w:rsidR="004347B5" w:rsidRDefault="004347B5" w:rsidP="00DA2FFA">
            <w:pPr>
              <w:pStyle w:val="Default"/>
              <w:spacing w:after="240"/>
              <w:jc w:val="both"/>
              <w:rPr>
                <w:ins w:id="610" w:author="Simon, Matthew A. (LARC-E402)" w:date="2019-05-06T15:54:00Z"/>
                <w:color w:val="auto"/>
                <w:sz w:val="20"/>
                <w:szCs w:val="20"/>
              </w:rPr>
            </w:pPr>
          </w:p>
        </w:tc>
        <w:tc>
          <w:tcPr>
            <w:tcW w:w="744" w:type="dxa"/>
          </w:tcPr>
          <w:p w14:paraId="093D705C" w14:textId="77777777" w:rsidR="004347B5" w:rsidRDefault="004347B5" w:rsidP="00DA2FFA">
            <w:pPr>
              <w:pStyle w:val="Default"/>
              <w:spacing w:after="240"/>
              <w:jc w:val="both"/>
              <w:rPr>
                <w:ins w:id="611" w:author="Simon, Matthew A. (LARC-E402)" w:date="2019-05-06T15:54:00Z"/>
                <w:color w:val="auto"/>
                <w:sz w:val="20"/>
                <w:szCs w:val="20"/>
              </w:rPr>
            </w:pPr>
          </w:p>
        </w:tc>
      </w:tr>
      <w:tr w:rsidR="004347B5" w14:paraId="71AC4F02" w14:textId="77777777" w:rsidTr="000D7BC5">
        <w:trPr>
          <w:ins w:id="612" w:author="Ondrej Doule" w:date="2019-04-22T20:20:00Z"/>
        </w:trPr>
        <w:tc>
          <w:tcPr>
            <w:tcW w:w="558" w:type="dxa"/>
          </w:tcPr>
          <w:p w14:paraId="33564667" w14:textId="715B9118" w:rsidR="00DA2FFA" w:rsidRDefault="00881934" w:rsidP="00DA2FFA">
            <w:pPr>
              <w:pStyle w:val="Default"/>
              <w:spacing w:after="240"/>
              <w:jc w:val="both"/>
              <w:rPr>
                <w:ins w:id="613" w:author="Ondrej Doule" w:date="2019-04-22T20:26:00Z"/>
                <w:color w:val="auto"/>
                <w:sz w:val="20"/>
                <w:szCs w:val="20"/>
              </w:rPr>
            </w:pPr>
            <w:ins w:id="614" w:author="Ondrej Doule" w:date="2019-04-22T20:39:00Z">
              <w:r>
                <w:rPr>
                  <w:color w:val="auto"/>
                  <w:sz w:val="20"/>
                  <w:szCs w:val="20"/>
                </w:rPr>
                <w:t>3</w:t>
              </w:r>
            </w:ins>
          </w:p>
        </w:tc>
        <w:tc>
          <w:tcPr>
            <w:tcW w:w="2429" w:type="dxa"/>
          </w:tcPr>
          <w:p w14:paraId="70D99CE5" w14:textId="43B8A5BF" w:rsidR="00DA2FFA" w:rsidRPr="00881934" w:rsidRDefault="00DA2FFA" w:rsidP="00DA2FFA">
            <w:pPr>
              <w:pStyle w:val="Default"/>
              <w:spacing w:after="240"/>
              <w:jc w:val="both"/>
              <w:rPr>
                <w:ins w:id="615" w:author="Ondrej Doule" w:date="2019-04-22T20:20:00Z"/>
                <w:b/>
                <w:color w:val="auto"/>
                <w:sz w:val="20"/>
                <w:szCs w:val="20"/>
                <w:rPrChange w:id="616" w:author="Ondrej Doule" w:date="2019-04-22T20:39:00Z">
                  <w:rPr>
                    <w:ins w:id="617" w:author="Ondrej Doule" w:date="2019-04-22T20:20:00Z"/>
                    <w:color w:val="auto"/>
                    <w:sz w:val="20"/>
                    <w:szCs w:val="20"/>
                  </w:rPr>
                </w:rPrChange>
              </w:rPr>
            </w:pPr>
            <w:ins w:id="618" w:author="Ondrej Doule" w:date="2019-04-22T20:26:00Z">
              <w:r w:rsidRPr="00881934">
                <w:rPr>
                  <w:b/>
                  <w:color w:val="auto"/>
                  <w:sz w:val="20"/>
                  <w:szCs w:val="20"/>
                  <w:rPrChange w:id="619" w:author="Ondrej Doule" w:date="2019-04-22T20:39:00Z">
                    <w:rPr>
                      <w:color w:val="auto"/>
                      <w:sz w:val="20"/>
                      <w:szCs w:val="20"/>
                    </w:rPr>
                  </w:rPrChange>
                </w:rPr>
                <w:t>Surface</w:t>
              </w:r>
            </w:ins>
          </w:p>
        </w:tc>
        <w:tc>
          <w:tcPr>
            <w:tcW w:w="3985" w:type="dxa"/>
          </w:tcPr>
          <w:p w14:paraId="6764F347" w14:textId="3849260A" w:rsidR="00DA2FFA" w:rsidRPr="00881934" w:rsidRDefault="00881934" w:rsidP="00DA2FFA">
            <w:pPr>
              <w:pStyle w:val="Default"/>
              <w:spacing w:after="240"/>
              <w:jc w:val="both"/>
              <w:rPr>
                <w:ins w:id="620" w:author="Ondrej Doule" w:date="2019-04-22T20:20:00Z"/>
                <w:b/>
                <w:color w:val="auto"/>
                <w:sz w:val="20"/>
                <w:szCs w:val="20"/>
                <w:rPrChange w:id="621" w:author="Ondrej Doule" w:date="2019-04-22T20:39:00Z">
                  <w:rPr>
                    <w:ins w:id="622" w:author="Ondrej Doule" w:date="2019-04-22T20:20:00Z"/>
                    <w:color w:val="auto"/>
                    <w:sz w:val="20"/>
                    <w:szCs w:val="20"/>
                  </w:rPr>
                </w:rPrChange>
              </w:rPr>
            </w:pPr>
            <w:ins w:id="623" w:author="Ondrej Doule" w:date="2019-04-22T20:38:00Z">
              <w:r w:rsidRPr="00881934">
                <w:rPr>
                  <w:b/>
                  <w:color w:val="auto"/>
                  <w:sz w:val="20"/>
                  <w:szCs w:val="20"/>
                  <w:rPrChange w:id="624" w:author="Ondrej Doule" w:date="2019-04-22T20:39:00Z">
                    <w:rPr>
                      <w:color w:val="auto"/>
                      <w:sz w:val="20"/>
                      <w:szCs w:val="20"/>
                    </w:rPr>
                  </w:rPrChange>
                </w:rPr>
                <w:t>Vessels that are operated on planetary surface</w:t>
              </w:r>
            </w:ins>
          </w:p>
        </w:tc>
        <w:tc>
          <w:tcPr>
            <w:tcW w:w="829" w:type="dxa"/>
          </w:tcPr>
          <w:p w14:paraId="1A1DCB34" w14:textId="7BD7F41A" w:rsidR="00DA2FFA" w:rsidRDefault="00881934" w:rsidP="00DA2FFA">
            <w:pPr>
              <w:pStyle w:val="Default"/>
              <w:spacing w:after="240"/>
              <w:jc w:val="both"/>
              <w:rPr>
                <w:ins w:id="625" w:author="Ondrej Doule" w:date="2019-04-22T20:20:00Z"/>
                <w:color w:val="auto"/>
                <w:sz w:val="20"/>
                <w:szCs w:val="20"/>
              </w:rPr>
            </w:pPr>
            <w:ins w:id="626" w:author="Ondrej Doule" w:date="2019-04-22T20:40:00Z">
              <w:r>
                <w:rPr>
                  <w:color w:val="auto"/>
                  <w:sz w:val="20"/>
                  <w:szCs w:val="20"/>
                </w:rPr>
                <w:t>N/A</w:t>
              </w:r>
            </w:ins>
          </w:p>
        </w:tc>
        <w:tc>
          <w:tcPr>
            <w:tcW w:w="744" w:type="dxa"/>
          </w:tcPr>
          <w:p w14:paraId="04093E6B" w14:textId="77777777" w:rsidR="00DA2FFA" w:rsidRDefault="00DA2FFA" w:rsidP="00DA2FFA">
            <w:pPr>
              <w:pStyle w:val="Default"/>
              <w:spacing w:after="240"/>
              <w:jc w:val="both"/>
              <w:rPr>
                <w:ins w:id="627" w:author="Ondrej Doule" w:date="2019-04-22T20:20:00Z"/>
                <w:color w:val="auto"/>
                <w:sz w:val="20"/>
                <w:szCs w:val="20"/>
              </w:rPr>
            </w:pPr>
          </w:p>
        </w:tc>
      </w:tr>
      <w:tr w:rsidR="004347B5" w14:paraId="390117C2" w14:textId="77777777" w:rsidTr="000D7BC5">
        <w:trPr>
          <w:ins w:id="628" w:author="Ondrej Doule" w:date="2019-04-22T20:20:00Z"/>
        </w:trPr>
        <w:tc>
          <w:tcPr>
            <w:tcW w:w="558" w:type="dxa"/>
          </w:tcPr>
          <w:p w14:paraId="5D963F13" w14:textId="32DEA3A5" w:rsidR="00DA2FFA" w:rsidRDefault="00881934" w:rsidP="00DA2FFA">
            <w:pPr>
              <w:pStyle w:val="Default"/>
              <w:spacing w:after="240"/>
              <w:jc w:val="both"/>
              <w:rPr>
                <w:ins w:id="629" w:author="Ondrej Doule" w:date="2019-04-22T20:26:00Z"/>
                <w:color w:val="auto"/>
                <w:sz w:val="20"/>
                <w:szCs w:val="20"/>
              </w:rPr>
            </w:pPr>
            <w:ins w:id="630" w:author="Ondrej Doule" w:date="2019-04-22T20:40:00Z">
              <w:r>
                <w:rPr>
                  <w:color w:val="auto"/>
                  <w:sz w:val="20"/>
                  <w:szCs w:val="20"/>
                </w:rPr>
                <w:t>3.1</w:t>
              </w:r>
            </w:ins>
          </w:p>
        </w:tc>
        <w:tc>
          <w:tcPr>
            <w:tcW w:w="2429" w:type="dxa"/>
          </w:tcPr>
          <w:p w14:paraId="1F6B57FD" w14:textId="1DBB7C10" w:rsidR="00DA2FFA" w:rsidRDefault="00DA2FFA" w:rsidP="00DA2FFA">
            <w:pPr>
              <w:pStyle w:val="Default"/>
              <w:spacing w:after="240"/>
              <w:jc w:val="both"/>
              <w:rPr>
                <w:ins w:id="631" w:author="Ondrej Doule" w:date="2019-04-22T20:20:00Z"/>
                <w:color w:val="auto"/>
                <w:sz w:val="20"/>
                <w:szCs w:val="20"/>
              </w:rPr>
            </w:pPr>
            <w:ins w:id="632" w:author="Ondrej Doule" w:date="2019-04-22T20:26:00Z">
              <w:r>
                <w:rPr>
                  <w:color w:val="auto"/>
                  <w:sz w:val="20"/>
                  <w:szCs w:val="20"/>
                </w:rPr>
                <w:t>Surface Mobile</w:t>
              </w:r>
            </w:ins>
          </w:p>
        </w:tc>
        <w:tc>
          <w:tcPr>
            <w:tcW w:w="3985" w:type="dxa"/>
          </w:tcPr>
          <w:p w14:paraId="741B4D4A" w14:textId="4A00A000" w:rsidR="00DA2FFA" w:rsidRDefault="00881934" w:rsidP="00DA2FFA">
            <w:pPr>
              <w:pStyle w:val="Default"/>
              <w:spacing w:after="240"/>
              <w:jc w:val="both"/>
              <w:rPr>
                <w:ins w:id="633" w:author="Ondrej Doule" w:date="2019-04-22T20:20:00Z"/>
                <w:color w:val="auto"/>
                <w:sz w:val="20"/>
                <w:szCs w:val="20"/>
              </w:rPr>
            </w:pPr>
            <w:ins w:id="634" w:author="Ondrej Doule" w:date="2019-04-22T20:38:00Z">
              <w:r>
                <w:rPr>
                  <w:color w:val="auto"/>
                  <w:sz w:val="20"/>
                  <w:szCs w:val="20"/>
                </w:rPr>
                <w:t xml:space="preserve">Vessels that are operated on planetary surface and have an integrated transport capability </w:t>
              </w:r>
            </w:ins>
          </w:p>
        </w:tc>
        <w:tc>
          <w:tcPr>
            <w:tcW w:w="829" w:type="dxa"/>
          </w:tcPr>
          <w:p w14:paraId="1489F5FB" w14:textId="26BC8DC5" w:rsidR="00DA2FFA" w:rsidRDefault="00881934" w:rsidP="00DA2FFA">
            <w:pPr>
              <w:pStyle w:val="Default"/>
              <w:spacing w:after="240"/>
              <w:jc w:val="both"/>
              <w:rPr>
                <w:ins w:id="635" w:author="Ondrej Doule" w:date="2019-04-22T20:20:00Z"/>
                <w:color w:val="auto"/>
                <w:sz w:val="20"/>
                <w:szCs w:val="20"/>
              </w:rPr>
            </w:pPr>
            <w:ins w:id="636" w:author="Ondrej Doule" w:date="2019-04-22T20:40:00Z">
              <w:r>
                <w:rPr>
                  <w:color w:val="auto"/>
                  <w:sz w:val="20"/>
                  <w:szCs w:val="20"/>
                </w:rPr>
                <w:t>N/A</w:t>
              </w:r>
            </w:ins>
          </w:p>
        </w:tc>
        <w:tc>
          <w:tcPr>
            <w:tcW w:w="744" w:type="dxa"/>
          </w:tcPr>
          <w:p w14:paraId="0BAE4E5E" w14:textId="77777777" w:rsidR="00DA2FFA" w:rsidRDefault="00DA2FFA" w:rsidP="00DA2FFA">
            <w:pPr>
              <w:pStyle w:val="Default"/>
              <w:spacing w:after="240"/>
              <w:jc w:val="both"/>
              <w:rPr>
                <w:ins w:id="637" w:author="Ondrej Doule" w:date="2019-04-22T20:20:00Z"/>
                <w:color w:val="auto"/>
                <w:sz w:val="20"/>
                <w:szCs w:val="20"/>
              </w:rPr>
            </w:pPr>
          </w:p>
        </w:tc>
      </w:tr>
      <w:tr w:rsidR="000D7BC5" w14:paraId="12DEBF17" w14:textId="77777777" w:rsidTr="000D7BC5">
        <w:trPr>
          <w:ins w:id="638" w:author="Simon, Matthew A. (LARC-E402)" w:date="2019-05-06T15:56:00Z"/>
        </w:trPr>
        <w:tc>
          <w:tcPr>
            <w:tcW w:w="558" w:type="dxa"/>
          </w:tcPr>
          <w:p w14:paraId="122B11EC" w14:textId="6988E4AC" w:rsidR="000D7BC5" w:rsidRDefault="000D7BC5" w:rsidP="00DA2FFA">
            <w:pPr>
              <w:pStyle w:val="Default"/>
              <w:spacing w:after="240"/>
              <w:jc w:val="both"/>
              <w:rPr>
                <w:ins w:id="639" w:author="Simon, Matthew A. (LARC-E402)" w:date="2019-05-06T15:56:00Z"/>
                <w:color w:val="auto"/>
                <w:sz w:val="20"/>
                <w:szCs w:val="20"/>
              </w:rPr>
            </w:pPr>
            <w:ins w:id="640" w:author="Simon, Matthew A. (LARC-E402)" w:date="2019-05-06T15:59:00Z">
              <w:r>
                <w:rPr>
                  <w:color w:val="auto"/>
                  <w:sz w:val="20"/>
                  <w:szCs w:val="20"/>
                </w:rPr>
                <w:t>3.2</w:t>
              </w:r>
            </w:ins>
          </w:p>
        </w:tc>
        <w:tc>
          <w:tcPr>
            <w:tcW w:w="2429" w:type="dxa"/>
          </w:tcPr>
          <w:p w14:paraId="195B4A0D" w14:textId="43B98602" w:rsidR="000D7BC5" w:rsidRDefault="000D7BC5" w:rsidP="00DA2FFA">
            <w:pPr>
              <w:pStyle w:val="Default"/>
              <w:spacing w:after="240"/>
              <w:jc w:val="both"/>
              <w:rPr>
                <w:ins w:id="641" w:author="Simon, Matthew A. (LARC-E402)" w:date="2019-05-06T15:56:00Z"/>
                <w:color w:val="auto"/>
                <w:sz w:val="20"/>
                <w:szCs w:val="20"/>
              </w:rPr>
            </w:pPr>
            <w:ins w:id="642" w:author="Simon, Matthew A. (LARC-E402)" w:date="2019-05-06T15:59:00Z">
              <w:r>
                <w:rPr>
                  <w:color w:val="auto"/>
                  <w:sz w:val="20"/>
                  <w:szCs w:val="20"/>
                </w:rPr>
                <w:t>Surface Stationary</w:t>
              </w:r>
            </w:ins>
          </w:p>
        </w:tc>
        <w:tc>
          <w:tcPr>
            <w:tcW w:w="3985" w:type="dxa"/>
          </w:tcPr>
          <w:p w14:paraId="5E349ADB" w14:textId="3F56C74E" w:rsidR="000D7BC5" w:rsidRDefault="000D7BC5" w:rsidP="00DA2FFA">
            <w:pPr>
              <w:pStyle w:val="Default"/>
              <w:spacing w:after="240"/>
              <w:jc w:val="both"/>
              <w:rPr>
                <w:ins w:id="643" w:author="Simon, Matthew A. (LARC-E402)" w:date="2019-05-06T15:56:00Z"/>
                <w:color w:val="auto"/>
                <w:sz w:val="20"/>
                <w:szCs w:val="20"/>
              </w:rPr>
            </w:pPr>
            <w:ins w:id="644" w:author="Simon, Matthew A. (LARC-E402)" w:date="2019-05-06T15:59:00Z">
              <w:r>
                <w:rPr>
                  <w:color w:val="auto"/>
                  <w:sz w:val="20"/>
                  <w:szCs w:val="20"/>
                </w:rPr>
                <w:t>Vessels that are operated on planetary surface and have and do not have integrated transport capability</w:t>
              </w:r>
            </w:ins>
          </w:p>
        </w:tc>
        <w:tc>
          <w:tcPr>
            <w:tcW w:w="829" w:type="dxa"/>
          </w:tcPr>
          <w:p w14:paraId="23259E00" w14:textId="7F28C73C" w:rsidR="000D7BC5" w:rsidRDefault="000D7BC5" w:rsidP="00DA2FFA">
            <w:pPr>
              <w:pStyle w:val="Default"/>
              <w:spacing w:after="240"/>
              <w:jc w:val="both"/>
              <w:rPr>
                <w:ins w:id="645" w:author="Simon, Matthew A. (LARC-E402)" w:date="2019-05-06T15:56:00Z"/>
                <w:color w:val="auto"/>
                <w:sz w:val="20"/>
                <w:szCs w:val="20"/>
              </w:rPr>
            </w:pPr>
            <w:ins w:id="646" w:author="Simon, Matthew A. (LARC-E402)" w:date="2019-05-06T15:59:00Z">
              <w:r>
                <w:rPr>
                  <w:color w:val="auto"/>
                  <w:sz w:val="20"/>
                  <w:szCs w:val="20"/>
                </w:rPr>
                <w:t>N/A</w:t>
              </w:r>
            </w:ins>
          </w:p>
        </w:tc>
        <w:tc>
          <w:tcPr>
            <w:tcW w:w="744" w:type="dxa"/>
          </w:tcPr>
          <w:p w14:paraId="752B22B0" w14:textId="77777777" w:rsidR="000D7BC5" w:rsidRDefault="000D7BC5" w:rsidP="00DA2FFA">
            <w:pPr>
              <w:pStyle w:val="Default"/>
              <w:spacing w:after="240"/>
              <w:jc w:val="both"/>
              <w:rPr>
                <w:ins w:id="647" w:author="Simon, Matthew A. (LARC-E402)" w:date="2019-05-06T15:56:00Z"/>
                <w:color w:val="auto"/>
                <w:sz w:val="20"/>
                <w:szCs w:val="20"/>
              </w:rPr>
            </w:pPr>
          </w:p>
        </w:tc>
      </w:tr>
      <w:tr w:rsidR="000D7BC5" w14:paraId="0597569C" w14:textId="77777777" w:rsidTr="000D7BC5">
        <w:trPr>
          <w:ins w:id="648" w:author="Simon, Matthew A. (LARC-E402)" w:date="2019-05-06T15:57:00Z"/>
        </w:trPr>
        <w:tc>
          <w:tcPr>
            <w:tcW w:w="558" w:type="dxa"/>
          </w:tcPr>
          <w:p w14:paraId="7F40ADC6" w14:textId="5A704913" w:rsidR="000D7BC5" w:rsidRDefault="000D7BC5" w:rsidP="00DA2FFA">
            <w:pPr>
              <w:pStyle w:val="Default"/>
              <w:spacing w:after="240"/>
              <w:jc w:val="both"/>
              <w:rPr>
                <w:ins w:id="649" w:author="Simon, Matthew A. (LARC-E402)" w:date="2019-05-06T15:57:00Z"/>
                <w:color w:val="auto"/>
                <w:sz w:val="20"/>
                <w:szCs w:val="20"/>
              </w:rPr>
            </w:pPr>
            <w:ins w:id="650" w:author="Simon, Matthew A. (LARC-E402)" w:date="2019-05-06T15:59:00Z">
              <w:r>
                <w:rPr>
                  <w:color w:val="auto"/>
                  <w:sz w:val="20"/>
                  <w:szCs w:val="20"/>
                </w:rPr>
                <w:t>3.3</w:t>
              </w:r>
            </w:ins>
          </w:p>
        </w:tc>
        <w:tc>
          <w:tcPr>
            <w:tcW w:w="2429" w:type="dxa"/>
          </w:tcPr>
          <w:p w14:paraId="6F5777F1" w14:textId="20B0368B" w:rsidR="000D7BC5" w:rsidRDefault="000D7BC5" w:rsidP="00DA2FFA">
            <w:pPr>
              <w:pStyle w:val="Default"/>
              <w:spacing w:after="240"/>
              <w:jc w:val="both"/>
              <w:rPr>
                <w:ins w:id="651" w:author="Simon, Matthew A. (LARC-E402)" w:date="2019-05-06T15:57:00Z"/>
                <w:color w:val="auto"/>
                <w:sz w:val="20"/>
                <w:szCs w:val="20"/>
              </w:rPr>
            </w:pPr>
            <w:ins w:id="652" w:author="Simon, Matthew A. (LARC-E402)" w:date="2019-05-06T15:59:00Z">
              <w:r>
                <w:rPr>
                  <w:color w:val="auto"/>
                  <w:sz w:val="20"/>
                  <w:szCs w:val="20"/>
                </w:rPr>
                <w:t>Surface Temporary</w:t>
              </w:r>
            </w:ins>
          </w:p>
        </w:tc>
        <w:tc>
          <w:tcPr>
            <w:tcW w:w="3985" w:type="dxa"/>
          </w:tcPr>
          <w:p w14:paraId="09A151DD" w14:textId="232947C4" w:rsidR="000D7BC5" w:rsidRDefault="000D7BC5" w:rsidP="00DA2FFA">
            <w:pPr>
              <w:pStyle w:val="Default"/>
              <w:spacing w:after="240"/>
              <w:jc w:val="both"/>
              <w:rPr>
                <w:ins w:id="653" w:author="Simon, Matthew A. (LARC-E402)" w:date="2019-05-06T15:57:00Z"/>
                <w:color w:val="auto"/>
                <w:sz w:val="20"/>
                <w:szCs w:val="20"/>
              </w:rPr>
            </w:pPr>
            <w:ins w:id="654" w:author="Simon, Matthew A. (LARC-E402)" w:date="2019-05-06T15:59:00Z">
              <w:r>
                <w:rPr>
                  <w:color w:val="auto"/>
                  <w:sz w:val="20"/>
                  <w:szCs w:val="20"/>
                </w:rPr>
                <w:t>Vessels that are operated on a planetary surface which are temporary in use or function</w:t>
              </w:r>
            </w:ins>
          </w:p>
        </w:tc>
        <w:tc>
          <w:tcPr>
            <w:tcW w:w="829" w:type="dxa"/>
          </w:tcPr>
          <w:p w14:paraId="0CCE41C3" w14:textId="77777777" w:rsidR="000D7BC5" w:rsidRDefault="000D7BC5" w:rsidP="00DA2FFA">
            <w:pPr>
              <w:pStyle w:val="Default"/>
              <w:spacing w:after="240"/>
              <w:jc w:val="both"/>
              <w:rPr>
                <w:ins w:id="655" w:author="Simon, Matthew A. (LARC-E402)" w:date="2019-05-06T15:57:00Z"/>
                <w:color w:val="auto"/>
                <w:sz w:val="20"/>
                <w:szCs w:val="20"/>
              </w:rPr>
            </w:pPr>
          </w:p>
        </w:tc>
        <w:tc>
          <w:tcPr>
            <w:tcW w:w="744" w:type="dxa"/>
          </w:tcPr>
          <w:p w14:paraId="5FBD8B56" w14:textId="77777777" w:rsidR="000D7BC5" w:rsidRDefault="000D7BC5" w:rsidP="00DA2FFA">
            <w:pPr>
              <w:pStyle w:val="Default"/>
              <w:spacing w:after="240"/>
              <w:jc w:val="both"/>
              <w:rPr>
                <w:ins w:id="656" w:author="Simon, Matthew A. (LARC-E402)" w:date="2019-05-06T15:57:00Z"/>
                <w:color w:val="auto"/>
                <w:sz w:val="20"/>
                <w:szCs w:val="20"/>
              </w:rPr>
            </w:pPr>
          </w:p>
        </w:tc>
      </w:tr>
      <w:tr w:rsidR="000D7BC5" w14:paraId="44A76E13" w14:textId="77777777" w:rsidTr="000D7BC5">
        <w:trPr>
          <w:ins w:id="657" w:author="Simon, Matthew A. (LARC-E402)" w:date="2019-05-06T15:53:00Z"/>
        </w:trPr>
        <w:tc>
          <w:tcPr>
            <w:tcW w:w="558" w:type="dxa"/>
          </w:tcPr>
          <w:p w14:paraId="32679745" w14:textId="01B2F8CF" w:rsidR="000D7BC5" w:rsidRDefault="000D7BC5" w:rsidP="00DA2FFA">
            <w:pPr>
              <w:pStyle w:val="Default"/>
              <w:spacing w:after="240"/>
              <w:jc w:val="both"/>
              <w:rPr>
                <w:ins w:id="658" w:author="Simon, Matthew A. (LARC-E402)" w:date="2019-05-06T15:53:00Z"/>
                <w:color w:val="auto"/>
                <w:sz w:val="20"/>
                <w:szCs w:val="20"/>
              </w:rPr>
            </w:pPr>
            <w:ins w:id="659" w:author="Simon, Matthew A. (LARC-E402)" w:date="2019-05-06T15:59:00Z">
              <w:r>
                <w:rPr>
                  <w:color w:val="auto"/>
                  <w:sz w:val="20"/>
                  <w:szCs w:val="20"/>
                </w:rPr>
                <w:t>4</w:t>
              </w:r>
            </w:ins>
          </w:p>
        </w:tc>
        <w:tc>
          <w:tcPr>
            <w:tcW w:w="2429" w:type="dxa"/>
          </w:tcPr>
          <w:p w14:paraId="4B22F354" w14:textId="49FFBF11" w:rsidR="000D7BC5" w:rsidRDefault="000D7BC5" w:rsidP="00DA2FFA">
            <w:pPr>
              <w:pStyle w:val="Default"/>
              <w:spacing w:after="240"/>
              <w:jc w:val="both"/>
              <w:rPr>
                <w:ins w:id="660" w:author="Simon, Matthew A. (LARC-E402)" w:date="2019-05-06T15:53:00Z"/>
                <w:color w:val="auto"/>
                <w:sz w:val="20"/>
                <w:szCs w:val="20"/>
              </w:rPr>
            </w:pPr>
            <w:ins w:id="661" w:author="Simon, Matthew A. (LARC-E402)" w:date="2019-05-06T15:59:00Z">
              <w:r>
                <w:rPr>
                  <w:color w:val="auto"/>
                  <w:sz w:val="20"/>
                  <w:szCs w:val="20"/>
                </w:rPr>
                <w:t>Interplanetary/Interstellar</w:t>
              </w:r>
            </w:ins>
          </w:p>
        </w:tc>
        <w:tc>
          <w:tcPr>
            <w:tcW w:w="3985" w:type="dxa"/>
          </w:tcPr>
          <w:p w14:paraId="16DDBF60" w14:textId="7351CCE9" w:rsidR="000D7BC5" w:rsidRDefault="000D7BC5" w:rsidP="00DA2FFA">
            <w:pPr>
              <w:pStyle w:val="Default"/>
              <w:spacing w:after="240"/>
              <w:jc w:val="both"/>
              <w:rPr>
                <w:ins w:id="662" w:author="Simon, Matthew A. (LARC-E402)" w:date="2019-05-06T15:53:00Z"/>
                <w:color w:val="auto"/>
                <w:sz w:val="20"/>
                <w:szCs w:val="20"/>
              </w:rPr>
            </w:pPr>
            <w:ins w:id="663" w:author="Simon, Matthew A. (LARC-E402)" w:date="2019-05-06T15:59:00Z">
              <w:r>
                <w:rPr>
                  <w:color w:val="auto"/>
                  <w:sz w:val="20"/>
                  <w:szCs w:val="20"/>
                </w:rPr>
                <w:t>Vessels that are operated in transit trajectories between planetary bodies or stars</w:t>
              </w:r>
            </w:ins>
          </w:p>
        </w:tc>
        <w:tc>
          <w:tcPr>
            <w:tcW w:w="829" w:type="dxa"/>
          </w:tcPr>
          <w:p w14:paraId="540381E4" w14:textId="77777777" w:rsidR="000D7BC5" w:rsidRDefault="000D7BC5" w:rsidP="00DA2FFA">
            <w:pPr>
              <w:pStyle w:val="Default"/>
              <w:spacing w:after="240"/>
              <w:jc w:val="both"/>
              <w:rPr>
                <w:ins w:id="664" w:author="Simon, Matthew A. (LARC-E402)" w:date="2019-05-06T15:53:00Z"/>
                <w:color w:val="auto"/>
                <w:sz w:val="20"/>
                <w:szCs w:val="20"/>
              </w:rPr>
            </w:pPr>
          </w:p>
        </w:tc>
        <w:tc>
          <w:tcPr>
            <w:tcW w:w="744" w:type="dxa"/>
          </w:tcPr>
          <w:p w14:paraId="259AF4A0" w14:textId="77777777" w:rsidR="000D7BC5" w:rsidRDefault="000D7BC5" w:rsidP="00DA2FFA">
            <w:pPr>
              <w:pStyle w:val="Default"/>
              <w:spacing w:after="240"/>
              <w:jc w:val="both"/>
              <w:rPr>
                <w:ins w:id="665" w:author="Simon, Matthew A. (LARC-E402)" w:date="2019-05-06T15:53:00Z"/>
                <w:color w:val="auto"/>
                <w:sz w:val="20"/>
                <w:szCs w:val="20"/>
              </w:rPr>
            </w:pPr>
          </w:p>
        </w:tc>
      </w:tr>
      <w:tr w:rsidR="000D7BC5" w14:paraId="22465AFB" w14:textId="77777777" w:rsidTr="000D7BC5">
        <w:trPr>
          <w:ins w:id="666" w:author="Simon, Matthew A. (LARC-E402)" w:date="2019-05-06T15:53:00Z"/>
        </w:trPr>
        <w:tc>
          <w:tcPr>
            <w:tcW w:w="558" w:type="dxa"/>
          </w:tcPr>
          <w:p w14:paraId="6636A179" w14:textId="77777777" w:rsidR="000D7BC5" w:rsidRDefault="000D7BC5" w:rsidP="00DA2FFA">
            <w:pPr>
              <w:pStyle w:val="Default"/>
              <w:spacing w:after="240"/>
              <w:jc w:val="both"/>
              <w:rPr>
                <w:ins w:id="667" w:author="Simon, Matthew A. (LARC-E402)" w:date="2019-05-06T15:53:00Z"/>
                <w:color w:val="auto"/>
                <w:sz w:val="20"/>
                <w:szCs w:val="20"/>
              </w:rPr>
            </w:pPr>
          </w:p>
        </w:tc>
        <w:tc>
          <w:tcPr>
            <w:tcW w:w="2429" w:type="dxa"/>
          </w:tcPr>
          <w:p w14:paraId="58DD7F3D" w14:textId="77777777" w:rsidR="000D7BC5" w:rsidRDefault="000D7BC5" w:rsidP="00DA2FFA">
            <w:pPr>
              <w:pStyle w:val="Default"/>
              <w:spacing w:after="240"/>
              <w:jc w:val="both"/>
              <w:rPr>
                <w:ins w:id="668" w:author="Simon, Matthew A. (LARC-E402)" w:date="2019-05-06T15:53:00Z"/>
                <w:color w:val="auto"/>
                <w:sz w:val="20"/>
                <w:szCs w:val="20"/>
              </w:rPr>
            </w:pPr>
          </w:p>
        </w:tc>
        <w:tc>
          <w:tcPr>
            <w:tcW w:w="3985" w:type="dxa"/>
          </w:tcPr>
          <w:p w14:paraId="446730A9" w14:textId="77777777" w:rsidR="000D7BC5" w:rsidRDefault="000D7BC5" w:rsidP="00DA2FFA">
            <w:pPr>
              <w:pStyle w:val="Default"/>
              <w:spacing w:after="240"/>
              <w:jc w:val="both"/>
              <w:rPr>
                <w:ins w:id="669" w:author="Simon, Matthew A. (LARC-E402)" w:date="2019-05-06T15:53:00Z"/>
                <w:color w:val="auto"/>
                <w:sz w:val="20"/>
                <w:szCs w:val="20"/>
              </w:rPr>
            </w:pPr>
          </w:p>
        </w:tc>
        <w:tc>
          <w:tcPr>
            <w:tcW w:w="829" w:type="dxa"/>
          </w:tcPr>
          <w:p w14:paraId="45C293A5" w14:textId="77777777" w:rsidR="000D7BC5" w:rsidRDefault="000D7BC5" w:rsidP="00DA2FFA">
            <w:pPr>
              <w:pStyle w:val="Default"/>
              <w:spacing w:after="240"/>
              <w:jc w:val="both"/>
              <w:rPr>
                <w:ins w:id="670" w:author="Simon, Matthew A. (LARC-E402)" w:date="2019-05-06T15:53:00Z"/>
                <w:color w:val="auto"/>
                <w:sz w:val="20"/>
                <w:szCs w:val="20"/>
              </w:rPr>
            </w:pPr>
          </w:p>
        </w:tc>
        <w:tc>
          <w:tcPr>
            <w:tcW w:w="744" w:type="dxa"/>
          </w:tcPr>
          <w:p w14:paraId="54A6E906" w14:textId="77777777" w:rsidR="000D7BC5" w:rsidRDefault="000D7BC5" w:rsidP="00DA2FFA">
            <w:pPr>
              <w:pStyle w:val="Default"/>
              <w:spacing w:after="240"/>
              <w:jc w:val="both"/>
              <w:rPr>
                <w:ins w:id="671" w:author="Simon, Matthew A. (LARC-E402)" w:date="2019-05-06T15:53:00Z"/>
                <w:color w:val="auto"/>
                <w:sz w:val="20"/>
                <w:szCs w:val="20"/>
              </w:rPr>
            </w:pPr>
          </w:p>
        </w:tc>
      </w:tr>
    </w:tbl>
    <w:p w14:paraId="223574BD" w14:textId="77777777" w:rsidR="006B2119" w:rsidRDefault="006B2119">
      <w:pPr>
        <w:pStyle w:val="Default"/>
        <w:spacing w:after="240"/>
        <w:jc w:val="both"/>
        <w:rPr>
          <w:ins w:id="672" w:author="Ondrej Doule" w:date="2019-04-22T20:08:00Z"/>
          <w:color w:val="auto"/>
          <w:sz w:val="20"/>
          <w:szCs w:val="20"/>
        </w:rPr>
        <w:pPrChange w:id="673" w:author="Ondrej Doule" w:date="2019-04-22T20:08:00Z">
          <w:pPr>
            <w:pStyle w:val="Default"/>
            <w:numPr>
              <w:numId w:val="4"/>
            </w:numPr>
            <w:spacing w:after="240"/>
            <w:ind w:left="720" w:hanging="360"/>
            <w:jc w:val="both"/>
          </w:pPr>
        </w:pPrChange>
      </w:pPr>
    </w:p>
    <w:p w14:paraId="1720B820" w14:textId="5D446E07" w:rsidR="006B2119" w:rsidRDefault="006B2119" w:rsidP="006B2119">
      <w:pPr>
        <w:pStyle w:val="Default"/>
        <w:spacing w:after="240"/>
        <w:jc w:val="both"/>
        <w:rPr>
          <w:ins w:id="674" w:author="Ondrej Doule" w:date="2019-04-22T20:06:00Z"/>
          <w:color w:val="auto"/>
          <w:sz w:val="20"/>
          <w:szCs w:val="20"/>
        </w:rPr>
      </w:pPr>
    </w:p>
    <w:p w14:paraId="253DEA8C" w14:textId="77777777" w:rsidR="006B2119" w:rsidRDefault="006B2119" w:rsidP="006B2119">
      <w:pPr>
        <w:pStyle w:val="Default"/>
        <w:spacing w:after="240"/>
        <w:jc w:val="both"/>
        <w:rPr>
          <w:color w:val="auto"/>
          <w:sz w:val="20"/>
          <w:szCs w:val="20"/>
        </w:rPr>
      </w:pPr>
    </w:p>
    <w:p w14:paraId="1F0E6877" w14:textId="556CCDB8" w:rsidR="007B70D1" w:rsidRDefault="007B70D1" w:rsidP="00C13591">
      <w:pPr>
        <w:pStyle w:val="Default"/>
        <w:spacing w:after="240"/>
        <w:jc w:val="both"/>
        <w:rPr>
          <w:color w:val="auto"/>
          <w:sz w:val="20"/>
          <w:szCs w:val="20"/>
        </w:rPr>
      </w:pPr>
    </w:p>
    <w:p w14:paraId="1C4D2CFF" w14:textId="051B5667" w:rsidR="007B70D1" w:rsidRDefault="007B70D1" w:rsidP="00C13591">
      <w:pPr>
        <w:pStyle w:val="Default"/>
        <w:spacing w:after="240"/>
        <w:jc w:val="both"/>
        <w:rPr>
          <w:color w:val="auto"/>
          <w:sz w:val="20"/>
          <w:szCs w:val="20"/>
        </w:rPr>
      </w:pPr>
    </w:p>
    <w:p w14:paraId="1176B72D" w14:textId="6CEA0437" w:rsidR="007B70D1" w:rsidRDefault="007B70D1" w:rsidP="00C13591">
      <w:pPr>
        <w:pStyle w:val="Default"/>
        <w:spacing w:after="240"/>
        <w:jc w:val="both"/>
        <w:rPr>
          <w:ins w:id="675" w:author="Ondrej Doule" w:date="2019-04-22T19:50:00Z"/>
          <w:color w:val="auto"/>
          <w:sz w:val="20"/>
          <w:szCs w:val="20"/>
        </w:rPr>
      </w:pPr>
    </w:p>
    <w:p w14:paraId="333ED71D" w14:textId="5C0CD9B4" w:rsidR="007B70D1" w:rsidRDefault="007B70D1" w:rsidP="00C13591">
      <w:pPr>
        <w:pStyle w:val="Default"/>
        <w:spacing w:after="240"/>
        <w:jc w:val="both"/>
        <w:rPr>
          <w:color w:val="auto"/>
          <w:sz w:val="20"/>
          <w:szCs w:val="20"/>
        </w:rPr>
      </w:pPr>
    </w:p>
    <w:p w14:paraId="7408A29B" w14:textId="011CB516" w:rsidR="007B70D1" w:rsidRDefault="007B70D1" w:rsidP="00C13591">
      <w:pPr>
        <w:pStyle w:val="Default"/>
        <w:spacing w:after="240"/>
        <w:jc w:val="both"/>
        <w:rPr>
          <w:color w:val="auto"/>
          <w:sz w:val="20"/>
          <w:szCs w:val="20"/>
        </w:rPr>
      </w:pPr>
    </w:p>
    <w:p w14:paraId="455BBDD8" w14:textId="6B8EF1CA" w:rsidR="007B70D1" w:rsidRDefault="007B70D1" w:rsidP="00C13591">
      <w:pPr>
        <w:pStyle w:val="Default"/>
        <w:spacing w:after="240"/>
        <w:jc w:val="both"/>
        <w:rPr>
          <w:color w:val="auto"/>
          <w:sz w:val="20"/>
          <w:szCs w:val="20"/>
        </w:rPr>
      </w:pPr>
    </w:p>
    <w:p w14:paraId="65DED462" w14:textId="77777777" w:rsidR="007B70D1" w:rsidRPr="00DF6F05" w:rsidRDefault="007B70D1" w:rsidP="00C13591">
      <w:pPr>
        <w:pStyle w:val="Default"/>
        <w:spacing w:after="240"/>
        <w:jc w:val="both"/>
        <w:rPr>
          <w:color w:val="auto"/>
          <w:sz w:val="20"/>
          <w:szCs w:val="20"/>
        </w:rPr>
      </w:pPr>
    </w:p>
    <w:p w14:paraId="1D7D076C" w14:textId="5604CE6E" w:rsidR="00A15A25" w:rsidRPr="00DF6F05" w:rsidDel="00BE1914" w:rsidRDefault="00A15A25" w:rsidP="00C13591">
      <w:pPr>
        <w:pStyle w:val="Default"/>
        <w:spacing w:after="240"/>
        <w:jc w:val="both"/>
        <w:rPr>
          <w:del w:id="676" w:author="Ondrej Doule" w:date="2019-04-22T21:20:00Z"/>
          <w:color w:val="auto"/>
          <w:sz w:val="20"/>
          <w:szCs w:val="20"/>
        </w:rPr>
      </w:pPr>
    </w:p>
    <w:p w14:paraId="6C09367A" w14:textId="3FAA7270" w:rsidR="00A15A25" w:rsidRPr="00DF6F05" w:rsidDel="00BE1914" w:rsidRDefault="009F1EEB" w:rsidP="00C13591">
      <w:pPr>
        <w:pStyle w:val="Default"/>
        <w:spacing w:after="240"/>
        <w:jc w:val="both"/>
        <w:rPr>
          <w:del w:id="677" w:author="Ondrej Doule" w:date="2019-04-22T21:20:00Z"/>
          <w:color w:val="auto"/>
          <w:sz w:val="20"/>
          <w:szCs w:val="20"/>
        </w:rPr>
      </w:pPr>
      <w:del w:id="678" w:author="Ondrej Doule" w:date="2019-04-22T21:20:00Z">
        <w:r w:rsidRPr="00C47FA8" w:rsidDel="00BE1914">
          <w:rPr>
            <w:color w:val="FF0000"/>
            <w:sz w:val="20"/>
            <w:szCs w:val="20"/>
          </w:rPr>
          <w:delText>Figure below indicates possible structure of different categories and functions</w:delText>
        </w:r>
        <w:r w:rsidR="00C47FA8" w:rsidRPr="00C47FA8" w:rsidDel="00BE1914">
          <w:rPr>
            <w:color w:val="FF0000"/>
            <w:sz w:val="20"/>
            <w:szCs w:val="20"/>
          </w:rPr>
          <w:delText xml:space="preserve"> and possible multidimensional character of the ontology.</w:delText>
        </w:r>
        <w:r w:rsidDel="00BE1914">
          <w:rPr>
            <w:color w:val="auto"/>
            <w:sz w:val="20"/>
            <w:szCs w:val="20"/>
          </w:rPr>
          <w:delText xml:space="preserve"> </w:delText>
        </w:r>
      </w:del>
    </w:p>
    <w:p w14:paraId="31104F52" w14:textId="33D07FF2" w:rsidR="00755E95" w:rsidRPr="00DF6F05" w:rsidDel="00BE1914" w:rsidRDefault="00755E95" w:rsidP="00C13591">
      <w:pPr>
        <w:pStyle w:val="Default"/>
        <w:spacing w:after="240"/>
        <w:jc w:val="both"/>
        <w:rPr>
          <w:del w:id="679" w:author="Ondrej Doule" w:date="2019-04-22T21:20:00Z"/>
          <w:color w:val="auto"/>
          <w:sz w:val="20"/>
          <w:szCs w:val="20"/>
        </w:rPr>
      </w:pPr>
      <w:del w:id="680" w:author="Ondrej Doule" w:date="2019-04-22T21:20:00Z">
        <w:r w:rsidRPr="00DF6F05" w:rsidDel="00BE1914">
          <w:rPr>
            <w:noProof/>
            <w:sz w:val="20"/>
            <w:szCs w:val="20"/>
          </w:rPr>
          <mc:AlternateContent>
            <mc:Choice Requires="wps">
              <w:drawing>
                <wp:anchor distT="45720" distB="45720" distL="114300" distR="114300" simplePos="0" relativeHeight="251664384" behindDoc="1" locked="0" layoutInCell="1" allowOverlap="1" wp14:anchorId="75E89383" wp14:editId="04E71FDB">
                  <wp:simplePos x="0" y="0"/>
                  <wp:positionH relativeFrom="margin">
                    <wp:posOffset>824230</wp:posOffset>
                  </wp:positionH>
                  <wp:positionV relativeFrom="paragraph">
                    <wp:posOffset>195580</wp:posOffset>
                  </wp:positionV>
                  <wp:extent cx="2360930" cy="1404620"/>
                  <wp:effectExtent l="0" t="0" r="0" b="0"/>
                  <wp:wrapTight wrapText="bothSides">
                    <wp:wrapPolygon edited="0">
                      <wp:start x="519" y="0"/>
                      <wp:lineTo x="519" y="20076"/>
                      <wp:lineTo x="20942" y="20076"/>
                      <wp:lineTo x="20942" y="0"/>
                      <wp:lineTo x="519"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2F9575" w14:textId="27EDDD03" w:rsidR="00980263" w:rsidRDefault="00980263">
                              <w:r>
                                <w:rPr>
                                  <w:sz w:val="20"/>
                                  <w:szCs w:val="20"/>
                                </w:rPr>
                                <w:t>Process Category: I. DESIGN PROCESS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E89383" id="_x0000_s1028" type="#_x0000_t202" style="position:absolute;left:0;text-align:left;margin-left:64.9pt;margin-top:15.4pt;width:185.9pt;height:110.6pt;z-index:-2516520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" filled="f" stroked="f">
                  <v:textbox style="mso-fit-shape-to-text:t">
                    <w:txbxContent>
                      <w:p w14:paraId="322F9575" w14:textId="27EDDD03" w:rsidR="00980263" w:rsidRDefault="00980263">
                        <w:r>
                          <w:rPr>
                            <w:sz w:val="20"/>
                            <w:szCs w:val="20"/>
                          </w:rPr>
                          <w:t>Process Category: I. DESIGN PROCESS</w:t>
                        </w:r>
                      </w:p>
                    </w:txbxContent>
                  </v:textbox>
                  <w10:wrap type="tight" anchorx="margin"/>
                </v:shape>
              </w:pict>
            </mc:Fallback>
          </mc:AlternateContent>
        </w:r>
      </w:del>
    </w:p>
    <w:p w14:paraId="18173992" w14:textId="393D4E66" w:rsidR="00C13591" w:rsidRPr="00DF6F05" w:rsidDel="00BE1914" w:rsidRDefault="00755E95" w:rsidP="00755E95">
      <w:pPr>
        <w:pStyle w:val="Default"/>
        <w:spacing w:after="240"/>
        <w:ind w:firstLine="360"/>
        <w:jc w:val="both"/>
        <w:rPr>
          <w:del w:id="681" w:author="Ondrej Doule" w:date="2019-04-22T21:20:00Z"/>
          <w:color w:val="auto"/>
          <w:sz w:val="20"/>
          <w:szCs w:val="20"/>
        </w:rPr>
      </w:pPr>
      <w:del w:id="682" w:author="Ondrej Doule" w:date="2019-04-22T21:20:00Z">
        <w:r w:rsidRPr="00DF6F05" w:rsidDel="00BE1914">
          <w:rPr>
            <w:noProof/>
            <w:sz w:val="20"/>
            <w:szCs w:val="20"/>
          </w:rPr>
          <mc:AlternateContent>
            <mc:Choice Requires="wps">
              <w:drawing>
                <wp:anchor distT="45720" distB="45720" distL="114300" distR="114300" simplePos="0" relativeHeight="251668480" behindDoc="0" locked="0" layoutInCell="1" allowOverlap="1" wp14:anchorId="769D050E" wp14:editId="75072BB8">
                  <wp:simplePos x="0" y="0"/>
                  <wp:positionH relativeFrom="margin">
                    <wp:posOffset>3448050</wp:posOffset>
                  </wp:positionH>
                  <wp:positionV relativeFrom="paragraph">
                    <wp:posOffset>171450</wp:posOffset>
                  </wp:positionV>
                  <wp:extent cx="121539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404620"/>
                          </a:xfrm>
                          <a:prstGeom prst="rect">
                            <a:avLst/>
                          </a:prstGeom>
                          <a:noFill/>
                          <a:ln w="9525">
                            <a:noFill/>
                            <a:miter lim="800000"/>
                            <a:headEnd/>
                            <a:tailEnd/>
                          </a:ln>
                        </wps:spPr>
                        <wps:txbx>
                          <w:txbxContent>
                            <w:p w14:paraId="1541C352" w14:textId="00789DE6" w:rsidR="00980263" w:rsidRDefault="00980263">
                              <w:r>
                                <w:rPr>
                                  <w:sz w:val="20"/>
                                  <w:szCs w:val="20"/>
                                </w:rPr>
                                <w:t>II. SIMULATIONS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D050E" id="_x0000_s1029" type="#_x0000_t202" style="position:absolute;left:0;text-align:left;margin-left:271.5pt;margin-top:13.5pt;width:95.7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" filled="f" stroked="f">
                  <v:textbox style="mso-fit-shape-to-text:t">
                    <w:txbxContent>
                      <w:p w14:paraId="1541C352" w14:textId="00789DE6" w:rsidR="00980263" w:rsidRDefault="00980263">
                        <w:r>
                          <w:rPr>
                            <w:sz w:val="20"/>
                            <w:szCs w:val="20"/>
                          </w:rPr>
                          <w:t>II. SIMULATIONS</w:t>
                        </w:r>
                      </w:p>
                    </w:txbxContent>
                  </v:textbox>
                  <w10:wrap anchorx="margin"/>
                </v:shape>
              </w:pict>
            </mc:Fallback>
          </mc:AlternateContent>
        </w:r>
        <w:r w:rsidRPr="00DF6F05" w:rsidDel="00BE1914">
          <w:rPr>
            <w:noProof/>
            <w:sz w:val="20"/>
            <w:szCs w:val="20"/>
          </w:rPr>
          <mc:AlternateContent>
            <mc:Choice Requires="wps">
              <w:drawing>
                <wp:anchor distT="0" distB="0" distL="114300" distR="114300" simplePos="0" relativeHeight="251658239" behindDoc="1" locked="0" layoutInCell="1" allowOverlap="1" wp14:anchorId="04F39D33" wp14:editId="5D805E6A">
                  <wp:simplePos x="0" y="0"/>
                  <wp:positionH relativeFrom="column">
                    <wp:posOffset>501650</wp:posOffset>
                  </wp:positionH>
                  <wp:positionV relativeFrom="paragraph">
                    <wp:posOffset>171450</wp:posOffset>
                  </wp:positionV>
                  <wp:extent cx="3016250" cy="3556000"/>
                  <wp:effectExtent l="0" t="0" r="12700" b="25400"/>
                  <wp:wrapNone/>
                  <wp:docPr id="3" name="Rectangle: Rounded Corners 3"/>
                  <wp:cNvGraphicFramePr/>
                  <a:graphic xmlns:a="http://schemas.openxmlformats.org/drawingml/2006/main">
                    <a:graphicData uri="http://schemas.microsoft.com/office/word/2010/wordprocessingShape">
                      <wps:wsp>
                        <wps:cNvSpPr/>
                        <wps:spPr>
                          <a:xfrm>
                            <a:off x="0" y="0"/>
                            <a:ext cx="3016250" cy="3556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05AF9C" id="Rectangle: Rounded Corners 3" o:spid="_x0000_s1026" style="position:absolute;margin-left:39.5pt;margin-top:13.5pt;width:237.5pt;height:280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" fillcolor="white [3212]" strokecolor="#1f3763 [1604]" strokeweight="1pt">
                  <v:stroke joinstyle="miter"/>
                </v:roundrect>
              </w:pict>
            </mc:Fallback>
          </mc:AlternateContent>
        </w:r>
      </w:del>
    </w:p>
    <w:p w14:paraId="37DFF189" w14:textId="1682AB83" w:rsidR="00894AAF" w:rsidRPr="00DF6F05" w:rsidDel="00BE1914" w:rsidRDefault="00A15A25" w:rsidP="00C13591">
      <w:pPr>
        <w:pStyle w:val="Default"/>
        <w:spacing w:after="240"/>
        <w:jc w:val="both"/>
        <w:rPr>
          <w:del w:id="683" w:author="Ondrej Doule" w:date="2019-04-22T21:20:00Z"/>
          <w:color w:val="auto"/>
          <w:sz w:val="20"/>
          <w:szCs w:val="20"/>
        </w:rPr>
      </w:pPr>
      <w:del w:id="684" w:author="Ondrej Doule" w:date="2019-04-22T21:20:00Z">
        <w:r w:rsidRPr="00DF6F05" w:rsidDel="00BE1914">
          <w:rPr>
            <w:noProof/>
            <w:sz w:val="20"/>
            <w:szCs w:val="20"/>
          </w:rPr>
          <mc:AlternateContent>
            <mc:Choice Requires="wps">
              <w:drawing>
                <wp:anchor distT="45720" distB="45720" distL="114300" distR="114300" simplePos="0" relativeHeight="251674624" behindDoc="0" locked="0" layoutInCell="1" allowOverlap="1" wp14:anchorId="75995541" wp14:editId="113BDDE4">
                  <wp:simplePos x="0" y="0"/>
                  <wp:positionH relativeFrom="margin">
                    <wp:posOffset>5151176</wp:posOffset>
                  </wp:positionH>
                  <wp:positionV relativeFrom="paragraph">
                    <wp:posOffset>865395</wp:posOffset>
                  </wp:positionV>
                  <wp:extent cx="1215390"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404620"/>
                          </a:xfrm>
                          <a:prstGeom prst="rect">
                            <a:avLst/>
                          </a:prstGeom>
                          <a:noFill/>
                          <a:ln w="9525">
                            <a:noFill/>
                            <a:miter lim="800000"/>
                            <a:headEnd/>
                            <a:tailEnd/>
                          </a:ln>
                        </wps:spPr>
                        <wps:txbx>
                          <w:txbxContent>
                            <w:p w14:paraId="6814A9BA" w14:textId="73FFE706" w:rsidR="00980263" w:rsidRDefault="00980263">
                              <w:r>
                                <w:rPr>
                                  <w:sz w:val="20"/>
                                  <w:szCs w:val="20"/>
                                </w:rPr>
                                <w:t>V.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95541" id="_x0000_s1030" type="#_x0000_t202" style="position:absolute;left:0;text-align:left;margin-left:405.6pt;margin-top:68.15pt;width:95.7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" filled="f" stroked="f">
                  <v:textbox style="mso-fit-shape-to-text:t">
                    <w:txbxContent>
                      <w:p w14:paraId="6814A9BA" w14:textId="73FFE706" w:rsidR="00980263" w:rsidRDefault="00980263">
                        <w:r>
                          <w:rPr>
                            <w:sz w:val="20"/>
                            <w:szCs w:val="20"/>
                          </w:rPr>
                          <w:t>V. OPERATIONS</w:t>
                        </w:r>
                      </w:p>
                    </w:txbxContent>
                  </v:textbox>
                  <w10:wrap anchorx="margin"/>
                </v:shape>
              </w:pict>
            </mc:Fallback>
          </mc:AlternateContent>
        </w:r>
        <w:r w:rsidRPr="00DF6F05" w:rsidDel="00BE1914">
          <w:rPr>
            <w:noProof/>
            <w:sz w:val="20"/>
            <w:szCs w:val="20"/>
          </w:rPr>
          <mc:AlternateContent>
            <mc:Choice Requires="wps">
              <w:drawing>
                <wp:anchor distT="0" distB="0" distL="114300" distR="114300" simplePos="0" relativeHeight="251654139" behindDoc="1" locked="0" layoutInCell="1" allowOverlap="1" wp14:anchorId="6A2A8499" wp14:editId="5AA6FB62">
                  <wp:simplePos x="0" y="0"/>
                  <wp:positionH relativeFrom="column">
                    <wp:posOffset>2703195</wp:posOffset>
                  </wp:positionH>
                  <wp:positionV relativeFrom="paragraph">
                    <wp:posOffset>1232839</wp:posOffset>
                  </wp:positionV>
                  <wp:extent cx="3016250" cy="35560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3016250" cy="355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D12132" id="Rectangle: Rounded Corners 11" o:spid="_x0000_s1026" style="position:absolute;margin-left:212.85pt;margin-top:97.05pt;width:237.5pt;height:280pt;z-index:-2516623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" filled="f" strokecolor="#1f3763 [1604]" strokeweight="1pt">
                  <v:stroke joinstyle="miter"/>
                </v:roundrect>
              </w:pict>
            </mc:Fallback>
          </mc:AlternateContent>
        </w:r>
        <w:r w:rsidRPr="00DF6F05" w:rsidDel="00BE1914">
          <w:rPr>
            <w:noProof/>
            <w:sz w:val="20"/>
            <w:szCs w:val="20"/>
          </w:rPr>
          <mc:AlternateContent>
            <mc:Choice Requires="wps">
              <w:drawing>
                <wp:anchor distT="45720" distB="45720" distL="114300" distR="114300" simplePos="0" relativeHeight="251672576" behindDoc="0" locked="0" layoutInCell="1" allowOverlap="1" wp14:anchorId="152C4556" wp14:editId="4EC529D4">
                  <wp:simplePos x="0" y="0"/>
                  <wp:positionH relativeFrom="margin">
                    <wp:posOffset>4615180</wp:posOffset>
                  </wp:positionH>
                  <wp:positionV relativeFrom="paragraph">
                    <wp:posOffset>493699</wp:posOffset>
                  </wp:positionV>
                  <wp:extent cx="121539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404620"/>
                          </a:xfrm>
                          <a:prstGeom prst="rect">
                            <a:avLst/>
                          </a:prstGeom>
                          <a:noFill/>
                          <a:ln w="9525">
                            <a:noFill/>
                            <a:miter lim="800000"/>
                            <a:headEnd/>
                            <a:tailEnd/>
                          </a:ln>
                        </wps:spPr>
                        <wps:txbx>
                          <w:txbxContent>
                            <w:p w14:paraId="3A46FD51" w14:textId="2F3C4173" w:rsidR="00980263" w:rsidRDefault="00980263">
                              <w:r>
                                <w:rPr>
                                  <w:sz w:val="20"/>
                                  <w:szCs w:val="20"/>
                                </w:rPr>
                                <w:t>IV. TRAINING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C4556" id="_x0000_s1031" type="#_x0000_t202" style="position:absolute;left:0;text-align:left;margin-left:363.4pt;margin-top:38.85pt;width:95.7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" filled="f" stroked="f">
                  <v:textbox style="mso-fit-shape-to-text:t">
                    <w:txbxContent>
                      <w:p w14:paraId="3A46FD51" w14:textId="2F3C4173" w:rsidR="00980263" w:rsidRDefault="00980263">
                        <w:r>
                          <w:rPr>
                            <w:sz w:val="20"/>
                            <w:szCs w:val="20"/>
                          </w:rPr>
                          <w:t>IV. TRAINING</w:t>
                        </w:r>
                      </w:p>
                    </w:txbxContent>
                  </v:textbox>
                  <w10:wrap anchorx="margin"/>
                </v:shape>
              </w:pict>
            </mc:Fallback>
          </mc:AlternateContent>
        </w:r>
        <w:r w:rsidRPr="00DF6F05" w:rsidDel="00BE1914">
          <w:rPr>
            <w:noProof/>
            <w:sz w:val="20"/>
            <w:szCs w:val="20"/>
          </w:rPr>
          <mc:AlternateContent>
            <mc:Choice Requires="wps">
              <w:drawing>
                <wp:anchor distT="0" distB="0" distL="114300" distR="114300" simplePos="0" relativeHeight="251655164" behindDoc="1" locked="0" layoutInCell="1" allowOverlap="1" wp14:anchorId="59B1CCEB" wp14:editId="398CB053">
                  <wp:simplePos x="0" y="0"/>
                  <wp:positionH relativeFrom="column">
                    <wp:posOffset>2128465</wp:posOffset>
                  </wp:positionH>
                  <wp:positionV relativeFrom="paragraph">
                    <wp:posOffset>789305</wp:posOffset>
                  </wp:positionV>
                  <wp:extent cx="3016250" cy="3556000"/>
                  <wp:effectExtent l="0" t="0" r="12700" b="25400"/>
                  <wp:wrapNone/>
                  <wp:docPr id="9" name="Rectangle: Rounded Corners 9"/>
                  <wp:cNvGraphicFramePr/>
                  <a:graphic xmlns:a="http://schemas.openxmlformats.org/drawingml/2006/main">
                    <a:graphicData uri="http://schemas.microsoft.com/office/word/2010/wordprocessingShape">
                      <wps:wsp>
                        <wps:cNvSpPr/>
                        <wps:spPr>
                          <a:xfrm>
                            <a:off x="0" y="0"/>
                            <a:ext cx="3016250" cy="3556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AD0B46" id="Rectangle: Rounded Corners 9" o:spid="_x0000_s1026" style="position:absolute;margin-left:167.6pt;margin-top:62.15pt;width:237.5pt;height:280pt;z-index:-2516613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" fillcolor="white [3212]" strokecolor="#1f3763 [1604]" strokeweight="1pt">
                  <v:stroke joinstyle="miter"/>
                </v:roundrect>
              </w:pict>
            </mc:Fallback>
          </mc:AlternateContent>
        </w:r>
        <w:r w:rsidRPr="00DF6F05" w:rsidDel="00BE1914">
          <w:rPr>
            <w:noProof/>
            <w:sz w:val="20"/>
            <w:szCs w:val="20"/>
          </w:rPr>
          <mc:AlternateContent>
            <mc:Choice Requires="wps">
              <w:drawing>
                <wp:anchor distT="0" distB="0" distL="114300" distR="114300" simplePos="0" relativeHeight="251656189" behindDoc="1" locked="0" layoutInCell="1" allowOverlap="1" wp14:anchorId="1365774F" wp14:editId="6CBCF7E8">
                  <wp:simplePos x="0" y="0"/>
                  <wp:positionH relativeFrom="column">
                    <wp:posOffset>1578279</wp:posOffset>
                  </wp:positionH>
                  <wp:positionV relativeFrom="paragraph">
                    <wp:posOffset>405765</wp:posOffset>
                  </wp:positionV>
                  <wp:extent cx="3016250" cy="3556000"/>
                  <wp:effectExtent l="0" t="0" r="12700" b="25400"/>
                  <wp:wrapNone/>
                  <wp:docPr id="7" name="Rectangle: Rounded Corners 7"/>
                  <wp:cNvGraphicFramePr/>
                  <a:graphic xmlns:a="http://schemas.openxmlformats.org/drawingml/2006/main">
                    <a:graphicData uri="http://schemas.microsoft.com/office/word/2010/wordprocessingShape">
                      <wps:wsp>
                        <wps:cNvSpPr/>
                        <wps:spPr>
                          <a:xfrm>
                            <a:off x="0" y="0"/>
                            <a:ext cx="3016250" cy="3556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B62746" id="Rectangle: Rounded Corners 7" o:spid="_x0000_s1026" style="position:absolute;margin-left:124.25pt;margin-top:31.95pt;width:237.5pt;height:280pt;z-index:-25166029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" fillcolor="white [3212]" strokecolor="#1f3763 [1604]" strokeweight="1pt">
                  <v:stroke joinstyle="miter"/>
                </v:roundrect>
              </w:pict>
            </mc:Fallback>
          </mc:AlternateContent>
        </w:r>
        <w:r w:rsidRPr="00DF6F05" w:rsidDel="00BE1914">
          <w:rPr>
            <w:noProof/>
            <w:sz w:val="20"/>
            <w:szCs w:val="20"/>
          </w:rPr>
          <mc:AlternateContent>
            <mc:Choice Requires="wps">
              <w:drawing>
                <wp:anchor distT="0" distB="0" distL="114300" distR="114300" simplePos="0" relativeHeight="251657214" behindDoc="1" locked="0" layoutInCell="1" allowOverlap="1" wp14:anchorId="4AF2A7BC" wp14:editId="79EBC7CF">
                  <wp:simplePos x="0" y="0"/>
                  <wp:positionH relativeFrom="column">
                    <wp:posOffset>1018871</wp:posOffset>
                  </wp:positionH>
                  <wp:positionV relativeFrom="paragraph">
                    <wp:posOffset>122555</wp:posOffset>
                  </wp:positionV>
                  <wp:extent cx="3016250" cy="355600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3016250" cy="35560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2203C" id="Rectangle: Rounded Corners 5" o:spid="_x0000_s1026" style="position:absolute;margin-left:80.25pt;margin-top:9.65pt;width:237.5pt;height:280pt;z-index:-25165926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" fillcolor="white [3212]" strokecolor="#1f3763 [1604]" strokeweight="1pt">
                  <v:stroke joinstyle="miter"/>
                </v:roundrect>
              </w:pict>
            </mc:Fallback>
          </mc:AlternateContent>
        </w:r>
        <w:r w:rsidR="0028177A" w:rsidRPr="00DF6F05" w:rsidDel="00BE1914">
          <w:rPr>
            <w:noProof/>
            <w:sz w:val="20"/>
            <w:szCs w:val="20"/>
          </w:rPr>
          <mc:AlternateContent>
            <mc:Choice Requires="wps">
              <w:drawing>
                <wp:anchor distT="45720" distB="45720" distL="114300" distR="114300" simplePos="0" relativeHeight="251670528" behindDoc="0" locked="0" layoutInCell="1" allowOverlap="1" wp14:anchorId="2100CAE9" wp14:editId="59B8A9D6">
                  <wp:simplePos x="0" y="0"/>
                  <wp:positionH relativeFrom="margin">
                    <wp:posOffset>4121150</wp:posOffset>
                  </wp:positionH>
                  <wp:positionV relativeFrom="paragraph">
                    <wp:posOffset>118956</wp:posOffset>
                  </wp:positionV>
                  <wp:extent cx="121539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390" cy="1404620"/>
                          </a:xfrm>
                          <a:prstGeom prst="rect">
                            <a:avLst/>
                          </a:prstGeom>
                          <a:noFill/>
                          <a:ln w="9525">
                            <a:noFill/>
                            <a:miter lim="800000"/>
                            <a:headEnd/>
                            <a:tailEnd/>
                          </a:ln>
                        </wps:spPr>
                        <wps:txbx>
                          <w:txbxContent>
                            <w:p w14:paraId="7708A797" w14:textId="4C1BF97A" w:rsidR="00980263" w:rsidRDefault="00980263">
                              <w:r>
                                <w:rPr>
                                  <w:sz w:val="20"/>
                                  <w:szCs w:val="20"/>
                                </w:rPr>
                                <w:t>III. CERTIFICATION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00CAE9" id="_x0000_s1032" type="#_x0000_t202" style="position:absolute;left:0;text-align:left;margin-left:324.5pt;margin-top:9.35pt;width:95.7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" filled="f" stroked="f">
                  <v:textbox style="mso-fit-shape-to-text:t">
                    <w:txbxContent>
                      <w:p w14:paraId="7708A797" w14:textId="4C1BF97A" w:rsidR="00980263" w:rsidRDefault="00980263">
                        <w:r>
                          <w:rPr>
                            <w:sz w:val="20"/>
                            <w:szCs w:val="20"/>
                          </w:rPr>
                          <w:t>III. CERTIFICATION</w:t>
                        </w:r>
                      </w:p>
                    </w:txbxContent>
                  </v:textbox>
                  <w10:wrap anchorx="margin"/>
                </v:shape>
              </w:pict>
            </mc:Fallback>
          </mc:AlternateContent>
        </w:r>
        <w:r w:rsidR="00894AAF" w:rsidRPr="00DF6F05" w:rsidDel="00BE1914">
          <w:rPr>
            <w:noProof/>
            <w:sz w:val="20"/>
            <w:szCs w:val="20"/>
          </w:rPr>
          <w:drawing>
            <wp:inline distT="0" distB="0" distL="0" distR="0" wp14:anchorId="759C2FC7" wp14:editId="48549D02">
              <wp:extent cx="3962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del>
    </w:p>
    <w:p w14:paraId="5D90CCCF" w14:textId="2DFA87B3" w:rsidR="00A32359" w:rsidRPr="00DF6F05" w:rsidDel="00BE1914" w:rsidRDefault="00A32359" w:rsidP="00C13591">
      <w:pPr>
        <w:pStyle w:val="Default"/>
        <w:spacing w:after="240"/>
        <w:jc w:val="both"/>
        <w:rPr>
          <w:del w:id="685" w:author="Ondrej Doule" w:date="2019-04-22T21:20:00Z"/>
          <w:color w:val="auto"/>
          <w:sz w:val="20"/>
          <w:szCs w:val="20"/>
        </w:rPr>
      </w:pPr>
    </w:p>
    <w:p w14:paraId="13274979" w14:textId="7F349FF6" w:rsidR="00A32359" w:rsidRPr="00DF6F05" w:rsidDel="00BE1914" w:rsidRDefault="00A32359" w:rsidP="00C13591">
      <w:pPr>
        <w:pStyle w:val="Default"/>
        <w:spacing w:after="240"/>
        <w:jc w:val="both"/>
        <w:rPr>
          <w:del w:id="686" w:author="Ondrej Doule" w:date="2019-04-22T21:20:00Z"/>
          <w:color w:val="auto"/>
          <w:sz w:val="20"/>
          <w:szCs w:val="20"/>
        </w:rPr>
      </w:pPr>
    </w:p>
    <w:p w14:paraId="0D35C8C6" w14:textId="6363FC50" w:rsidR="00A32359" w:rsidRPr="00DF6F05" w:rsidRDefault="00A32359" w:rsidP="00C13591">
      <w:pPr>
        <w:pStyle w:val="Default"/>
        <w:spacing w:after="240"/>
        <w:jc w:val="both"/>
        <w:rPr>
          <w:color w:val="auto"/>
          <w:sz w:val="20"/>
          <w:szCs w:val="20"/>
        </w:rPr>
      </w:pPr>
    </w:p>
    <w:sectPr w:rsidR="00A32359" w:rsidRPr="00DF6F05" w:rsidSect="00EF69D4">
      <w:headerReference w:type="even" r:id="rId20"/>
      <w:headerReference w:type="default" r:id="rId21"/>
      <w:footerReference w:type="default" r:id="rId22"/>
      <w:headerReference w:type="first" r:id="rId23"/>
      <w:pgSz w:w="12240" w:h="15840"/>
      <w:pgMar w:top="1440" w:right="1440" w:bottom="1440" w:left="1440" w:header="720" w:footer="945" w:gutter="0"/>
      <w:pgNumType w:fmt="lowerRoman"/>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ert rovetto" w:date="2019-05-30T07:01:00Z" w:initials="rr">
    <w:p w14:paraId="631B12EE" w14:textId="35D87515" w:rsidR="00514A6E" w:rsidRDefault="00AD7A46" w:rsidP="00AD7A46">
      <w:pPr>
        <w:pStyle w:val="CommentText"/>
      </w:pPr>
      <w:r>
        <w:rPr>
          <w:rStyle w:val="CommentReference"/>
        </w:rPr>
        <w:annotationRef/>
      </w:r>
      <w:r w:rsidR="00514A6E">
        <w:t>Is it necessary to have ‘Human Spaceflight</w:t>
      </w:r>
      <w:r w:rsidR="00F27E66">
        <w:t xml:space="preserve">’ with ‘ :  ‘ </w:t>
      </w:r>
      <w:r w:rsidR="00514A6E">
        <w:t xml:space="preserve"> in the title?</w:t>
      </w:r>
      <w:r w:rsidR="00F27E66">
        <w:t xml:space="preserve"> </w:t>
      </w:r>
    </w:p>
    <w:p w14:paraId="4C108736" w14:textId="55982C64" w:rsidR="00F27E66" w:rsidRDefault="00F27E66" w:rsidP="00AD7A46">
      <w:pPr>
        <w:pStyle w:val="CommentText"/>
      </w:pPr>
      <w:r>
        <w:t xml:space="preserve">Does that suggest there will be another publication with a different phrase after the ‘:’? </w:t>
      </w:r>
    </w:p>
    <w:p w14:paraId="6D5C494B" w14:textId="77777777" w:rsidR="00514A6E" w:rsidRDefault="00514A6E" w:rsidP="00AD7A46">
      <w:pPr>
        <w:pStyle w:val="CommentText"/>
      </w:pPr>
    </w:p>
    <w:p w14:paraId="5DC7EC7F" w14:textId="59C8BC9F" w:rsidR="00514A6E" w:rsidRDefault="00514A6E" w:rsidP="00AD7A46">
      <w:pPr>
        <w:pStyle w:val="CommentText"/>
      </w:pPr>
    </w:p>
    <w:p w14:paraId="04F8FC9A" w14:textId="46512D8E" w:rsidR="00514A6E" w:rsidRDefault="00514A6E" w:rsidP="00AD7A46">
      <w:pPr>
        <w:pStyle w:val="CommentText"/>
      </w:pPr>
      <w:r>
        <w:t>Consider these titles:</w:t>
      </w:r>
    </w:p>
    <w:p w14:paraId="334D6C6A" w14:textId="0CD1AC24" w:rsidR="00514A6E" w:rsidRDefault="00F27E66" w:rsidP="00F27E66">
      <w:pPr>
        <w:pStyle w:val="CommentText"/>
        <w:numPr>
          <w:ilvl w:val="0"/>
          <w:numId w:val="13"/>
        </w:numPr>
      </w:pPr>
      <w:r>
        <w:t xml:space="preserve"> </w:t>
      </w:r>
      <w:r w:rsidR="00514A6E">
        <w:t>Human Spaceflight Architecture Ontology</w:t>
      </w:r>
    </w:p>
    <w:p w14:paraId="62C58E7C" w14:textId="6370C179" w:rsidR="00F27E66" w:rsidRDefault="00F27E66" w:rsidP="00F27E66">
      <w:pPr>
        <w:pStyle w:val="CommentText"/>
        <w:numPr>
          <w:ilvl w:val="0"/>
          <w:numId w:val="13"/>
        </w:numPr>
      </w:pPr>
      <w:r>
        <w:t xml:space="preserve"> Guidance on Human Spaceflight Architecture Ontology Development</w:t>
      </w:r>
    </w:p>
    <w:p w14:paraId="77BB3664" w14:textId="619997C3" w:rsidR="00F27E66" w:rsidRDefault="00F27E66" w:rsidP="00F27E66">
      <w:pPr>
        <w:pStyle w:val="CommentText"/>
        <w:numPr>
          <w:ilvl w:val="0"/>
          <w:numId w:val="13"/>
        </w:numPr>
      </w:pPr>
      <w:r>
        <w:t xml:space="preserve"> Preliminaries of Human Spaceflight Architecture Ontology</w:t>
      </w:r>
    </w:p>
    <w:p w14:paraId="66EBE0DB" w14:textId="50474F33" w:rsidR="00F27E66" w:rsidRDefault="00F27E66" w:rsidP="00F27E66">
      <w:pPr>
        <w:pStyle w:val="CommentText"/>
        <w:numPr>
          <w:ilvl w:val="0"/>
          <w:numId w:val="13"/>
        </w:numPr>
      </w:pPr>
      <w:r>
        <w:t xml:space="preserve"> Ontology development for Human Spaceflight Architecture</w:t>
      </w:r>
    </w:p>
    <w:p w14:paraId="378DA531" w14:textId="351D5515" w:rsidR="00F27E66" w:rsidRDefault="00F27E66" w:rsidP="00F27E66">
      <w:pPr>
        <w:pStyle w:val="CommentText"/>
        <w:numPr>
          <w:ilvl w:val="0"/>
          <w:numId w:val="13"/>
        </w:numPr>
      </w:pPr>
      <w:r>
        <w:t xml:space="preserve"> The Human Spaceflight Architecture Ontology</w:t>
      </w:r>
    </w:p>
    <w:p w14:paraId="4155D155" w14:textId="4AA66C87" w:rsidR="00F27E66" w:rsidRDefault="00F27E66" w:rsidP="00F27E66">
      <w:pPr>
        <w:pStyle w:val="CommentText"/>
        <w:ind w:left="720"/>
      </w:pPr>
      <w:r>
        <w:t>(FYI: d is if the document will present an actual ontology file, rather than concepts for developing one)</w:t>
      </w:r>
    </w:p>
    <w:p w14:paraId="556BD163" w14:textId="341EFDA9" w:rsidR="00514A6E" w:rsidRDefault="00F27E66" w:rsidP="00514A6E">
      <w:pPr>
        <w:pStyle w:val="CommentText"/>
      </w:pPr>
      <w:r>
        <w:t>Ultimately, the title should reflect whether this standard is putting forth (i) guidance or (ii) a specific ontology model for HSF. In other words, i</w:t>
      </w:r>
      <w:r w:rsidR="00514A6E">
        <w:t xml:space="preserve">deally the title will reflect the scope and domain of the ontology. </w:t>
      </w:r>
      <w:r w:rsidR="00514A6E" w:rsidRPr="00F27E66">
        <w:rPr>
          <w:i/>
          <w:iCs/>
        </w:rPr>
        <w:t>We should take care to not have too wide a scope</w:t>
      </w:r>
      <w:r w:rsidR="00514A6E">
        <w:t>. But HSF Architecture is very wide in itself.</w:t>
      </w:r>
    </w:p>
    <w:p w14:paraId="2A5F0B2A" w14:textId="23F5FDA9" w:rsidR="00514A6E" w:rsidRDefault="00514A6E" w:rsidP="00AD7A46">
      <w:pPr>
        <w:pStyle w:val="CommentText"/>
      </w:pPr>
    </w:p>
    <w:p w14:paraId="2F10F7E4" w14:textId="78F41E08" w:rsidR="00F27E66" w:rsidRDefault="00F27E66" w:rsidP="00AD7A46">
      <w:pPr>
        <w:pStyle w:val="CommentText"/>
      </w:pPr>
      <w:r>
        <w:t>RECOMMENDATION: clearly establish the scope of the ontology. Currently the scope is not clear.  The title can come later.</w:t>
      </w:r>
    </w:p>
    <w:p w14:paraId="6BD4952D" w14:textId="77777777" w:rsidR="00514A6E" w:rsidRDefault="00514A6E" w:rsidP="00AD7A46">
      <w:pPr>
        <w:pStyle w:val="CommentText"/>
      </w:pPr>
    </w:p>
    <w:p w14:paraId="09F51A6F" w14:textId="4A0CAF01" w:rsidR="00AD7A46" w:rsidRDefault="00F27E66" w:rsidP="00AD7A46">
      <w:pPr>
        <w:pStyle w:val="CommentText"/>
      </w:pPr>
      <w:r>
        <w:t xml:space="preserve">For example, </w:t>
      </w:r>
      <w:r w:rsidR="00AD7A46">
        <w:t>will the scope (what the ontological model will represent) include…</w:t>
      </w:r>
    </w:p>
    <w:p w14:paraId="252FFF00" w14:textId="77777777" w:rsidR="00AD7A46" w:rsidRDefault="00AD7A46" w:rsidP="00AD7A46">
      <w:pPr>
        <w:pStyle w:val="CommentText"/>
        <w:numPr>
          <w:ilvl w:val="0"/>
          <w:numId w:val="12"/>
        </w:numPr>
      </w:pPr>
      <w:r>
        <w:t xml:space="preserve"> Manned spacecraft architectures</w:t>
      </w:r>
    </w:p>
    <w:p w14:paraId="6DDAEE29" w14:textId="6D26A2F3" w:rsidR="00AD7A46" w:rsidRDefault="00AD7A46" w:rsidP="00AD7A46">
      <w:pPr>
        <w:pStyle w:val="CommentText"/>
        <w:numPr>
          <w:ilvl w:val="1"/>
          <w:numId w:val="12"/>
        </w:numPr>
      </w:pPr>
      <w:r>
        <w:t xml:space="preserve"> What does this mean exactly? – classifying types of manned spacecraft, and representing their physical structure, requirements for their use and mission-execution? </w:t>
      </w:r>
    </w:p>
    <w:p w14:paraId="74B7EC89" w14:textId="3A2D3CAA" w:rsidR="00AD7A46" w:rsidRDefault="00AD7A46" w:rsidP="00AD7A46">
      <w:pPr>
        <w:pStyle w:val="CommentText"/>
        <w:numPr>
          <w:ilvl w:val="0"/>
          <w:numId w:val="12"/>
        </w:numPr>
      </w:pPr>
      <w:r>
        <w:t xml:space="preserve"> Space Systems Engineering</w:t>
      </w:r>
    </w:p>
    <w:p w14:paraId="747D188D" w14:textId="568CAD3F" w:rsidR="00AD7A46" w:rsidRDefault="00AD7A46" w:rsidP="00AD7A46">
      <w:pPr>
        <w:pStyle w:val="CommentText"/>
        <w:numPr>
          <w:ilvl w:val="1"/>
          <w:numId w:val="12"/>
        </w:numPr>
      </w:pPr>
      <w:r>
        <w:t xml:space="preserve"> COMMENT: this is </w:t>
      </w:r>
    </w:p>
    <w:p w14:paraId="17270A9D" w14:textId="4EFA28D9" w:rsidR="00AD7A46" w:rsidRDefault="00AD7A46" w:rsidP="00AD7A46">
      <w:pPr>
        <w:pStyle w:val="CommentText"/>
        <w:numPr>
          <w:ilvl w:val="0"/>
          <w:numId w:val="12"/>
        </w:numPr>
      </w:pPr>
      <w:r>
        <w:t xml:space="preserve"> </w:t>
      </w:r>
    </w:p>
  </w:comment>
  <w:comment w:id="13" w:author="robert rovetto" w:date="2019-06-19T17:36:00Z" w:initials="rr">
    <w:p w14:paraId="122B5D90" w14:textId="0DAA7173" w:rsidR="002F0954" w:rsidRDefault="002F0954">
      <w:pPr>
        <w:pStyle w:val="CommentText"/>
      </w:pPr>
      <w:r>
        <w:rPr>
          <w:rStyle w:val="CommentReference"/>
        </w:rPr>
        <w:annotationRef/>
      </w:r>
      <w:r>
        <w:t xml:space="preserve">In all, it’s difficult to follow and grasp because of the jargon and undefined terms. </w:t>
      </w:r>
    </w:p>
  </w:comment>
  <w:comment w:id="17" w:author="robert rovetto" w:date="2019-06-19T17:15:00Z" w:initials="rr">
    <w:p w14:paraId="2F21E8C3" w14:textId="77777777" w:rsidR="00F2065C" w:rsidRDefault="00F2065C">
      <w:pPr>
        <w:pStyle w:val="CommentText"/>
      </w:pPr>
      <w:r>
        <w:rPr>
          <w:rStyle w:val="CommentReference"/>
        </w:rPr>
        <w:annotationRef/>
      </w:r>
      <w:r>
        <w:t>Regarding AN architecture (a particular architecture) or regarding architecture in general?</w:t>
      </w:r>
    </w:p>
    <w:p w14:paraId="35CE0A24" w14:textId="77777777" w:rsidR="00F2065C" w:rsidRDefault="00F2065C">
      <w:pPr>
        <w:pStyle w:val="CommentText"/>
      </w:pPr>
    </w:p>
    <w:p w14:paraId="1CB3D373" w14:textId="60FDFA56" w:rsidR="00F2065C" w:rsidRDefault="00F2065C">
      <w:pPr>
        <w:pStyle w:val="CommentText"/>
      </w:pPr>
    </w:p>
  </w:comment>
  <w:comment w:id="14" w:author="robert rovetto" w:date="2019-06-19T17:17:00Z" w:initials="rr">
    <w:p w14:paraId="51C9EA2C" w14:textId="77777777" w:rsidR="00F2065C" w:rsidRDefault="00F2065C">
      <w:pPr>
        <w:pStyle w:val="CommentText"/>
      </w:pPr>
      <w:r>
        <w:rPr>
          <w:rStyle w:val="CommentReference"/>
        </w:rPr>
        <w:annotationRef/>
      </w:r>
      <w:r>
        <w:t>Recommend rephrasing.</w:t>
      </w:r>
    </w:p>
    <w:p w14:paraId="752AE205" w14:textId="1F90063F" w:rsidR="00F2065C" w:rsidRDefault="00F2065C">
      <w:pPr>
        <w:pStyle w:val="CommentText"/>
      </w:pPr>
      <w:r>
        <w:t>It’s unclear what is meant so I do not have specific editorial recommendations at this time.</w:t>
      </w:r>
    </w:p>
  </w:comment>
  <w:comment w:id="26" w:author="robert rovetto" w:date="2019-06-19T17:27:00Z" w:initials="rr">
    <w:p w14:paraId="494CB2C0" w14:textId="77777777" w:rsidR="00B303A8" w:rsidRDefault="00B303A8">
      <w:pPr>
        <w:pStyle w:val="CommentText"/>
        <w:rPr>
          <w:i/>
          <w:iCs/>
        </w:rPr>
      </w:pPr>
      <w:r>
        <w:rPr>
          <w:rStyle w:val="CommentReference"/>
        </w:rPr>
        <w:annotationRef/>
      </w:r>
      <w:r w:rsidRPr="00B303A8">
        <w:rPr>
          <w:i/>
          <w:iCs/>
        </w:rPr>
        <w:t>Consideration</w:t>
      </w:r>
      <w:r>
        <w:rPr>
          <w:i/>
          <w:iCs/>
        </w:rPr>
        <w:t xml:space="preserve"> for Rephrasing.</w:t>
      </w:r>
    </w:p>
    <w:p w14:paraId="35663941" w14:textId="77777777" w:rsidR="00B303A8" w:rsidRDefault="00B303A8">
      <w:pPr>
        <w:pStyle w:val="CommentText"/>
      </w:pPr>
      <w:r>
        <w:t>It may be easier to understand by saying: for the architecture of human spaceflight (HSF).</w:t>
      </w:r>
    </w:p>
    <w:p w14:paraId="37FB1C7D" w14:textId="77777777" w:rsidR="00B303A8" w:rsidRDefault="00B303A8">
      <w:pPr>
        <w:pStyle w:val="CommentText"/>
      </w:pPr>
    </w:p>
    <w:p w14:paraId="6BED8A24" w14:textId="4802B2D8" w:rsidR="00B303A8" w:rsidRPr="00B303A8" w:rsidRDefault="00B303A8">
      <w:pPr>
        <w:pStyle w:val="CommentText"/>
      </w:pPr>
      <w:r>
        <w:t>And then proceed to define what HSF architecture or missions includes, e.g., crewed spacecraft, ground segments, etc.</w:t>
      </w:r>
    </w:p>
  </w:comment>
  <w:comment w:id="42" w:author="robert rovetto" w:date="2019-05-30T07:39:00Z" w:initials="rr">
    <w:p w14:paraId="5EDF7C48" w14:textId="77777777" w:rsidR="00447A25" w:rsidRDefault="00514A6E">
      <w:pPr>
        <w:pStyle w:val="CommentText"/>
      </w:pPr>
      <w:r>
        <w:rPr>
          <w:rStyle w:val="CommentReference"/>
        </w:rPr>
        <w:annotationRef/>
      </w:r>
      <w:r w:rsidR="00447A25">
        <w:t xml:space="preserve">(Referencing #1 and #2 in my email to you and Hilary) </w:t>
      </w:r>
    </w:p>
    <w:p w14:paraId="76D70619" w14:textId="77777777" w:rsidR="00447A25" w:rsidRDefault="00447A25">
      <w:pPr>
        <w:pStyle w:val="CommentText"/>
      </w:pPr>
    </w:p>
    <w:p w14:paraId="7E6975B0" w14:textId="3EAFBC49" w:rsidR="00F2065C" w:rsidRDefault="00F2065C">
      <w:pPr>
        <w:pStyle w:val="CommentText"/>
      </w:pPr>
      <w:r>
        <w:t>This sounds like the scope/domain-establishing part. But t</w:t>
      </w:r>
      <w:r w:rsidR="00514A6E">
        <w:t xml:space="preserve">his is a </w:t>
      </w:r>
      <w:r>
        <w:t xml:space="preserve">too wide and general a </w:t>
      </w:r>
      <w:r w:rsidR="00514A6E">
        <w:t xml:space="preserve">scope. </w:t>
      </w:r>
    </w:p>
    <w:p w14:paraId="1D0FCD0D" w14:textId="426A2DBD" w:rsidR="00514A6E" w:rsidRDefault="00514A6E">
      <w:pPr>
        <w:pStyle w:val="CommentText"/>
      </w:pPr>
      <w:r>
        <w:t xml:space="preserve">It might be unwieldy. </w:t>
      </w:r>
    </w:p>
    <w:p w14:paraId="7715AB5A" w14:textId="73299E60" w:rsidR="00F27E66" w:rsidRDefault="00F27E66">
      <w:pPr>
        <w:pStyle w:val="CommentText"/>
      </w:pPr>
    </w:p>
    <w:p w14:paraId="57EF7613" w14:textId="28B32894" w:rsidR="00F2151F" w:rsidRDefault="00F2151F">
      <w:pPr>
        <w:pStyle w:val="CommentText"/>
      </w:pPr>
      <w:r w:rsidRPr="00F2065C">
        <w:rPr>
          <w:i/>
          <w:iCs/>
        </w:rPr>
        <w:t>Unclear</w:t>
      </w:r>
      <w:r>
        <w:t xml:space="preserve">. Does this means that the standard will present a holistic concept model of these </w:t>
      </w:r>
      <w:r w:rsidR="00F2065C">
        <w:t xml:space="preserve">generic systems </w:t>
      </w:r>
      <w:r>
        <w:t>areas?</w:t>
      </w:r>
      <w:r w:rsidR="00F2065C">
        <w:t xml:space="preserve"> If so, then it should not be about spaceflight systems as that would be a sub-domain of it.</w:t>
      </w:r>
      <w:r>
        <w:t xml:space="preserve"> </w:t>
      </w:r>
    </w:p>
    <w:p w14:paraId="1EADB8F8" w14:textId="488EBEB4" w:rsidR="00F2151F" w:rsidRDefault="00F2151F">
      <w:pPr>
        <w:pStyle w:val="CommentText"/>
      </w:pPr>
    </w:p>
    <w:p w14:paraId="3392CB4D" w14:textId="5A2F6751" w:rsidR="00514A6E" w:rsidRDefault="00F27E66">
      <w:pPr>
        <w:pStyle w:val="CommentText"/>
      </w:pPr>
      <w:r>
        <w:t xml:space="preserve">Each </w:t>
      </w:r>
      <w:r w:rsidR="00F2065C">
        <w:t xml:space="preserve">of these generic systems topics </w:t>
      </w:r>
      <w:r>
        <w:t>can be domains unto themselves</w:t>
      </w:r>
      <w:r w:rsidR="00F2065C">
        <w:t>.</w:t>
      </w:r>
      <w:r>
        <w:t xml:space="preserve"> </w:t>
      </w:r>
      <w:r w:rsidR="00F2065C">
        <w:t xml:space="preserve">Each can </w:t>
      </w:r>
      <w:r>
        <w:t xml:space="preserve">therefore have their own ontology: Systems Arch, System Eng, Human-sys integr, etc. </w:t>
      </w:r>
      <w:r w:rsidR="00F2065C">
        <w:t>But again, t</w:t>
      </w:r>
      <w:r w:rsidR="00F2151F">
        <w:t>his would be outside the scope of a HSF ontology</w:t>
      </w:r>
      <w:r w:rsidR="00F2065C">
        <w:t>.</w:t>
      </w:r>
      <w:r w:rsidR="00F2151F">
        <w:t xml:space="preserve"> </w:t>
      </w:r>
      <w:r w:rsidR="00F2065C">
        <w:t xml:space="preserve">However, a HSF arch </w:t>
      </w:r>
      <w:r w:rsidR="00F2151F">
        <w:t xml:space="preserve">ontology would need to use those more generic systems concepts. So the HSF ontology could define generic systems concepts in modular ontologies and import them into a HSF ontology file. </w:t>
      </w:r>
      <w:r>
        <w:t>The space context—</w:t>
      </w:r>
      <w:r w:rsidR="00F2151F">
        <w:t xml:space="preserve">any </w:t>
      </w:r>
      <w:r>
        <w:t>ontological model</w:t>
      </w:r>
      <w:r w:rsidR="00F2151F">
        <w:t>s</w:t>
      </w:r>
      <w:r>
        <w:t xml:space="preserve"> of space concepts—will enter perhaps as additional ontologies for each domain of HSF. </w:t>
      </w:r>
    </w:p>
    <w:p w14:paraId="6181BDC6" w14:textId="77777777" w:rsidR="00F2151F" w:rsidRDefault="00F2151F">
      <w:pPr>
        <w:pStyle w:val="CommentText"/>
      </w:pPr>
    </w:p>
    <w:p w14:paraId="244CAE7D" w14:textId="691B3CBD" w:rsidR="00F2151F" w:rsidRDefault="00F2151F">
      <w:pPr>
        <w:pStyle w:val="CommentText"/>
      </w:pPr>
      <w:r>
        <w:t>Of course, other approaches are possible.</w:t>
      </w:r>
    </w:p>
  </w:comment>
  <w:comment w:id="57" w:author="robert rovetto" w:date="2019-05-20T13:18:00Z" w:initials="rr">
    <w:p w14:paraId="25477985" w14:textId="178BE83B" w:rsidR="00447A25" w:rsidRDefault="00164390" w:rsidP="00F2151F">
      <w:pPr>
        <w:pStyle w:val="CommentText"/>
        <w:numPr>
          <w:ilvl w:val="0"/>
          <w:numId w:val="10"/>
        </w:numPr>
      </w:pPr>
      <w:r>
        <w:rPr>
          <w:rStyle w:val="CommentReference"/>
        </w:rPr>
        <w:annotationRef/>
      </w:r>
      <w:r>
        <w:t xml:space="preserve"> </w:t>
      </w:r>
      <w:r w:rsidR="00F2151F" w:rsidRPr="00447A25">
        <w:rPr>
          <w:i/>
          <w:iCs/>
        </w:rPr>
        <w:t>Unclear</w:t>
      </w:r>
      <w:r w:rsidR="00F2151F">
        <w:t xml:space="preserve">. </w:t>
      </w:r>
    </w:p>
    <w:p w14:paraId="6D58D11C" w14:textId="3C4C342B" w:rsidR="00447A25" w:rsidRDefault="00447A25" w:rsidP="00447A25">
      <w:pPr>
        <w:pStyle w:val="CommentText"/>
      </w:pPr>
      <w:r>
        <w:rPr>
          <w:rStyle w:val="CommentReference"/>
        </w:rPr>
        <w:t xml:space="preserve">      What’s the difference between process and flight purpose categories</w:t>
      </w:r>
      <w:r w:rsidRPr="00447A25">
        <w:t>?</w:t>
      </w:r>
    </w:p>
    <w:p w14:paraId="04AE612C" w14:textId="79A05939" w:rsidR="00F2151F" w:rsidRDefault="00447A25" w:rsidP="00447A25">
      <w:pPr>
        <w:pStyle w:val="CommentText"/>
        <w:ind w:firstLine="360"/>
      </w:pPr>
      <w:r>
        <w:rPr>
          <w:rStyle w:val="CommentReference"/>
        </w:rPr>
        <w:t xml:space="preserve">     </w:t>
      </w:r>
      <w:r w:rsidR="00164390">
        <w:t>It would be helpful to explain what a process category is</w:t>
      </w:r>
      <w:r w:rsidR="00F2151F">
        <w:t xml:space="preserve">, and what is meant by ‘process’. </w:t>
      </w:r>
    </w:p>
    <w:p w14:paraId="18510277" w14:textId="77777777" w:rsidR="00F2151F" w:rsidRDefault="00F2151F" w:rsidP="00F2151F">
      <w:pPr>
        <w:pStyle w:val="CommentText"/>
      </w:pPr>
    </w:p>
    <w:p w14:paraId="3C07439E" w14:textId="121F6583" w:rsidR="00164390" w:rsidRDefault="00F2151F" w:rsidP="00F2151F">
      <w:pPr>
        <w:pStyle w:val="CommentText"/>
        <w:ind w:firstLine="720"/>
      </w:pPr>
      <w:r>
        <w:t xml:space="preserve">     </w:t>
      </w:r>
      <w:r w:rsidRPr="00F2151F">
        <w:rPr>
          <w:i/>
          <w:iCs/>
        </w:rPr>
        <w:t>Consider:</w:t>
      </w:r>
      <w:r>
        <w:t xml:space="preserve"> Ontologically, ‘process’, like ‘event’, are </w:t>
      </w:r>
      <w:r w:rsidR="00447A25">
        <w:t xml:space="preserve">often defined as </w:t>
      </w:r>
      <w:r>
        <w:t xml:space="preserve">high-level (generic/domain-neutral) concepts. </w:t>
      </w:r>
      <w:r w:rsidR="00447A25">
        <w:t xml:space="preserve">However, in specific domains like </w:t>
      </w:r>
      <w:r>
        <w:t>enterprise</w:t>
      </w:r>
      <w:r w:rsidR="00447A25">
        <w:t xml:space="preserve"> architecture</w:t>
      </w:r>
      <w:r>
        <w:t>, ‘process’ may mean a business flow, or an activity performed by an employee, etc., which are more specific (i.e. subclasses) types of the high-level ‘process’.</w:t>
      </w:r>
    </w:p>
    <w:p w14:paraId="7C570EA4" w14:textId="77777777" w:rsidR="00F2151F" w:rsidRDefault="00F2151F" w:rsidP="00F2151F">
      <w:pPr>
        <w:pStyle w:val="CommentText"/>
        <w:ind w:firstLine="720"/>
      </w:pPr>
    </w:p>
    <w:p w14:paraId="5A9CCC92" w14:textId="025BFBDF" w:rsidR="00164390" w:rsidRDefault="00447A25" w:rsidP="00164390">
      <w:pPr>
        <w:pStyle w:val="CommentText"/>
        <w:numPr>
          <w:ilvl w:val="0"/>
          <w:numId w:val="10"/>
        </w:numPr>
      </w:pPr>
      <w:r>
        <w:t xml:space="preserve"> </w:t>
      </w:r>
      <w:r w:rsidRPr="00447A25">
        <w:rPr>
          <w:i/>
          <w:iCs/>
        </w:rPr>
        <w:t>Editorial correction.</w:t>
      </w:r>
      <w:r w:rsidR="00164390">
        <w:t xml:space="preserve"> Should this be “process categories AND flight purpose categories”?</w:t>
      </w:r>
    </w:p>
  </w:comment>
  <w:comment w:id="59" w:author="robert rovetto" w:date="2019-06-19T17:25:00Z" w:initials="rr">
    <w:p w14:paraId="307E0B56" w14:textId="28BEDE6D" w:rsidR="009078C7" w:rsidRDefault="009078C7">
      <w:pPr>
        <w:pStyle w:val="CommentText"/>
      </w:pPr>
      <w:r>
        <w:rPr>
          <w:rStyle w:val="CommentReference"/>
        </w:rPr>
        <w:annotationRef/>
      </w:r>
      <w:r>
        <w:rPr>
          <w:rStyle w:val="CommentReference"/>
        </w:rPr>
        <w:t>Th</w:t>
      </w:r>
      <w:r>
        <w:t>is acronym was not previously introduced.</w:t>
      </w:r>
    </w:p>
  </w:comment>
  <w:comment w:id="58" w:author="robert rovetto" w:date="2019-05-30T09:14:00Z" w:initials="rr">
    <w:p w14:paraId="6C05CC0B" w14:textId="77777777" w:rsidR="00462056" w:rsidRDefault="005E5C61">
      <w:pPr>
        <w:pStyle w:val="CommentText"/>
      </w:pPr>
      <w:r>
        <w:rPr>
          <w:rStyle w:val="CommentReference"/>
        </w:rPr>
        <w:annotationRef/>
      </w:r>
      <w:r w:rsidR="00462056">
        <w:rPr>
          <w:i/>
          <w:iCs/>
        </w:rPr>
        <w:t>Unclear. (</w:t>
      </w:r>
      <w:r w:rsidR="00462056">
        <w:t>referencing #1 and #2 in my email)</w:t>
      </w:r>
    </w:p>
    <w:p w14:paraId="02C2554E" w14:textId="1493252C" w:rsidR="00462056" w:rsidRDefault="00462056">
      <w:pPr>
        <w:pStyle w:val="CommentText"/>
        <w:rPr>
          <w:i/>
          <w:iCs/>
        </w:rPr>
      </w:pPr>
      <w:r>
        <w:rPr>
          <w:i/>
          <w:iCs/>
        </w:rPr>
        <w:t xml:space="preserve"> </w:t>
      </w:r>
    </w:p>
    <w:p w14:paraId="1F211BF9" w14:textId="56D9A608" w:rsidR="00462056" w:rsidRDefault="00462056">
      <w:pPr>
        <w:pStyle w:val="CommentText"/>
      </w:pPr>
      <w:r w:rsidRPr="00462056">
        <w:t>What</w:t>
      </w:r>
      <w:r>
        <w:t xml:space="preserve"> is meant by ‘defines’?</w:t>
      </w:r>
    </w:p>
    <w:p w14:paraId="76C373B2" w14:textId="77777777" w:rsidR="00462056" w:rsidRPr="00462056" w:rsidRDefault="00462056">
      <w:pPr>
        <w:pStyle w:val="CommentText"/>
      </w:pPr>
    </w:p>
    <w:p w14:paraId="5AA0715A" w14:textId="0692A21C" w:rsidR="005E5C61" w:rsidRDefault="005E5C61">
      <w:pPr>
        <w:pStyle w:val="CommentText"/>
        <w:rPr>
          <w:i/>
          <w:iCs/>
        </w:rPr>
      </w:pPr>
      <w:r w:rsidRPr="005E5C61">
        <w:rPr>
          <w:i/>
          <w:iCs/>
        </w:rPr>
        <w:t>Consideration</w:t>
      </w:r>
      <w:r w:rsidR="00462056">
        <w:rPr>
          <w:i/>
          <w:iCs/>
        </w:rPr>
        <w:t>.</w:t>
      </w:r>
    </w:p>
    <w:p w14:paraId="0DFAB7C1" w14:textId="31FBCA1D" w:rsidR="00462056" w:rsidRDefault="00462056" w:rsidP="00462056">
      <w:pPr>
        <w:pStyle w:val="CommentText"/>
        <w:numPr>
          <w:ilvl w:val="0"/>
          <w:numId w:val="14"/>
        </w:numPr>
      </w:pPr>
      <w:r>
        <w:t xml:space="preserve"> Presenting a</w:t>
      </w:r>
      <w:r w:rsidR="005E5C61">
        <w:t xml:space="preserve"> computational file</w:t>
      </w:r>
      <w:r>
        <w:t xml:space="preserve"> (an ontology file)?</w:t>
      </w:r>
      <w:r w:rsidR="007C5B50">
        <w:t xml:space="preserve"> Or Presenting a technical document of just the ontology classes and their details.</w:t>
      </w:r>
    </w:p>
    <w:p w14:paraId="354C7421" w14:textId="351BA6D6" w:rsidR="007C5B50" w:rsidRDefault="007C5B50" w:rsidP="007C5B50">
      <w:pPr>
        <w:pStyle w:val="CommentText"/>
        <w:ind w:left="360"/>
      </w:pPr>
      <w:r>
        <w:t xml:space="preserve">  Example of the latter: </w:t>
      </w:r>
      <w:r w:rsidRPr="007C5B50">
        <w:t>https://ntrs.nasa.gov/archive/nasa/casi.ntrs.nasa.gov/20170006095.pdf</w:t>
      </w:r>
    </w:p>
    <w:p w14:paraId="34194B35" w14:textId="77777777" w:rsidR="007C5B50" w:rsidRDefault="007C5B50" w:rsidP="007C5B50">
      <w:pPr>
        <w:pStyle w:val="CommentText"/>
        <w:ind w:left="360"/>
      </w:pPr>
    </w:p>
    <w:p w14:paraId="01C50044" w14:textId="455D672C" w:rsidR="005E5C61" w:rsidRDefault="00462056" w:rsidP="00462056">
      <w:pPr>
        <w:pStyle w:val="CommentText"/>
        <w:numPr>
          <w:ilvl w:val="0"/>
          <w:numId w:val="14"/>
        </w:numPr>
      </w:pPr>
      <w:r>
        <w:t xml:space="preserve"> D</w:t>
      </w:r>
      <w:r w:rsidR="005E5C61">
        <w:t xml:space="preserve">escribes </w:t>
      </w:r>
      <w:r w:rsidR="005E5C61" w:rsidRPr="00462056">
        <w:rPr>
          <w:i/>
          <w:iCs/>
        </w:rPr>
        <w:t>the ontology of</w:t>
      </w:r>
      <w:r w:rsidR="005E5C61">
        <w:t xml:space="preserve"> HSF architecture or HSF mission design</w:t>
      </w:r>
      <w:r>
        <w:t xml:space="preserve"> (</w:t>
      </w:r>
      <w:r w:rsidR="005E5C61">
        <w:t>a conceptual and philosophical description of the environment and parts of HSF/HSF mission/HSF architecture, and how they are interrelated</w:t>
      </w:r>
      <w:r>
        <w:t>).</w:t>
      </w:r>
      <w:r w:rsidR="005E5C61">
        <w:t xml:space="preserve"> It would simply describe the essential concepts and parts of HSF, perhaps giving a visual diagram or a concept diagram of a HSF mission or HSF architecture like in Larson’s book Space Mission Analysis and Design.</w:t>
      </w:r>
    </w:p>
    <w:p w14:paraId="2E8777C3" w14:textId="77777777" w:rsidR="00F2151F" w:rsidRDefault="00F2151F">
      <w:pPr>
        <w:pStyle w:val="CommentText"/>
      </w:pPr>
    </w:p>
    <w:p w14:paraId="3BEF265E" w14:textId="13AFD610" w:rsidR="00F2151F" w:rsidRPr="005E5C61" w:rsidRDefault="00F2151F">
      <w:pPr>
        <w:pStyle w:val="CommentText"/>
      </w:pPr>
      <w:r>
        <w:t>Then perhaps another part can provide the formalization/serialization/coding of the ontology.</w:t>
      </w:r>
    </w:p>
  </w:comment>
  <w:comment w:id="64" w:author="robert rovetto" w:date="2019-06-19T16:57:00Z" w:initials="rr">
    <w:p w14:paraId="18BA1EA3" w14:textId="77777777" w:rsidR="006849C0" w:rsidRDefault="006849C0">
      <w:pPr>
        <w:pStyle w:val="CommentText"/>
        <w:rPr>
          <w:i/>
          <w:iCs/>
        </w:rPr>
      </w:pPr>
      <w:r>
        <w:rPr>
          <w:rStyle w:val="CommentReference"/>
        </w:rPr>
        <w:annotationRef/>
      </w:r>
      <w:r w:rsidRPr="006849C0">
        <w:rPr>
          <w:i/>
          <w:iCs/>
        </w:rPr>
        <w:t>Unclear</w:t>
      </w:r>
      <w:r>
        <w:rPr>
          <w:i/>
          <w:iCs/>
        </w:rPr>
        <w:t xml:space="preserve">/Ambiguous. </w:t>
      </w:r>
    </w:p>
    <w:p w14:paraId="09EC2171" w14:textId="5A264BCE" w:rsidR="006849C0" w:rsidRDefault="006849C0">
      <w:pPr>
        <w:pStyle w:val="CommentText"/>
      </w:pPr>
      <w:r>
        <w:t>‘design’ like ‘simulations’ and ‘testing’ can mean…</w:t>
      </w:r>
    </w:p>
    <w:p w14:paraId="4A4B9554" w14:textId="72AC75A7" w:rsidR="006849C0" w:rsidRDefault="006849C0">
      <w:pPr>
        <w:pStyle w:val="CommentText"/>
      </w:pPr>
      <w:r>
        <w:t>A design.</w:t>
      </w:r>
    </w:p>
    <w:p w14:paraId="58C5B552" w14:textId="77777777" w:rsidR="006849C0" w:rsidRDefault="006849C0">
      <w:pPr>
        <w:pStyle w:val="CommentText"/>
      </w:pPr>
      <w:r>
        <w:t>A design process</w:t>
      </w:r>
    </w:p>
    <w:p w14:paraId="0588E6A4" w14:textId="2E5359B5" w:rsidR="006849C0" w:rsidRPr="006849C0" w:rsidRDefault="006849C0">
      <w:pPr>
        <w:pStyle w:val="CommentText"/>
      </w:pPr>
      <w:r>
        <w:t>Etc.</w:t>
      </w:r>
    </w:p>
  </w:comment>
  <w:comment w:id="65" w:author="robert rovetto" w:date="2019-06-19T16:58:00Z" w:initials="rr">
    <w:p w14:paraId="2441825F" w14:textId="77777777" w:rsidR="006849C0" w:rsidRDefault="006849C0">
      <w:pPr>
        <w:pStyle w:val="CommentText"/>
      </w:pPr>
      <w:r>
        <w:rPr>
          <w:rStyle w:val="CommentReference"/>
        </w:rPr>
        <w:annotationRef/>
      </w:r>
      <w:r>
        <w:t>There is room for clarification among these examples. For example….</w:t>
      </w:r>
    </w:p>
    <w:p w14:paraId="4928DAB0" w14:textId="77777777" w:rsidR="006849C0" w:rsidRDefault="006849C0">
      <w:pPr>
        <w:pStyle w:val="CommentText"/>
      </w:pPr>
    </w:p>
    <w:p w14:paraId="384A3ECE" w14:textId="1B7D8264" w:rsidR="006849C0" w:rsidRDefault="006849C0">
      <w:pPr>
        <w:pStyle w:val="CommentText"/>
      </w:pPr>
      <w:r>
        <w:t xml:space="preserve">‘Suborbital’ is not quite descript. But when used, it seems to refer to an altitude or type of flight, not a mission type per se. </w:t>
      </w:r>
    </w:p>
    <w:p w14:paraId="38FFF39F" w14:textId="4E31E491" w:rsidR="00B62BAF" w:rsidRDefault="00B62BAF">
      <w:pPr>
        <w:pStyle w:val="CommentText"/>
      </w:pPr>
    </w:p>
    <w:p w14:paraId="6B1A654A" w14:textId="186CAC84" w:rsidR="00B62BAF" w:rsidRDefault="00B62BAF">
      <w:pPr>
        <w:pStyle w:val="CommentText"/>
      </w:pPr>
      <w:r>
        <w:t>However, If you want to classify mission types by altitude then you can use ‘suborbital’…</w:t>
      </w:r>
    </w:p>
    <w:p w14:paraId="7E2C12F5" w14:textId="77777777" w:rsidR="00B62BAF" w:rsidRDefault="00B62BAF">
      <w:pPr>
        <w:pStyle w:val="CommentText"/>
      </w:pPr>
    </w:p>
    <w:p w14:paraId="1C2310D5" w14:textId="50739BC7" w:rsidR="00B62BAF" w:rsidRDefault="00B62BAF">
      <w:pPr>
        <w:pStyle w:val="CommentText"/>
      </w:pPr>
      <w:r>
        <w:t>Suborbital Mission</w:t>
      </w:r>
    </w:p>
    <w:p w14:paraId="19295B7B" w14:textId="7BE02FE5" w:rsidR="00B62BAF" w:rsidRDefault="00B62BAF">
      <w:pPr>
        <w:pStyle w:val="CommentText"/>
      </w:pPr>
      <w:r>
        <w:t>Orbital Mission</w:t>
      </w:r>
    </w:p>
    <w:p w14:paraId="629A5DCC" w14:textId="1BDEC8EC" w:rsidR="00B62BAF" w:rsidRDefault="00B62BAF">
      <w:pPr>
        <w:pStyle w:val="CommentText"/>
      </w:pPr>
      <w:r>
        <w:t>Cis-lunar Mission</w:t>
      </w:r>
    </w:p>
    <w:p w14:paraId="4CCEBCCE" w14:textId="777105EE" w:rsidR="00B62BAF" w:rsidRDefault="00B62BAF">
      <w:pPr>
        <w:pStyle w:val="CommentText"/>
      </w:pPr>
      <w:r>
        <w:t>Etc.</w:t>
      </w:r>
    </w:p>
    <w:p w14:paraId="5347C821" w14:textId="77777777" w:rsidR="006849C0" w:rsidRDefault="006849C0">
      <w:pPr>
        <w:pStyle w:val="CommentText"/>
      </w:pPr>
    </w:p>
    <w:p w14:paraId="453752FB" w14:textId="77777777" w:rsidR="006849C0" w:rsidRDefault="006849C0">
      <w:pPr>
        <w:pStyle w:val="CommentText"/>
      </w:pPr>
      <w:r>
        <w:t>‘Orbital transportation’ and ‘space tourism’ by contract can be described as a mission, function, application area, etc. But suborbital not so much.</w:t>
      </w:r>
    </w:p>
    <w:p w14:paraId="558271D2" w14:textId="77777777" w:rsidR="006849C0" w:rsidRDefault="006849C0">
      <w:pPr>
        <w:pStyle w:val="CommentText"/>
      </w:pPr>
    </w:p>
    <w:p w14:paraId="0A370085" w14:textId="7677303C" w:rsidR="006849C0" w:rsidRDefault="006849C0">
      <w:pPr>
        <w:pStyle w:val="CommentText"/>
      </w:pPr>
      <w:r>
        <w:t xml:space="preserve"> </w:t>
      </w:r>
    </w:p>
  </w:comment>
  <w:comment w:id="132" w:author="robert rovetto" w:date="2019-05-20T13:28:00Z" w:initials="rr">
    <w:p w14:paraId="4204D080" w14:textId="4719485A" w:rsidR="00542F71" w:rsidRDefault="00542F71">
      <w:pPr>
        <w:pStyle w:val="CommentText"/>
      </w:pPr>
      <w:r>
        <w:rPr>
          <w:rStyle w:val="CommentReference"/>
        </w:rPr>
        <w:annotationRef/>
      </w:r>
      <w:r>
        <w:t xml:space="preserve">What is HIS? Human-systems integration? </w:t>
      </w:r>
    </w:p>
    <w:p w14:paraId="77FFE1DF" w14:textId="1DD02C8A" w:rsidR="00542F71" w:rsidRDefault="00542F71">
      <w:pPr>
        <w:pStyle w:val="CommentText"/>
      </w:pPr>
      <w:r>
        <w:t>Recommend spelling-out the first instance of the word, followed by acronym in parentheses.</w:t>
      </w:r>
    </w:p>
  </w:comment>
  <w:comment w:id="133" w:author="robert rovetto" w:date="2019-06-19T17:37:00Z" w:initials="rr">
    <w:p w14:paraId="7CE704D7" w14:textId="77777777" w:rsidR="00485ED3" w:rsidRDefault="00485ED3">
      <w:pPr>
        <w:pStyle w:val="CommentText"/>
      </w:pPr>
      <w:r>
        <w:rPr>
          <w:rStyle w:val="CommentReference"/>
        </w:rPr>
        <w:annotationRef/>
      </w:r>
      <w:r>
        <w:t>Isn’t there more to Spacecraft arch?</w:t>
      </w:r>
    </w:p>
    <w:p w14:paraId="4A4376A9" w14:textId="77777777" w:rsidR="00485ED3" w:rsidRDefault="00485ED3">
      <w:pPr>
        <w:pStyle w:val="CommentText"/>
      </w:pPr>
      <w:r>
        <w:t>What about a  4</w:t>
      </w:r>
      <w:r w:rsidRPr="00485ED3">
        <w:rPr>
          <w:vertAlign w:val="superscript"/>
        </w:rPr>
        <w:t>th</w:t>
      </w:r>
      <w:r>
        <w:t xml:space="preserve"> level for ground segment components?</w:t>
      </w:r>
    </w:p>
    <w:p w14:paraId="1F18E3A8" w14:textId="1C2073A3" w:rsidR="00485ED3" w:rsidRDefault="00485ED3">
      <w:pPr>
        <w:pStyle w:val="CommentText"/>
      </w:pPr>
      <w:r>
        <w:t>And other aspects?</w:t>
      </w:r>
    </w:p>
  </w:comment>
  <w:comment w:id="126" w:author="robert rovetto" w:date="2019-06-19T17:29:00Z" w:initials="rr">
    <w:p w14:paraId="0D7B2E6B" w14:textId="77777777" w:rsidR="002F1A49" w:rsidRDefault="002F1A49">
      <w:pPr>
        <w:pStyle w:val="CommentText"/>
      </w:pPr>
      <w:r>
        <w:rPr>
          <w:rStyle w:val="CommentReference"/>
        </w:rPr>
        <w:annotationRef/>
      </w:r>
      <w:r>
        <w:t>Does this mean there will be three separate documents? If so, then state it.</w:t>
      </w:r>
    </w:p>
    <w:p w14:paraId="12EE5D2F" w14:textId="77777777" w:rsidR="00C53393" w:rsidRDefault="00C53393">
      <w:pPr>
        <w:pStyle w:val="CommentText"/>
      </w:pPr>
    </w:p>
    <w:p w14:paraId="2427AA49" w14:textId="77777777" w:rsidR="00C53393" w:rsidRDefault="00C53393">
      <w:pPr>
        <w:pStyle w:val="CommentText"/>
      </w:pPr>
      <w:r>
        <w:t xml:space="preserve">For example, </w:t>
      </w:r>
    </w:p>
    <w:p w14:paraId="055A15FD" w14:textId="1493DFE6" w:rsidR="00C53393" w:rsidRPr="00C53393" w:rsidRDefault="00C53393">
      <w:pPr>
        <w:pStyle w:val="CommentText"/>
      </w:pPr>
      <w:r>
        <w:t xml:space="preserve">Part 1 document = a conceptual big-picture overview of the HSF domain (the intended scope and domain). The </w:t>
      </w:r>
      <w:r w:rsidRPr="00C53393">
        <w:rPr>
          <w:i/>
          <w:iCs/>
        </w:rPr>
        <w:t>ontology of</w:t>
      </w:r>
      <w:r>
        <w:rPr>
          <w:i/>
          <w:iCs/>
        </w:rPr>
        <w:t xml:space="preserve"> </w:t>
      </w:r>
      <w:r>
        <w:t>(= the philosophical explication of) the target HSF domain.</w:t>
      </w:r>
    </w:p>
    <w:p w14:paraId="2160B7F4" w14:textId="4D23CC77" w:rsidR="00C53393" w:rsidRDefault="00C53393">
      <w:pPr>
        <w:pStyle w:val="CommentText"/>
      </w:pPr>
    </w:p>
    <w:p w14:paraId="7167CB37" w14:textId="0EED4FE5" w:rsidR="00C53393" w:rsidRDefault="00C53393">
      <w:pPr>
        <w:pStyle w:val="CommentText"/>
      </w:pPr>
      <w:r>
        <w:t>Then subsequent parts can delineate parts of HSF and describe them in detail, presenting essential concepts. E.g.,</w:t>
      </w:r>
    </w:p>
    <w:p w14:paraId="322C5AD0" w14:textId="77777777" w:rsidR="00C53393" w:rsidRDefault="00C53393">
      <w:pPr>
        <w:pStyle w:val="CommentText"/>
      </w:pPr>
    </w:p>
    <w:p w14:paraId="6D674BAD" w14:textId="77777777" w:rsidR="00C53393" w:rsidRDefault="00C53393">
      <w:pPr>
        <w:pStyle w:val="CommentText"/>
      </w:pPr>
      <w:r>
        <w:t>Part 2 doc = Spacecraft constrains and requirements, perhaps spacecraft components, functions; types of spacecraft</w:t>
      </w:r>
    </w:p>
    <w:p w14:paraId="5D2A3CD9" w14:textId="77777777" w:rsidR="00C53393" w:rsidRDefault="00C53393">
      <w:pPr>
        <w:pStyle w:val="CommentText"/>
      </w:pPr>
    </w:p>
    <w:p w14:paraId="7A1EB276" w14:textId="77777777" w:rsidR="00C53393" w:rsidRDefault="00C53393">
      <w:pPr>
        <w:pStyle w:val="CommentText"/>
      </w:pPr>
      <w:r>
        <w:t xml:space="preserve">Part 3 doc = Human requirements </w:t>
      </w:r>
    </w:p>
    <w:p w14:paraId="58A09279" w14:textId="77777777" w:rsidR="00C53393" w:rsidRDefault="00C53393">
      <w:pPr>
        <w:pStyle w:val="CommentText"/>
      </w:pPr>
      <w:r>
        <w:br/>
        <w:t>Part 4 doc =  etc.</w:t>
      </w:r>
    </w:p>
    <w:p w14:paraId="2256C912" w14:textId="77777777" w:rsidR="00C53393" w:rsidRDefault="00C53393">
      <w:pPr>
        <w:pStyle w:val="CommentText"/>
      </w:pPr>
    </w:p>
    <w:p w14:paraId="16768F23" w14:textId="62F199BF" w:rsidR="00C53393" w:rsidRDefault="00C53393">
      <w:pPr>
        <w:pStyle w:val="CommentText"/>
      </w:pPr>
      <w:r>
        <w:t>Part 5 doc = The implementation/coding of the ontology file or files</w:t>
      </w:r>
    </w:p>
  </w:comment>
  <w:comment w:id="138" w:author="robert rovetto" w:date="2019-06-19T17:41:00Z" w:initials="rr">
    <w:p w14:paraId="4757F14C" w14:textId="77777777" w:rsidR="008867ED" w:rsidRDefault="008867ED">
      <w:pPr>
        <w:pStyle w:val="CommentText"/>
      </w:pPr>
      <w:r>
        <w:rPr>
          <w:rStyle w:val="CommentReference"/>
        </w:rPr>
        <w:annotationRef/>
      </w:r>
      <w:r>
        <w:t>This sounds like what I was suggesting…</w:t>
      </w:r>
    </w:p>
    <w:p w14:paraId="083D92AA" w14:textId="77777777" w:rsidR="008867ED" w:rsidRDefault="008867ED">
      <w:pPr>
        <w:pStyle w:val="CommentText"/>
      </w:pPr>
      <w:r>
        <w:t xml:space="preserve">First part describes a conceptual overview big picture model of the HSF target domain. </w:t>
      </w:r>
    </w:p>
    <w:p w14:paraId="3D0E1A73" w14:textId="7899B857" w:rsidR="008867ED" w:rsidRDefault="008867ED">
      <w:pPr>
        <w:pStyle w:val="CommentText"/>
      </w:pPr>
      <w:r>
        <w:t>Then the next part asserts and defines specific ontological categories, drawing on the conceptual discussion of the first part.</w:t>
      </w:r>
    </w:p>
  </w:comment>
  <w:comment w:id="144" w:author="robert rovetto" w:date="2019-06-19T17:43:00Z" w:initials="rr">
    <w:p w14:paraId="5E09A4E7" w14:textId="77777777" w:rsidR="002A596E" w:rsidRDefault="002A596E">
      <w:pPr>
        <w:pStyle w:val="CommentText"/>
      </w:pPr>
      <w:r>
        <w:rPr>
          <w:rStyle w:val="CommentReference"/>
        </w:rPr>
        <w:annotationRef/>
      </w:r>
      <w:r>
        <w:t xml:space="preserve">It addresses? </w:t>
      </w:r>
    </w:p>
    <w:p w14:paraId="27C4C5C1" w14:textId="7061410E" w:rsidR="002A596E" w:rsidRDefault="002A596E">
      <w:pPr>
        <w:pStyle w:val="CommentText"/>
      </w:pPr>
      <w:r>
        <w:t>Or it describes?</w:t>
      </w:r>
    </w:p>
  </w:comment>
  <w:comment w:id="149" w:author="robert rovetto" w:date="2019-06-19T17:39:00Z" w:initials="rr">
    <w:p w14:paraId="0C21201B" w14:textId="77777777" w:rsidR="00485ED3" w:rsidRDefault="00485ED3">
      <w:pPr>
        <w:pStyle w:val="CommentText"/>
        <w:rPr>
          <w:i/>
          <w:iCs/>
        </w:rPr>
      </w:pPr>
      <w:r>
        <w:rPr>
          <w:rStyle w:val="CommentReference"/>
        </w:rPr>
        <w:annotationRef/>
      </w:r>
      <w:r w:rsidRPr="00485ED3">
        <w:rPr>
          <w:i/>
          <w:iCs/>
        </w:rPr>
        <w:t>Unclear.</w:t>
      </w:r>
    </w:p>
    <w:p w14:paraId="0176DD34" w14:textId="77777777" w:rsidR="008517B9" w:rsidRDefault="00485ED3" w:rsidP="008517B9">
      <w:pPr>
        <w:pStyle w:val="CommentText"/>
      </w:pPr>
      <w:r>
        <w:t>A model is not a category.</w:t>
      </w:r>
      <w:r w:rsidR="008517B9">
        <w:t xml:space="preserve"> </w:t>
      </w:r>
    </w:p>
    <w:p w14:paraId="4683B568" w14:textId="77777777" w:rsidR="008517B9" w:rsidRDefault="008517B9" w:rsidP="008517B9">
      <w:pPr>
        <w:pStyle w:val="CommentText"/>
      </w:pPr>
    </w:p>
    <w:p w14:paraId="1E9F5953" w14:textId="1A899EE2" w:rsidR="008517B9" w:rsidRPr="00485ED3" w:rsidRDefault="008517B9" w:rsidP="008517B9">
      <w:pPr>
        <w:pStyle w:val="CommentText"/>
      </w:pPr>
      <w:r>
        <w:t>Does this mean constraints on the categories, in the sense of the logical constraints on ontological classes?</w:t>
      </w:r>
    </w:p>
  </w:comment>
  <w:comment w:id="153" w:author="robert rovetto" w:date="2019-06-19T17:45:00Z" w:initials="rr">
    <w:p w14:paraId="5869D28E" w14:textId="77777777" w:rsidR="002A596E" w:rsidRDefault="002A596E">
      <w:pPr>
        <w:pStyle w:val="CommentText"/>
        <w:rPr>
          <w:i/>
          <w:iCs/>
        </w:rPr>
      </w:pPr>
      <w:r>
        <w:rPr>
          <w:rStyle w:val="CommentReference"/>
        </w:rPr>
        <w:annotationRef/>
      </w:r>
      <w:r w:rsidRPr="002A596E">
        <w:rPr>
          <w:i/>
          <w:iCs/>
        </w:rPr>
        <w:t xml:space="preserve">Unclear. </w:t>
      </w:r>
    </w:p>
    <w:p w14:paraId="1AAAEAE2" w14:textId="3A50EC26" w:rsidR="002A596E" w:rsidRPr="002A596E" w:rsidRDefault="002A596E">
      <w:pPr>
        <w:pStyle w:val="CommentText"/>
      </w:pPr>
      <w:r>
        <w:t>What is a human-system? What is meant by its part?</w:t>
      </w:r>
    </w:p>
  </w:comment>
  <w:comment w:id="152" w:author="robert rovetto" w:date="2019-06-19T17:44:00Z" w:initials="rr">
    <w:p w14:paraId="75202EF4" w14:textId="17C37D72" w:rsidR="002A596E" w:rsidRDefault="002A596E">
      <w:pPr>
        <w:pStyle w:val="CommentText"/>
      </w:pPr>
      <w:r>
        <w:rPr>
          <w:rStyle w:val="CommentReference"/>
        </w:rPr>
        <w:annotationRef/>
      </w:r>
      <w:r w:rsidRPr="002A596E">
        <w:rPr>
          <w:i/>
          <w:iCs/>
        </w:rPr>
        <w:t>Recommend rephrase.</w:t>
      </w:r>
      <w:r>
        <w:t xml:space="preserve"> </w:t>
      </w:r>
    </w:p>
    <w:p w14:paraId="41B03E41" w14:textId="5823B553" w:rsidR="002A596E" w:rsidRDefault="002A596E">
      <w:pPr>
        <w:pStyle w:val="CommentText"/>
      </w:pPr>
      <w:r>
        <w:t>What does this mean?</w:t>
      </w:r>
    </w:p>
    <w:p w14:paraId="6AE355E4" w14:textId="68A03843" w:rsidR="002A596E" w:rsidRDefault="002A596E">
      <w:pPr>
        <w:pStyle w:val="CommentText"/>
      </w:pPr>
      <w:r>
        <w:t>(Not easy to understand.)</w:t>
      </w:r>
    </w:p>
  </w:comment>
  <w:comment w:id="157" w:author="robert rovetto" w:date="2019-06-19T17:46:00Z" w:initials="rr">
    <w:p w14:paraId="6380CC30" w14:textId="77777777" w:rsidR="001D14A3" w:rsidRDefault="001D14A3">
      <w:pPr>
        <w:pStyle w:val="CommentText"/>
        <w:rPr>
          <w:i/>
          <w:iCs/>
        </w:rPr>
      </w:pPr>
      <w:r>
        <w:rPr>
          <w:rStyle w:val="CommentReference"/>
        </w:rPr>
        <w:annotationRef/>
      </w:r>
      <w:r w:rsidRPr="001D14A3">
        <w:rPr>
          <w:i/>
          <w:iCs/>
        </w:rPr>
        <w:t>Unclear.</w:t>
      </w:r>
    </w:p>
    <w:p w14:paraId="6C5B2EE5" w14:textId="18A932A7" w:rsidR="001D14A3" w:rsidRPr="001D14A3" w:rsidRDefault="001D14A3">
      <w:pPr>
        <w:pStyle w:val="CommentText"/>
      </w:pPr>
      <w:r>
        <w:t>This is plural, like the preceding. So does this mean there will be multiple documents for the 3</w:t>
      </w:r>
      <w:r w:rsidRPr="001D14A3">
        <w:rPr>
          <w:vertAlign w:val="superscript"/>
        </w:rPr>
        <w:t>rd</w:t>
      </w:r>
      <w:r>
        <w:t xml:space="preserve"> level (and 2</w:t>
      </w:r>
      <w:r w:rsidRPr="001D14A3">
        <w:rPr>
          <w:vertAlign w:val="superscript"/>
        </w:rPr>
        <w:t>nd</w:t>
      </w:r>
      <w:r>
        <w:t xml:space="preserve"> level)?</w:t>
      </w:r>
    </w:p>
  </w:comment>
  <w:comment w:id="156" w:author="robert rovetto" w:date="2019-06-19T17:47:00Z" w:initials="rr">
    <w:p w14:paraId="4D6DCF6D" w14:textId="77777777" w:rsidR="00385C04" w:rsidRDefault="00385C04">
      <w:pPr>
        <w:pStyle w:val="CommentText"/>
        <w:rPr>
          <w:i/>
          <w:iCs/>
        </w:rPr>
      </w:pPr>
      <w:r w:rsidRPr="00385C04">
        <w:rPr>
          <w:rStyle w:val="CommentReference"/>
          <w:i/>
          <w:iCs/>
        </w:rPr>
        <w:annotationRef/>
      </w:r>
      <w:r w:rsidRPr="00385C04">
        <w:rPr>
          <w:i/>
          <w:iCs/>
        </w:rPr>
        <w:t>Recommend rephrase.</w:t>
      </w:r>
    </w:p>
    <w:p w14:paraId="4CE1DD43" w14:textId="77777777" w:rsidR="00385C04" w:rsidRDefault="00385C04">
      <w:pPr>
        <w:pStyle w:val="CommentText"/>
      </w:pPr>
      <w:r>
        <w:t xml:space="preserve">Too long. Difficult to understand. </w:t>
      </w:r>
    </w:p>
    <w:p w14:paraId="4514F9C4" w14:textId="77777777" w:rsidR="00F91849" w:rsidRDefault="00F91849">
      <w:pPr>
        <w:pStyle w:val="CommentText"/>
      </w:pPr>
    </w:p>
    <w:p w14:paraId="16BD0472" w14:textId="77777777" w:rsidR="00F91849" w:rsidRDefault="00F91849">
      <w:pPr>
        <w:pStyle w:val="CommentText"/>
      </w:pPr>
      <w:r>
        <w:t>It’s difficult to comprehend and visualize the levels, parts, contexts, etc.</w:t>
      </w:r>
    </w:p>
    <w:p w14:paraId="4309E8A1" w14:textId="77777777" w:rsidR="00F91849" w:rsidRDefault="00F91849">
      <w:pPr>
        <w:pStyle w:val="CommentText"/>
      </w:pPr>
    </w:p>
    <w:p w14:paraId="4C3695E3" w14:textId="2DA510F2" w:rsidR="00F91849" w:rsidRPr="00385C04" w:rsidRDefault="00F91849">
      <w:pPr>
        <w:pStyle w:val="CommentText"/>
      </w:pPr>
      <w:r>
        <w:t xml:space="preserve">I </w:t>
      </w:r>
      <w:r w:rsidRPr="00F91849">
        <w:rPr>
          <w:i/>
          <w:iCs/>
        </w:rPr>
        <w:t>recommend</w:t>
      </w:r>
      <w:r>
        <w:t xml:space="preserve"> simplifying how it is all presented and the language (e.g., ‘level’, etc.) used.</w:t>
      </w:r>
    </w:p>
  </w:comment>
  <w:comment w:id="160" w:author="robert rovetto" w:date="2019-06-19T17:50:00Z" w:initials="rr">
    <w:p w14:paraId="23B26F29" w14:textId="735EFE26" w:rsidR="004E398F" w:rsidRDefault="004E398F">
      <w:pPr>
        <w:pStyle w:val="CommentText"/>
      </w:pPr>
      <w:r>
        <w:rPr>
          <w:rStyle w:val="CommentReference"/>
        </w:rPr>
        <w:annotationRef/>
      </w:r>
      <w:r w:rsidRPr="000834D1">
        <w:rPr>
          <w:i/>
          <w:iCs/>
        </w:rPr>
        <w:t>Recommend rephrase.</w:t>
      </w:r>
      <w:r>
        <w:t xml:space="preserve"> See previous comment.</w:t>
      </w:r>
    </w:p>
  </w:comment>
  <w:comment w:id="164" w:author="robert rovetto" w:date="2019-06-19T17:51:00Z" w:initials="rr">
    <w:p w14:paraId="5438147B" w14:textId="1739A9CE" w:rsidR="00643A49" w:rsidRDefault="00643A49">
      <w:pPr>
        <w:pStyle w:val="CommentText"/>
      </w:pPr>
      <w:r>
        <w:rPr>
          <w:rStyle w:val="CommentReference"/>
        </w:rPr>
        <w:annotationRef/>
      </w:r>
      <w:r>
        <w:t>How are these different?</w:t>
      </w:r>
    </w:p>
  </w:comment>
  <w:comment w:id="169" w:author="robert rovetto" w:date="2019-06-19T17:51:00Z" w:initials="rr">
    <w:p w14:paraId="76790D4A" w14:textId="77777777" w:rsidR="0064054C" w:rsidRDefault="0064054C">
      <w:pPr>
        <w:pStyle w:val="CommentText"/>
      </w:pPr>
      <w:r>
        <w:rPr>
          <w:rStyle w:val="CommentReference"/>
        </w:rPr>
        <w:annotationRef/>
      </w:r>
      <w:r>
        <w:t>Clarify.</w:t>
      </w:r>
    </w:p>
    <w:p w14:paraId="622E4ABC" w14:textId="5B4CDBFD" w:rsidR="0064054C" w:rsidRDefault="0064054C">
      <w:pPr>
        <w:pStyle w:val="CommentText"/>
      </w:pPr>
      <w:r>
        <w:t>Internal/cabin atmosphere, the atmospheres the craft is designed to operate in, etc.</w:t>
      </w:r>
    </w:p>
  </w:comment>
  <w:comment w:id="197" w:author="robert rovetto" w:date="2019-06-19T17:53:00Z" w:initials="rr">
    <w:p w14:paraId="0147001F" w14:textId="0194B15A" w:rsidR="00146626" w:rsidRDefault="00146626">
      <w:pPr>
        <w:pStyle w:val="CommentText"/>
      </w:pPr>
      <w:r>
        <w:rPr>
          <w:rStyle w:val="CommentReference"/>
        </w:rPr>
        <w:annotationRef/>
      </w:r>
      <w:r>
        <w:t>Unclear. What does ‘addressing’ mean?</w:t>
      </w:r>
    </w:p>
  </w:comment>
  <w:comment w:id="173" w:author="robert rovetto" w:date="2019-06-19T17:52:00Z" w:initials="rr">
    <w:p w14:paraId="4B961ABF" w14:textId="73531E84" w:rsidR="00CF3B57" w:rsidRDefault="00CF3B57">
      <w:pPr>
        <w:pStyle w:val="CommentText"/>
      </w:pPr>
      <w:r>
        <w:rPr>
          <w:rStyle w:val="CommentReference"/>
        </w:rPr>
        <w:annotationRef/>
      </w:r>
      <w:r>
        <w:t>Rephrase. Unclear.</w:t>
      </w:r>
    </w:p>
  </w:comment>
  <w:comment w:id="212" w:author="robert rovetto" w:date="2019-06-19T18:05:00Z" w:initials="rr">
    <w:p w14:paraId="3F269131" w14:textId="77777777" w:rsidR="00516EC6" w:rsidRDefault="00516EC6">
      <w:pPr>
        <w:pStyle w:val="CommentText"/>
      </w:pPr>
      <w:r>
        <w:rPr>
          <w:rStyle w:val="CommentReference"/>
        </w:rPr>
        <w:annotationRef/>
      </w:r>
      <w:r>
        <w:t>What is the reference source for these 3 areas?</w:t>
      </w:r>
      <w:r>
        <w:br/>
        <w:t>Are they established areas in the HSF sector?</w:t>
      </w:r>
    </w:p>
    <w:p w14:paraId="12EC1913" w14:textId="77777777" w:rsidR="00516EC6" w:rsidRDefault="00516EC6">
      <w:pPr>
        <w:pStyle w:val="CommentText"/>
      </w:pPr>
      <w:r>
        <w:t>Is there a textbook that describes these?</w:t>
      </w:r>
    </w:p>
    <w:p w14:paraId="462B9C28" w14:textId="77777777" w:rsidR="00516EC6" w:rsidRDefault="00516EC6">
      <w:pPr>
        <w:pStyle w:val="CommentText"/>
      </w:pPr>
      <w:r>
        <w:t>Are they in the Spacecraft Mission Design book?</w:t>
      </w:r>
    </w:p>
    <w:p w14:paraId="6C4D3818" w14:textId="77777777" w:rsidR="001B1328" w:rsidRDefault="001B1328">
      <w:pPr>
        <w:pStyle w:val="CommentText"/>
      </w:pPr>
    </w:p>
    <w:p w14:paraId="74B038F4" w14:textId="56C336EC" w:rsidR="001B1328" w:rsidRDefault="001B1328">
      <w:pPr>
        <w:pStyle w:val="CommentText"/>
      </w:pPr>
      <w:r>
        <w:t>If the goal is to describe HSF architecture at a high-level then we need to make sure we are representative and accurate of the HSF sector.</w:t>
      </w:r>
    </w:p>
  </w:comment>
  <w:comment w:id="208" w:author="robert rovetto" w:date="2019-06-19T18:12:00Z" w:initials="rr">
    <w:p w14:paraId="73066447" w14:textId="23F49998" w:rsidR="00A453FA" w:rsidRPr="00A453FA" w:rsidRDefault="00A453FA">
      <w:pPr>
        <w:pStyle w:val="CommentText"/>
      </w:pPr>
      <w:r>
        <w:rPr>
          <w:rStyle w:val="CommentReference"/>
        </w:rPr>
        <w:annotationRef/>
      </w:r>
      <w:r w:rsidRPr="00A453FA">
        <w:rPr>
          <w:i/>
          <w:iCs/>
        </w:rPr>
        <w:t>Recommend</w:t>
      </w:r>
      <w:r>
        <w:rPr>
          <w:i/>
          <w:iCs/>
        </w:rPr>
        <w:t xml:space="preserve"> </w:t>
      </w:r>
      <w:r>
        <w:t>adding a description of Vessel Lifecycle (and Application Function/Process) after the section title…</w:t>
      </w:r>
    </w:p>
  </w:comment>
  <w:comment w:id="242" w:author="robert rovetto" w:date="2019-06-19T18:07:00Z" w:initials="rr">
    <w:p w14:paraId="656736E6" w14:textId="47A1086E" w:rsidR="00E61419" w:rsidRDefault="00E61419">
      <w:pPr>
        <w:pStyle w:val="CommentText"/>
      </w:pPr>
      <w:r>
        <w:rPr>
          <w:rStyle w:val="CommentReference"/>
        </w:rPr>
        <w:annotationRef/>
      </w:r>
      <w:r>
        <w:t>What is the difference between Type and Category?</w:t>
      </w:r>
    </w:p>
  </w:comment>
  <w:comment w:id="245" w:author="robert rovetto" w:date="2019-06-19T18:26:00Z" w:initials="rr">
    <w:p w14:paraId="4C6B49F5" w14:textId="2786455F" w:rsidR="00686D3D" w:rsidRDefault="00686D3D">
      <w:pPr>
        <w:pStyle w:val="CommentText"/>
      </w:pPr>
      <w:r>
        <w:rPr>
          <w:rStyle w:val="CommentReference"/>
        </w:rPr>
        <w:annotationRef/>
      </w:r>
      <w:r>
        <w:t>What goes in this column header?</w:t>
      </w:r>
    </w:p>
  </w:comment>
  <w:comment w:id="259" w:author="robert rovetto" w:date="2019-06-19T17:55:00Z" w:initials="rr">
    <w:p w14:paraId="6BE8BB89" w14:textId="77777777" w:rsidR="002E1C6F" w:rsidRDefault="002E1C6F">
      <w:pPr>
        <w:pStyle w:val="CommentText"/>
      </w:pPr>
      <w:r>
        <w:rPr>
          <w:rStyle w:val="CommentReference"/>
        </w:rPr>
        <w:annotationRef/>
      </w:r>
      <w:r>
        <w:t>What is a context design process?</w:t>
      </w:r>
    </w:p>
    <w:p w14:paraId="7CCE9838" w14:textId="2D213EF6" w:rsidR="004D6DBD" w:rsidRDefault="002E1C6F">
      <w:pPr>
        <w:pStyle w:val="CommentText"/>
      </w:pPr>
      <w:r>
        <w:t>Is this an established phrase in the community?</w:t>
      </w:r>
    </w:p>
  </w:comment>
  <w:comment w:id="253" w:author="robert rovetto" w:date="2019-06-19T17:56:00Z" w:initials="rr">
    <w:p w14:paraId="7DD4B4D3" w14:textId="77777777" w:rsidR="00BB11CB" w:rsidRDefault="00BB11CB">
      <w:pPr>
        <w:pStyle w:val="CommentText"/>
      </w:pPr>
      <w:r>
        <w:rPr>
          <w:rStyle w:val="CommentReference"/>
        </w:rPr>
        <w:annotationRef/>
      </w:r>
      <w:r>
        <w:t>Are you saying that a concept is a process of definition?</w:t>
      </w:r>
      <w:r>
        <w:br/>
      </w:r>
    </w:p>
    <w:p w14:paraId="3EFBDF21" w14:textId="5CDAA5DD" w:rsidR="003405EC" w:rsidRDefault="00BB11CB">
      <w:pPr>
        <w:pStyle w:val="CommentText"/>
      </w:pPr>
      <w:r>
        <w:t>If so, then ontologyicall/philosophically this is not correct. A concept is akin to an idea, or mental construct. The process of defining, however, which is a human activity, necessarily involves utilizing many concepts we have in our minds or develop with others.</w:t>
      </w:r>
      <w:r w:rsidR="003405EC">
        <w:t xml:space="preserve"> The process of defining something can result in the generation of a new concept. These terms—concept, process, etc.—are all high-level terms.</w:t>
      </w:r>
    </w:p>
  </w:comment>
  <w:comment w:id="289" w:author="robert rovetto" w:date="2019-06-19T17:58:00Z" w:initials="rr">
    <w:p w14:paraId="05A760B3" w14:textId="7E80E4C8" w:rsidR="00DA4D88" w:rsidRDefault="00DA4D88">
      <w:pPr>
        <w:pStyle w:val="CommentText"/>
      </w:pPr>
      <w:r>
        <w:rPr>
          <w:rStyle w:val="CommentReference"/>
        </w:rPr>
        <w:annotationRef/>
      </w:r>
      <w:r>
        <w:t>If the goal is to define these terms (in the Type column) for use in ontologies, then….</w:t>
      </w:r>
    </w:p>
    <w:p w14:paraId="53F0EABD" w14:textId="77777777" w:rsidR="00DA4D88" w:rsidRDefault="00DA4D88" w:rsidP="00DA4D88">
      <w:pPr>
        <w:pStyle w:val="CommentText"/>
        <w:numPr>
          <w:ilvl w:val="0"/>
          <w:numId w:val="15"/>
        </w:numPr>
      </w:pPr>
      <w:r>
        <w:t xml:space="preserve"> Qualify them to more accurately match the description. For example…</w:t>
      </w:r>
    </w:p>
    <w:p w14:paraId="686B4059" w14:textId="4716F580" w:rsidR="00DA4D88" w:rsidRDefault="00DA4D88" w:rsidP="00DA4D88">
      <w:pPr>
        <w:pStyle w:val="CommentText"/>
        <w:ind w:left="360"/>
      </w:pPr>
      <w:r>
        <w:t>‘Simulation’ becomes ‘Human Spaceflight Simulation’ (because there are other sims than HSF ones)</w:t>
      </w:r>
    </w:p>
    <w:p w14:paraId="56D517E0" w14:textId="4801C730" w:rsidR="00DA4D88" w:rsidRDefault="00DA4D88" w:rsidP="00DA4D88">
      <w:pPr>
        <w:pStyle w:val="CommentText"/>
      </w:pPr>
    </w:p>
    <w:p w14:paraId="07435BFA" w14:textId="3E2C29A3" w:rsidR="00DA4D88" w:rsidRDefault="00DA4D88" w:rsidP="00DA4D88">
      <w:pPr>
        <w:pStyle w:val="CommentText"/>
      </w:pPr>
    </w:p>
    <w:p w14:paraId="3F462550" w14:textId="420BE211" w:rsidR="00DA4D88" w:rsidRDefault="00DA4D88" w:rsidP="00DA4D88">
      <w:pPr>
        <w:pStyle w:val="CommentText"/>
        <w:rPr>
          <w:i/>
          <w:iCs/>
        </w:rPr>
      </w:pPr>
      <w:r w:rsidRPr="00DA4D88">
        <w:rPr>
          <w:i/>
          <w:iCs/>
        </w:rPr>
        <w:t>Consideration</w:t>
      </w:r>
      <w:r>
        <w:rPr>
          <w:i/>
          <w:iCs/>
        </w:rPr>
        <w:t>.</w:t>
      </w:r>
    </w:p>
    <w:p w14:paraId="5CEC7E84" w14:textId="698B8ED1" w:rsidR="00DA4D88" w:rsidRDefault="00DA4D88" w:rsidP="00DA4D88">
      <w:pPr>
        <w:pStyle w:val="CommentText"/>
      </w:pPr>
      <w:r>
        <w:t>Consider using phrases such as…</w:t>
      </w:r>
    </w:p>
    <w:p w14:paraId="29F2E103" w14:textId="501D23AB" w:rsidR="00DA4D88" w:rsidRDefault="00DA4D88" w:rsidP="00DA4D88">
      <w:pPr>
        <w:pStyle w:val="CommentText"/>
      </w:pPr>
      <w:r>
        <w:t>‘Concept phase’</w:t>
      </w:r>
    </w:p>
    <w:p w14:paraId="08EE450B" w14:textId="12BD4F1E" w:rsidR="00DA4D88" w:rsidRDefault="00DA4D88" w:rsidP="00DA4D88">
      <w:pPr>
        <w:pStyle w:val="CommentText"/>
      </w:pPr>
      <w:r>
        <w:t>‘Engineering &amp; Dev Phase’</w:t>
      </w:r>
    </w:p>
    <w:p w14:paraId="0390F8A2" w14:textId="163E219B" w:rsidR="00DA4D88" w:rsidRDefault="00DA4D88" w:rsidP="00DA4D88">
      <w:pPr>
        <w:pStyle w:val="CommentText"/>
      </w:pPr>
      <w:r>
        <w:t>‘Simulation Phase’</w:t>
      </w:r>
    </w:p>
    <w:p w14:paraId="689BEE01" w14:textId="36FB41AC" w:rsidR="00DA4D88" w:rsidRDefault="00DA4D88" w:rsidP="00DA4D88">
      <w:pPr>
        <w:pStyle w:val="CommentText"/>
      </w:pPr>
      <w:r>
        <w:t>Etc.</w:t>
      </w:r>
    </w:p>
    <w:p w14:paraId="601325CB" w14:textId="599DD36E" w:rsidR="00D9336A" w:rsidRDefault="00D9336A" w:rsidP="00DA4D88">
      <w:pPr>
        <w:pStyle w:val="CommentText"/>
      </w:pPr>
    </w:p>
    <w:p w14:paraId="16C51860" w14:textId="3832C4DA" w:rsidR="00D9336A" w:rsidRDefault="00D9336A" w:rsidP="00DA4D88">
      <w:pPr>
        <w:pStyle w:val="CommentText"/>
      </w:pPr>
      <w:r>
        <w:t xml:space="preserve">Or </w:t>
      </w:r>
    </w:p>
    <w:p w14:paraId="0EB6B85D" w14:textId="5FF26364" w:rsidR="00D9336A" w:rsidRDefault="00D9336A" w:rsidP="00DA4D88">
      <w:pPr>
        <w:pStyle w:val="CommentText"/>
      </w:pPr>
      <w:r>
        <w:t>‘Simulation Process’</w:t>
      </w:r>
    </w:p>
    <w:p w14:paraId="6554444D" w14:textId="75A65658" w:rsidR="00D9336A" w:rsidRDefault="00D9336A" w:rsidP="00DA4D88">
      <w:pPr>
        <w:pStyle w:val="CommentText"/>
      </w:pPr>
      <w:r>
        <w:t>Etc.</w:t>
      </w:r>
    </w:p>
    <w:p w14:paraId="094B73F2" w14:textId="77777777" w:rsidR="00D9336A" w:rsidRDefault="00D9336A" w:rsidP="00DA4D88">
      <w:pPr>
        <w:pStyle w:val="CommentText"/>
      </w:pPr>
    </w:p>
    <w:p w14:paraId="0C666301" w14:textId="77777777" w:rsidR="00DA4D88" w:rsidRDefault="00DA4D88" w:rsidP="00DA4D88">
      <w:pPr>
        <w:pStyle w:val="CommentText"/>
      </w:pPr>
      <w:r>
        <w:t>This will more clearly establish that we are talking about activities or parts of an activity in the design and implmentaiton of a HSF mission.</w:t>
      </w:r>
    </w:p>
    <w:p w14:paraId="0A1DBC09" w14:textId="77777777" w:rsidR="00D9336A" w:rsidRDefault="00D9336A" w:rsidP="00DA4D88">
      <w:pPr>
        <w:pStyle w:val="CommentText"/>
      </w:pPr>
    </w:p>
    <w:p w14:paraId="2BC23C57" w14:textId="5232348E" w:rsidR="00D9336A" w:rsidRDefault="00D9336A" w:rsidP="00DA4D88">
      <w:pPr>
        <w:pStyle w:val="CommentText"/>
      </w:pPr>
      <w:r>
        <w:t>However, if these Types are listd informally to describe HSF design in a big-picture way, then perhaps no need for the above qualification.</w:t>
      </w:r>
    </w:p>
  </w:comment>
  <w:comment w:id="327" w:author="robert rovetto" w:date="2019-06-19T18:03:00Z" w:initials="rr">
    <w:p w14:paraId="5717501A" w14:textId="7CB46D81" w:rsidR="00DA4D88" w:rsidRDefault="00DA4D88">
      <w:pPr>
        <w:pStyle w:val="CommentText"/>
      </w:pPr>
      <w:r>
        <w:rPr>
          <w:rStyle w:val="CommentReference"/>
        </w:rPr>
        <w:annotationRef/>
      </w:r>
      <w:r>
        <w:t>‘operations’ can mean the operations of a craft in the field. But here its described as guidelines for those operations?</w:t>
      </w:r>
    </w:p>
  </w:comment>
  <w:comment w:id="340" w:author="robert rovetto" w:date="2019-06-19T18:32:00Z" w:initials="rr">
    <w:p w14:paraId="600DA591" w14:textId="0B4E3745" w:rsidR="009C1E3E" w:rsidRDefault="009C1E3E">
      <w:pPr>
        <w:pStyle w:val="CommentText"/>
      </w:pPr>
      <w:r>
        <w:rPr>
          <w:rStyle w:val="CommentReference"/>
        </w:rPr>
        <w:annotationRef/>
      </w:r>
      <w:r>
        <w:t>This seems to be about the type of Mission or the Purpose of a craft.</w:t>
      </w:r>
    </w:p>
  </w:comment>
  <w:comment w:id="371" w:author="robert rovetto" w:date="2019-06-19T18:09:00Z" w:initials="rr">
    <w:p w14:paraId="20614C9D" w14:textId="77777777" w:rsidR="001E7A90" w:rsidRDefault="001E7A90">
      <w:pPr>
        <w:pStyle w:val="CommentText"/>
      </w:pPr>
      <w:r>
        <w:rPr>
          <w:rStyle w:val="CommentReference"/>
        </w:rPr>
        <w:annotationRef/>
      </w:r>
      <w:r>
        <w:t>Unclear. Too many concepts expressed.</w:t>
      </w:r>
    </w:p>
    <w:p w14:paraId="4F155DDD" w14:textId="77777777" w:rsidR="001E7A90" w:rsidRDefault="001E7A90">
      <w:pPr>
        <w:pStyle w:val="CommentText"/>
      </w:pPr>
    </w:p>
    <w:p w14:paraId="4EE64ACF" w14:textId="77777777" w:rsidR="001E7A90" w:rsidRDefault="001E7A90" w:rsidP="001E7A90">
      <w:pPr>
        <w:pStyle w:val="CommentText"/>
        <w:numPr>
          <w:ilvl w:val="0"/>
          <w:numId w:val="16"/>
        </w:numPr>
      </w:pPr>
      <w:r>
        <w:t>The Table is labeled as ‘Application Function’.</w:t>
      </w:r>
    </w:p>
    <w:p w14:paraId="1725C363" w14:textId="307335DE" w:rsidR="001E7A90" w:rsidRDefault="001E7A90" w:rsidP="001E7A90">
      <w:pPr>
        <w:pStyle w:val="CommentText"/>
      </w:pPr>
      <w:r>
        <w:t>What is an application function? What is an application?</w:t>
      </w:r>
    </w:p>
    <w:p w14:paraId="66CA933B" w14:textId="7B9470D3" w:rsidR="001E7A90" w:rsidRDefault="001E7A90" w:rsidP="001E7A90">
      <w:pPr>
        <w:pStyle w:val="CommentText"/>
        <w:numPr>
          <w:ilvl w:val="0"/>
          <w:numId w:val="16"/>
        </w:numPr>
      </w:pPr>
      <w:r>
        <w:t xml:space="preserve"> The description then refers to Space Transportation as a system. </w:t>
      </w:r>
    </w:p>
    <w:p w14:paraId="08B959A6" w14:textId="32C519C3" w:rsidR="00E56AEB" w:rsidRDefault="00E56AEB" w:rsidP="00E56AEB">
      <w:pPr>
        <w:pStyle w:val="CommentText"/>
      </w:pPr>
      <w:r>
        <w:t>What is a system?</w:t>
      </w:r>
    </w:p>
    <w:p w14:paraId="5F88BF75" w14:textId="77777777" w:rsidR="001E7A90" w:rsidRDefault="001E7A90" w:rsidP="001E7A90">
      <w:pPr>
        <w:pStyle w:val="CommentText"/>
      </w:pPr>
      <w:r>
        <w:t>A system is not an application area. So are you talking about the spacecraft itself (whose mission is Space Transportation)? Or are you talking about Space Transportaiton as a mission itself? OR as an activity itself?</w:t>
      </w:r>
    </w:p>
    <w:p w14:paraId="71ABA025" w14:textId="77777777" w:rsidR="001E7A90" w:rsidRDefault="001E7A90" w:rsidP="001E7A90">
      <w:pPr>
        <w:pStyle w:val="CommentText"/>
      </w:pPr>
    </w:p>
    <w:p w14:paraId="43D28FDD" w14:textId="00C647AE" w:rsidR="001E7A90" w:rsidRDefault="001E7A90" w:rsidP="001E7A90">
      <w:pPr>
        <w:pStyle w:val="CommentText"/>
      </w:pPr>
      <w:r>
        <w:t xml:space="preserve">These are details that must be cleared up at the beginning. </w:t>
      </w:r>
    </w:p>
  </w:comment>
  <w:comment w:id="445" w:author="robert rovetto" w:date="2019-06-19T18:20:00Z" w:initials="rr">
    <w:p w14:paraId="1EAF2622" w14:textId="77777777" w:rsidR="009403F4" w:rsidRDefault="009403F4">
      <w:pPr>
        <w:pStyle w:val="CommentText"/>
      </w:pPr>
      <w:r>
        <w:rPr>
          <w:rStyle w:val="CommentReference"/>
        </w:rPr>
        <w:annotationRef/>
      </w:r>
      <w:r>
        <w:t>If the standard being developed can be applied to any HSF program across the globe, then it should not have labels that single out the US.</w:t>
      </w:r>
    </w:p>
    <w:p w14:paraId="56386199" w14:textId="77777777" w:rsidR="009403F4" w:rsidRDefault="009403F4">
      <w:pPr>
        <w:pStyle w:val="CommentText"/>
      </w:pPr>
    </w:p>
    <w:p w14:paraId="46CA971C" w14:textId="77777777" w:rsidR="009403F4" w:rsidRDefault="009403F4">
      <w:pPr>
        <w:pStyle w:val="CommentText"/>
      </w:pPr>
      <w:r>
        <w:t>However, if the standard is focusing only on US concepts for HSF design, then ok.</w:t>
      </w:r>
    </w:p>
    <w:p w14:paraId="5073FAF5" w14:textId="4F176AF5" w:rsidR="009403F4" w:rsidRDefault="009403F4">
      <w:pPr>
        <w:pStyle w:val="CommentText"/>
      </w:pPr>
    </w:p>
  </w:comment>
  <w:comment w:id="472" w:author="robert rovetto" w:date="2019-06-19T18:33:00Z" w:initials="rr">
    <w:p w14:paraId="70D9B37A" w14:textId="5FACC289" w:rsidR="00CC36E8" w:rsidRDefault="00CC36E8">
      <w:pPr>
        <w:pStyle w:val="CommentText"/>
      </w:pPr>
      <w:r>
        <w:rPr>
          <w:rStyle w:val="CommentReference"/>
        </w:rPr>
        <w:annotationRef/>
      </w:r>
      <w:r>
        <w:t xml:space="preserve">This seems to be about the intended operating environment and </w:t>
      </w:r>
    </w:p>
  </w:comment>
  <w:comment w:id="473" w:author="robert rovetto" w:date="2019-06-19T18:29:00Z" w:initials="rr">
    <w:p w14:paraId="24E3B400" w14:textId="77777777" w:rsidR="0045182A" w:rsidRDefault="0045182A">
      <w:pPr>
        <w:pStyle w:val="CommentText"/>
      </w:pPr>
      <w:r>
        <w:rPr>
          <w:rStyle w:val="CommentReference"/>
        </w:rPr>
        <w:annotationRef/>
      </w:r>
      <w:r w:rsidRPr="0045182A">
        <w:rPr>
          <w:i/>
          <w:iCs/>
        </w:rPr>
        <w:t>Unclear.</w:t>
      </w:r>
    </w:p>
    <w:p w14:paraId="2BA664E6" w14:textId="77777777" w:rsidR="0045182A" w:rsidRDefault="0045182A">
      <w:pPr>
        <w:pStyle w:val="CommentText"/>
      </w:pPr>
      <w:r>
        <w:t>The title—Application Placement—suggests a positional aspect.</w:t>
      </w:r>
    </w:p>
    <w:p w14:paraId="379DFD2F" w14:textId="77777777" w:rsidR="0045182A" w:rsidRDefault="0045182A">
      <w:pPr>
        <w:pStyle w:val="CommentText"/>
      </w:pPr>
      <w:r>
        <w:t>But the description of each category/type is of a vessel, not a position, altitude, or orbital regime.</w:t>
      </w:r>
    </w:p>
    <w:p w14:paraId="7475B9F0" w14:textId="77777777" w:rsidR="006F0468" w:rsidRDefault="006F0468">
      <w:pPr>
        <w:pStyle w:val="CommentText"/>
      </w:pPr>
    </w:p>
    <w:p w14:paraId="4195C33B" w14:textId="37A4107E" w:rsidR="006F0468" w:rsidRPr="0045182A" w:rsidRDefault="006F0468">
      <w:pPr>
        <w:pStyle w:val="CommentText"/>
      </w:pPr>
      <w:r>
        <w:t>Is this a category list for types of vessel, or mission type, or …?</w:t>
      </w:r>
    </w:p>
  </w:comment>
  <w:comment w:id="518" w:author="robert rovetto" w:date="2019-06-19T18:27:00Z" w:initials="rr">
    <w:p w14:paraId="72351FA8" w14:textId="11F06F29" w:rsidR="000C424B" w:rsidRDefault="000C424B">
      <w:pPr>
        <w:pStyle w:val="CommentText"/>
      </w:pPr>
      <w:r>
        <w:rPr>
          <w:rStyle w:val="CommentReference"/>
        </w:rPr>
        <w:annotationRef/>
      </w:r>
      <w:r w:rsidRPr="000C424B">
        <w:rPr>
          <w:i/>
          <w:iCs/>
        </w:rPr>
        <w:t>Recommend</w:t>
      </w:r>
      <w:r>
        <w:t xml:space="preserve"> researching definitions of ‘Suborbital flight’ and ‘suborbital mission’ to identify altitudes,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270A9D" w15:done="0"/>
  <w15:commentEx w15:paraId="122B5D90" w15:done="0"/>
  <w15:commentEx w15:paraId="1CB3D373" w15:done="0"/>
  <w15:commentEx w15:paraId="752AE205" w15:done="0"/>
  <w15:commentEx w15:paraId="6BED8A24" w15:done="0"/>
  <w15:commentEx w15:paraId="244CAE7D" w15:done="0"/>
  <w15:commentEx w15:paraId="5A9CCC92" w15:done="0"/>
  <w15:commentEx w15:paraId="307E0B56" w15:done="0"/>
  <w15:commentEx w15:paraId="3BEF265E" w15:done="0"/>
  <w15:commentEx w15:paraId="0588E6A4" w15:done="0"/>
  <w15:commentEx w15:paraId="0A370085" w15:done="0"/>
  <w15:commentEx w15:paraId="77FFE1DF" w15:done="0"/>
  <w15:commentEx w15:paraId="1F18E3A8" w15:done="0"/>
  <w15:commentEx w15:paraId="16768F23" w15:done="0"/>
  <w15:commentEx w15:paraId="3D0E1A73" w15:done="0"/>
  <w15:commentEx w15:paraId="27C4C5C1" w15:done="0"/>
  <w15:commentEx w15:paraId="1E9F5953" w15:done="0"/>
  <w15:commentEx w15:paraId="1AAAEAE2" w15:done="0"/>
  <w15:commentEx w15:paraId="6AE355E4" w15:done="0"/>
  <w15:commentEx w15:paraId="6C5B2EE5" w15:done="0"/>
  <w15:commentEx w15:paraId="4C3695E3" w15:done="0"/>
  <w15:commentEx w15:paraId="23B26F29" w15:done="0"/>
  <w15:commentEx w15:paraId="5438147B" w15:done="0"/>
  <w15:commentEx w15:paraId="622E4ABC" w15:done="0"/>
  <w15:commentEx w15:paraId="0147001F" w15:done="0"/>
  <w15:commentEx w15:paraId="4B961ABF" w15:done="0"/>
  <w15:commentEx w15:paraId="74B038F4" w15:done="0"/>
  <w15:commentEx w15:paraId="73066447" w15:done="0"/>
  <w15:commentEx w15:paraId="656736E6" w15:done="0"/>
  <w15:commentEx w15:paraId="4C6B49F5" w15:done="0"/>
  <w15:commentEx w15:paraId="7CCE9838" w15:done="0"/>
  <w15:commentEx w15:paraId="3EFBDF21" w15:done="0"/>
  <w15:commentEx w15:paraId="2BC23C57" w15:done="0"/>
  <w15:commentEx w15:paraId="5717501A" w15:done="0"/>
  <w15:commentEx w15:paraId="600DA591" w15:done="0"/>
  <w15:commentEx w15:paraId="43D28FDD" w15:done="0"/>
  <w15:commentEx w15:paraId="5073FAF5" w15:done="0"/>
  <w15:commentEx w15:paraId="70D9B37A" w15:done="0"/>
  <w15:commentEx w15:paraId="4195C33B" w15:done="0"/>
  <w15:commentEx w15:paraId="72351F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270A9D" w16cid:durableId="2099FE3D"/>
  <w16cid:commentId w16cid:paraId="122B5D90" w16cid:durableId="20B4F115"/>
  <w16cid:commentId w16cid:paraId="1CB3D373" w16cid:durableId="20B4EC47"/>
  <w16cid:commentId w16cid:paraId="752AE205" w16cid:durableId="20B4EC93"/>
  <w16cid:commentId w16cid:paraId="6BED8A24" w16cid:durableId="20B4EF03"/>
  <w16cid:commentId w16cid:paraId="244CAE7D" w16cid:durableId="209A073F"/>
  <w16cid:commentId w16cid:paraId="5A9CCC92" w16cid:durableId="208D278A"/>
  <w16cid:commentId w16cid:paraId="307E0B56" w16cid:durableId="20B4EEA7"/>
  <w16cid:commentId w16cid:paraId="3BEF265E" w16cid:durableId="209A1D7B"/>
  <w16cid:commentId w16cid:paraId="0588E6A4" w16cid:durableId="20B4E7F2"/>
  <w16cid:commentId w16cid:paraId="0A370085" w16cid:durableId="20B4E848"/>
  <w16cid:commentId w16cid:paraId="77FFE1DF" w16cid:durableId="208D29E2"/>
  <w16cid:commentId w16cid:paraId="1F18E3A8" w16cid:durableId="20B4F169"/>
  <w16cid:commentId w16cid:paraId="16768F23" w16cid:durableId="20B4EF88"/>
  <w16cid:commentId w16cid:paraId="3D0E1A73" w16cid:durableId="20B4F255"/>
  <w16cid:commentId w16cid:paraId="27C4C5C1" w16cid:durableId="20B4F2B1"/>
  <w16cid:commentId w16cid:paraId="1E9F5953" w16cid:durableId="20B4F1D4"/>
  <w16cid:commentId w16cid:paraId="1AAAEAE2" w16cid:durableId="20B4F346"/>
  <w16cid:commentId w16cid:paraId="6AE355E4" w16cid:durableId="20B4F2E7"/>
  <w16cid:commentId w16cid:paraId="6C5B2EE5" w16cid:durableId="20B4F380"/>
  <w16cid:commentId w16cid:paraId="4C3695E3" w16cid:durableId="20B4F3B6"/>
  <w16cid:commentId w16cid:paraId="23B26F29" w16cid:durableId="20B4F46B"/>
  <w16cid:commentId w16cid:paraId="5438147B" w16cid:durableId="20B4F48C"/>
  <w16cid:commentId w16cid:paraId="622E4ABC" w16cid:durableId="20B4F4A3"/>
  <w16cid:commentId w16cid:paraId="0147001F" w16cid:durableId="20B4F531"/>
  <w16cid:commentId w16cid:paraId="4B961ABF" w16cid:durableId="20B4F4DF"/>
  <w16cid:commentId w16cid:paraId="74B038F4" w16cid:durableId="20B4F7D8"/>
  <w16cid:commentId w16cid:paraId="73066447" w16cid:durableId="20B4F9AA"/>
  <w16cid:commentId w16cid:paraId="656736E6" w16cid:durableId="20B4F850"/>
  <w16cid:commentId w16cid:paraId="4C6B49F5" w16cid:durableId="20B4FCD8"/>
  <w16cid:commentId w16cid:paraId="7CCE9838" w16cid:durableId="20B4F578"/>
  <w16cid:commentId w16cid:paraId="3EFBDF21" w16cid:durableId="20B4F5B7"/>
  <w16cid:commentId w16cid:paraId="2BC23C57" w16cid:durableId="20B4F661"/>
  <w16cid:commentId w16cid:paraId="5717501A" w16cid:durableId="20B4F787"/>
  <w16cid:commentId w16cid:paraId="600DA591" w16cid:durableId="20B4FE3F"/>
  <w16cid:commentId w16cid:paraId="43D28FDD" w16cid:durableId="20B4F8D1"/>
  <w16cid:commentId w16cid:paraId="5073FAF5" w16cid:durableId="20B4FB6B"/>
  <w16cid:commentId w16cid:paraId="70D9B37A" w16cid:durableId="20B4FE83"/>
  <w16cid:commentId w16cid:paraId="4195C33B" w16cid:durableId="20B4FD92"/>
  <w16cid:commentId w16cid:paraId="72351FA8" w16cid:durableId="20B4FD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BCBE2" w14:textId="77777777" w:rsidR="00086E3B" w:rsidRDefault="00086E3B" w:rsidP="000A5935">
      <w:pPr>
        <w:spacing w:after="0" w:line="240" w:lineRule="auto"/>
      </w:pPr>
      <w:r>
        <w:separator/>
      </w:r>
    </w:p>
  </w:endnote>
  <w:endnote w:type="continuationSeparator" w:id="0">
    <w:p w14:paraId="3DA8954C" w14:textId="77777777" w:rsidR="00086E3B" w:rsidRDefault="00086E3B" w:rsidP="000A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CF15E" w14:textId="1B0AE5BD" w:rsidR="00980263" w:rsidRDefault="00980263">
    <w:pPr>
      <w:pStyle w:val="Footer"/>
      <w:rPr>
        <w:sz w:val="18"/>
      </w:rPr>
    </w:pPr>
    <w:r>
      <w:rPr>
        <w:sz w:val="18"/>
      </w:rPr>
      <w:t xml:space="preserve">Document type: </w:t>
    </w:r>
    <w:r w:rsidRPr="00EF69D4">
      <w:rPr>
        <w:b/>
        <w:sz w:val="18"/>
      </w:rPr>
      <w:t>International Standard</w:t>
    </w:r>
  </w:p>
  <w:p w14:paraId="0C1C4C0B" w14:textId="78A7DAD7" w:rsidR="00980263" w:rsidRDefault="00980263">
    <w:pPr>
      <w:pStyle w:val="Footer"/>
      <w:rPr>
        <w:i/>
        <w:sz w:val="18"/>
      </w:rPr>
    </w:pPr>
    <w:r>
      <w:rPr>
        <w:sz w:val="18"/>
      </w:rPr>
      <w:t xml:space="preserve">Document subtype: </w:t>
    </w:r>
    <w:r w:rsidRPr="00EF69D4">
      <w:rPr>
        <w:b/>
        <w:sz w:val="18"/>
      </w:rPr>
      <w:t>1</w:t>
    </w:r>
    <w:r w:rsidRPr="00EF69D4">
      <w:rPr>
        <w:b/>
        <w:sz w:val="18"/>
        <w:vertAlign w:val="superscript"/>
      </w:rPr>
      <w:t>st</w:t>
    </w:r>
    <w:r w:rsidRPr="00EF69D4">
      <w:rPr>
        <w:b/>
        <w:sz w:val="18"/>
      </w:rPr>
      <w:t xml:space="preserve"> level standard</w:t>
    </w:r>
  </w:p>
  <w:p w14:paraId="36E6DCE4" w14:textId="01E13D47" w:rsidR="00980263" w:rsidRDefault="00980263">
    <w:pPr>
      <w:pStyle w:val="Footer"/>
      <w:rPr>
        <w:sz w:val="18"/>
      </w:rPr>
    </w:pPr>
    <w:r>
      <w:rPr>
        <w:sz w:val="18"/>
      </w:rPr>
      <w:t>Document stage: (00) Preliminary Draft</w:t>
    </w:r>
  </w:p>
  <w:p w14:paraId="7B60A1A6" w14:textId="45265CFC" w:rsidR="00980263" w:rsidRPr="000A5935" w:rsidRDefault="00980263">
    <w:pPr>
      <w:pStyle w:val="Footer"/>
      <w:rPr>
        <w:sz w:val="18"/>
      </w:rPr>
    </w:pPr>
    <w:r>
      <w:rPr>
        <w:sz w:val="18"/>
      </w:rPr>
      <w:t>Document Language: 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2396"/>
      <w:docPartObj>
        <w:docPartGallery w:val="Page Numbers (Bottom of Page)"/>
        <w:docPartUnique/>
      </w:docPartObj>
    </w:sdtPr>
    <w:sdtEndPr>
      <w:rPr>
        <w:noProof/>
      </w:rPr>
    </w:sdtEndPr>
    <w:sdtContent>
      <w:p w14:paraId="4E43C81C" w14:textId="6AC48180" w:rsidR="00980263" w:rsidRDefault="00980263" w:rsidP="00EF69D4">
        <w:pPr>
          <w:pStyle w:val="Footer"/>
          <w:jc w:val="right"/>
        </w:pPr>
        <w:r>
          <w:fldChar w:fldCharType="begin"/>
        </w:r>
        <w:r>
          <w:instrText xml:space="preserve"> PAGE   \* MERGEFORMAT </w:instrText>
        </w:r>
        <w:r>
          <w:fldChar w:fldCharType="separate"/>
        </w:r>
        <w:r w:rsidR="00C86C50">
          <w:rPr>
            <w:noProof/>
          </w:rPr>
          <w:t>x</w:t>
        </w:r>
        <w:r>
          <w:rPr>
            <w:noProof/>
          </w:rPr>
          <w:fldChar w:fldCharType="end"/>
        </w:r>
        <w:r>
          <w:rPr>
            <w:noProof/>
          </w:rPr>
          <w:tab/>
        </w:r>
        <w:r>
          <w:rPr>
            <w:noProof/>
          </w:rPr>
          <w:tab/>
        </w:r>
        <w:r w:rsidRPr="00EF69D4">
          <w:rPr>
            <w:rFonts w:cstheme="minorHAnsi"/>
            <w:noProof/>
            <w:sz w:val="20"/>
          </w:rPr>
          <w:t>©</w:t>
        </w:r>
        <w:r w:rsidRPr="00EF69D4">
          <w:rPr>
            <w:noProof/>
            <w:sz w:val="20"/>
          </w:rPr>
          <w:t xml:space="preserve"> </w:t>
        </w:r>
        <w:r>
          <w:rPr>
            <w:noProof/>
            <w:sz w:val="20"/>
          </w:rPr>
          <w:t>AIAA</w:t>
        </w:r>
        <w:r w:rsidRPr="00EF69D4">
          <w:rPr>
            <w:noProof/>
            <w:sz w:val="20"/>
          </w:rPr>
          <w:t xml:space="preserve"> </w:t>
        </w:r>
        <w:r w:rsidR="008A5B99">
          <w:rPr>
            <w:noProof/>
            <w:sz w:val="20"/>
          </w:rPr>
          <w:t xml:space="preserve">SACoS </w:t>
        </w:r>
        <w:r w:rsidRPr="00EF69D4">
          <w:rPr>
            <w:noProof/>
            <w:sz w:val="20"/>
          </w:rPr>
          <w:t>201</w:t>
        </w:r>
        <w:ins w:id="687" w:author="Ondrej Doule" w:date="2019-04-22T21:17:00Z">
          <w:r w:rsidR="006E6BC9">
            <w:rPr>
              <w:noProof/>
              <w:sz w:val="20"/>
            </w:rPr>
            <w:t>9</w:t>
          </w:r>
        </w:ins>
        <w:del w:id="688" w:author="Ondrej Doule" w:date="2019-04-22T21:17:00Z">
          <w:r w:rsidRPr="00EF69D4" w:rsidDel="006E6BC9">
            <w:rPr>
              <w:noProof/>
              <w:sz w:val="20"/>
            </w:rPr>
            <w:delText>8</w:delText>
          </w:r>
        </w:del>
        <w:r w:rsidRPr="00EF69D4">
          <w:rPr>
            <w:noProof/>
            <w:sz w:val="20"/>
          </w:rPr>
          <w:t xml:space="preserve"> – All rights reserved</w:t>
        </w:r>
      </w:p>
    </w:sdtContent>
  </w:sdt>
  <w:p w14:paraId="384DD458" w14:textId="2D55C3C3" w:rsidR="00980263" w:rsidRPr="000A5935" w:rsidRDefault="00980263">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519C9" w14:textId="77777777" w:rsidR="00086E3B" w:rsidRDefault="00086E3B" w:rsidP="000A5935">
      <w:pPr>
        <w:spacing w:after="0" w:line="240" w:lineRule="auto"/>
      </w:pPr>
      <w:r>
        <w:separator/>
      </w:r>
    </w:p>
  </w:footnote>
  <w:footnote w:type="continuationSeparator" w:id="0">
    <w:p w14:paraId="7B94900A" w14:textId="77777777" w:rsidR="00086E3B" w:rsidRDefault="00086E3B" w:rsidP="000A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3EE01" w14:textId="68A41A9B" w:rsidR="00980263" w:rsidRDefault="00086E3B">
    <w:pPr>
      <w:pStyle w:val="Header"/>
    </w:pPr>
    <w:r>
      <w:rPr>
        <w:noProof/>
      </w:rPr>
      <w:pict w14:anchorId="1E48C4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1"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67957" w14:textId="1160D9DA" w:rsidR="00980263" w:rsidRDefault="00086E3B">
    <w:pPr>
      <w:pStyle w:val="Header"/>
    </w:pPr>
    <w:r>
      <w:rPr>
        <w:noProof/>
      </w:rPr>
      <w:pict w14:anchorId="59382B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2"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r w:rsidR="00980263">
      <w:t>AIAA 201</w:t>
    </w:r>
    <w:r w:rsidR="00FB6FBE">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25C45" w14:textId="084214FC" w:rsidR="00980263" w:rsidRDefault="00086E3B">
    <w:pPr>
      <w:pStyle w:val="Header"/>
    </w:pPr>
    <w:r>
      <w:rPr>
        <w:noProof/>
      </w:rPr>
      <w:pict w14:anchorId="11FBE9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0"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7F154" w14:textId="23FAD31A" w:rsidR="00980263" w:rsidRDefault="00086E3B">
    <w:pPr>
      <w:pStyle w:val="Header"/>
    </w:pPr>
    <w:r>
      <w:rPr>
        <w:noProof/>
      </w:rPr>
      <w:pict w14:anchorId="78E5D3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4" o:spid="_x0000_s2053" type="#_x0000_t136" style="position:absolute;margin-left:0;margin-top:0;width:494.9pt;height:164.95pt;rotation:315;z-index:-251649024;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01619" w14:textId="34E67156" w:rsidR="00C47FA8" w:rsidRDefault="00C47FA8">
    <w:pPr>
      <w:pStyle w:val="Header"/>
    </w:pPr>
    <w:r w:rsidRPr="009E1119">
      <w:rPr>
        <w:b/>
        <w:i/>
      </w:rPr>
      <w:t xml:space="preserve">Document </w:t>
    </w:r>
    <w:r>
      <w:rPr>
        <w:b/>
        <w:i/>
      </w:rPr>
      <w:t xml:space="preserve">No.: </w:t>
    </w:r>
    <w:r>
      <w:rPr>
        <w:b/>
        <w:i/>
        <w:color w:val="FFFFFF" w:themeColor="background1"/>
        <w:highlight w:val="black"/>
      </w:rPr>
      <w:t>0</w:t>
    </w:r>
    <w:r w:rsidRPr="004A1B2C">
      <w:rPr>
        <w:b/>
        <w:i/>
        <w:color w:val="FFFFFF" w:themeColor="background1"/>
        <w:highlight w:val="black"/>
      </w:rPr>
      <w:t>0</w:t>
    </w:r>
    <w:r>
      <w:rPr>
        <w:b/>
        <w:i/>
        <w:color w:val="FFFFFF" w:themeColor="background1"/>
        <w:highlight w:val="black"/>
      </w:rPr>
      <w:t>2</w:t>
    </w:r>
    <w:r>
      <w:rPr>
        <w:i/>
      </w:rPr>
      <w:t>-201</w:t>
    </w:r>
    <w:r w:rsidR="00FB6FBE">
      <w:rPr>
        <w:i/>
      </w:rPr>
      <w:t>9</w:t>
    </w:r>
    <w:r>
      <w:rPr>
        <w:i/>
      </w:rPr>
      <w:t>-</w:t>
    </w:r>
    <w:r w:rsidR="00FB6FBE">
      <w:rPr>
        <w:i/>
      </w:rPr>
      <w:t>0</w:t>
    </w:r>
    <w:r w:rsidR="00BE1914">
      <w:rPr>
        <w:i/>
      </w:rPr>
      <w:t>4</w:t>
    </w:r>
    <w:r>
      <w:rPr>
        <w:i/>
      </w:rPr>
      <w:t>-</w:t>
    </w:r>
    <w:r w:rsidR="00FB6FBE">
      <w:rPr>
        <w:i/>
      </w:rPr>
      <w:t>2</w:t>
    </w:r>
    <w:r w:rsidR="00BE1914">
      <w:rPr>
        <w:i/>
      </w:rPr>
      <w:t>2</w:t>
    </w:r>
  </w:p>
  <w:p w14:paraId="67D52864" w14:textId="44EC1E38" w:rsidR="00980263" w:rsidRDefault="00086E3B">
    <w:pPr>
      <w:pStyle w:val="Header"/>
    </w:pPr>
    <w:r>
      <w:rPr>
        <w:noProof/>
      </w:rPr>
      <w:pict w14:anchorId="704138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5" o:spid="_x0000_s2054" type="#_x0000_t136" style="position:absolute;margin-left:0;margin-top:0;width:494.9pt;height:164.95pt;rotation:315;z-index:-251646976;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r w:rsidR="00980263">
      <w:t>ISO/NWIP XXX-X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DC1D0" w14:textId="57CE2A18" w:rsidR="00980263" w:rsidRDefault="00086E3B">
    <w:pPr>
      <w:pStyle w:val="Header"/>
    </w:pPr>
    <w:r>
      <w:rPr>
        <w:noProof/>
      </w:rPr>
      <w:pict w14:anchorId="0CE8B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489143" o:spid="_x0000_s2052" type="#_x0000_t136" style="position:absolute;margin-left:0;margin-top:0;width:494.9pt;height:164.95pt;rotation:315;z-index:-251651072;mso-position-horizontal:center;mso-position-horizontal-relative:margin;mso-position-vertical:center;mso-position-vertical-relative:margin" o:allowincell="f" fillcolor="silver" stroked="f">
          <v:fill opacity=".5"/>
          <v:textpath style="font-family:&quot;Calibri&quot;;font-size:1pt" string="SACS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B0F6A"/>
    <w:multiLevelType w:val="hybridMultilevel"/>
    <w:tmpl w:val="F586D5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2627B"/>
    <w:multiLevelType w:val="hybridMultilevel"/>
    <w:tmpl w:val="BA1E8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8B323A"/>
    <w:multiLevelType w:val="hybridMultilevel"/>
    <w:tmpl w:val="369EA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61611"/>
    <w:multiLevelType w:val="hybridMultilevel"/>
    <w:tmpl w:val="636A71C6"/>
    <w:lvl w:ilvl="0" w:tplc="F1DE61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B1CC2"/>
    <w:multiLevelType w:val="hybridMultilevel"/>
    <w:tmpl w:val="1F52DE1E"/>
    <w:lvl w:ilvl="0" w:tplc="F1DE61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C514F"/>
    <w:multiLevelType w:val="hybridMultilevel"/>
    <w:tmpl w:val="11B46B0A"/>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C71C7"/>
    <w:multiLevelType w:val="hybridMultilevel"/>
    <w:tmpl w:val="324E4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409F2"/>
    <w:multiLevelType w:val="hybridMultilevel"/>
    <w:tmpl w:val="6974F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A43B7"/>
    <w:multiLevelType w:val="hybridMultilevel"/>
    <w:tmpl w:val="1F427D40"/>
    <w:lvl w:ilvl="0" w:tplc="F1DE61B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D2654"/>
    <w:multiLevelType w:val="hybridMultilevel"/>
    <w:tmpl w:val="32540992"/>
    <w:lvl w:ilvl="0" w:tplc="DC206F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45DF1"/>
    <w:multiLevelType w:val="hybridMultilevel"/>
    <w:tmpl w:val="E236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B46CD"/>
    <w:multiLevelType w:val="hybridMultilevel"/>
    <w:tmpl w:val="35127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3499A"/>
    <w:multiLevelType w:val="hybridMultilevel"/>
    <w:tmpl w:val="019E6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84755"/>
    <w:multiLevelType w:val="hybridMultilevel"/>
    <w:tmpl w:val="89700B3C"/>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A678C9"/>
    <w:multiLevelType w:val="hybridMultilevel"/>
    <w:tmpl w:val="A13CF10A"/>
    <w:lvl w:ilvl="0" w:tplc="7BB8C2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3D095C"/>
    <w:multiLevelType w:val="hybridMultilevel"/>
    <w:tmpl w:val="83DE5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4"/>
  </w:num>
  <w:num w:numId="5">
    <w:abstractNumId w:val="8"/>
  </w:num>
  <w:num w:numId="6">
    <w:abstractNumId w:val="3"/>
  </w:num>
  <w:num w:numId="7">
    <w:abstractNumId w:val="5"/>
  </w:num>
  <w:num w:numId="8">
    <w:abstractNumId w:val="13"/>
  </w:num>
  <w:num w:numId="9">
    <w:abstractNumId w:val="7"/>
  </w:num>
  <w:num w:numId="10">
    <w:abstractNumId w:val="2"/>
  </w:num>
  <w:num w:numId="11">
    <w:abstractNumId w:val="14"/>
  </w:num>
  <w:num w:numId="12">
    <w:abstractNumId w:val="0"/>
  </w:num>
  <w:num w:numId="13">
    <w:abstractNumId w:val="6"/>
  </w:num>
  <w:num w:numId="14">
    <w:abstractNumId w:val="15"/>
  </w:num>
  <w:num w:numId="15">
    <w:abstractNumId w:val="11"/>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rovetto">
    <w15:presenceInfo w15:providerId="None" w15:userId="robert rovetto"/>
  </w15:person>
  <w15:person w15:author="Ondrej Doule">
    <w15:presenceInfo w15:providerId="Windows Live" w15:userId="3d6ea6d7aeb4c270"/>
  </w15:person>
  <w15:person w15:author="Simon, Matthew A. (LARC-E402)">
    <w15:presenceInfo w15:providerId="AD" w15:userId="S-1-5-21-330711430-3775241029-4075259233-79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705"/>
    <w:rsid w:val="000538FD"/>
    <w:rsid w:val="000834D1"/>
    <w:rsid w:val="00086E3B"/>
    <w:rsid w:val="000A1207"/>
    <w:rsid w:val="000A5935"/>
    <w:rsid w:val="000C3F44"/>
    <w:rsid w:val="000C424B"/>
    <w:rsid w:val="000D7BC5"/>
    <w:rsid w:val="00145976"/>
    <w:rsid w:val="00146626"/>
    <w:rsid w:val="00164390"/>
    <w:rsid w:val="0018118D"/>
    <w:rsid w:val="001A629B"/>
    <w:rsid w:val="001B1328"/>
    <w:rsid w:val="001B5AD3"/>
    <w:rsid w:val="001D14A3"/>
    <w:rsid w:val="001D2705"/>
    <w:rsid w:val="001E7A90"/>
    <w:rsid w:val="00222677"/>
    <w:rsid w:val="002457C0"/>
    <w:rsid w:val="0028177A"/>
    <w:rsid w:val="00296C9F"/>
    <w:rsid w:val="002A596E"/>
    <w:rsid w:val="002C7EAC"/>
    <w:rsid w:val="002E1C6F"/>
    <w:rsid w:val="002F0954"/>
    <w:rsid w:val="002F1A49"/>
    <w:rsid w:val="00322F7F"/>
    <w:rsid w:val="003302F8"/>
    <w:rsid w:val="003405EC"/>
    <w:rsid w:val="003731F7"/>
    <w:rsid w:val="00380173"/>
    <w:rsid w:val="003831AC"/>
    <w:rsid w:val="00385C04"/>
    <w:rsid w:val="003A4250"/>
    <w:rsid w:val="004347B5"/>
    <w:rsid w:val="00443D84"/>
    <w:rsid w:val="00447A25"/>
    <w:rsid w:val="0045182A"/>
    <w:rsid w:val="00462056"/>
    <w:rsid w:val="00467F3D"/>
    <w:rsid w:val="00485ED3"/>
    <w:rsid w:val="004A3DCC"/>
    <w:rsid w:val="004A581F"/>
    <w:rsid w:val="004A5A92"/>
    <w:rsid w:val="004D6DBD"/>
    <w:rsid w:val="004E0844"/>
    <w:rsid w:val="004E398F"/>
    <w:rsid w:val="004F4D3E"/>
    <w:rsid w:val="00514A6E"/>
    <w:rsid w:val="00516EC6"/>
    <w:rsid w:val="00542F71"/>
    <w:rsid w:val="00580B78"/>
    <w:rsid w:val="005918A1"/>
    <w:rsid w:val="005964B5"/>
    <w:rsid w:val="005A0808"/>
    <w:rsid w:val="005B2BFA"/>
    <w:rsid w:val="005B6115"/>
    <w:rsid w:val="005E2821"/>
    <w:rsid w:val="005E5C61"/>
    <w:rsid w:val="005F4D5A"/>
    <w:rsid w:val="00617E58"/>
    <w:rsid w:val="00640387"/>
    <w:rsid w:val="0064054C"/>
    <w:rsid w:val="00643A49"/>
    <w:rsid w:val="006849C0"/>
    <w:rsid w:val="00686D3D"/>
    <w:rsid w:val="00686E01"/>
    <w:rsid w:val="006A1EDD"/>
    <w:rsid w:val="006B2119"/>
    <w:rsid w:val="006D2DED"/>
    <w:rsid w:val="006E6BC9"/>
    <w:rsid w:val="006F0468"/>
    <w:rsid w:val="007105B9"/>
    <w:rsid w:val="00755E95"/>
    <w:rsid w:val="00791A7B"/>
    <w:rsid w:val="007B70D1"/>
    <w:rsid w:val="007C5B50"/>
    <w:rsid w:val="007D6DF9"/>
    <w:rsid w:val="007F780D"/>
    <w:rsid w:val="008517B9"/>
    <w:rsid w:val="00874100"/>
    <w:rsid w:val="00881934"/>
    <w:rsid w:val="008867ED"/>
    <w:rsid w:val="00894AAF"/>
    <w:rsid w:val="008A5B99"/>
    <w:rsid w:val="008A61E3"/>
    <w:rsid w:val="008B61F1"/>
    <w:rsid w:val="008C722B"/>
    <w:rsid w:val="008E3D36"/>
    <w:rsid w:val="008F6753"/>
    <w:rsid w:val="009078C7"/>
    <w:rsid w:val="009106AF"/>
    <w:rsid w:val="009403F4"/>
    <w:rsid w:val="0096019D"/>
    <w:rsid w:val="00975F27"/>
    <w:rsid w:val="00980263"/>
    <w:rsid w:val="009B15E9"/>
    <w:rsid w:val="009C1E3E"/>
    <w:rsid w:val="009D355C"/>
    <w:rsid w:val="009D3DE9"/>
    <w:rsid w:val="009F1EEB"/>
    <w:rsid w:val="00A02CFC"/>
    <w:rsid w:val="00A15A25"/>
    <w:rsid w:val="00A32359"/>
    <w:rsid w:val="00A453FA"/>
    <w:rsid w:val="00AC24F3"/>
    <w:rsid w:val="00AD3B83"/>
    <w:rsid w:val="00AD7A46"/>
    <w:rsid w:val="00AF3DFD"/>
    <w:rsid w:val="00B303A8"/>
    <w:rsid w:val="00B423A9"/>
    <w:rsid w:val="00B62BAF"/>
    <w:rsid w:val="00B73733"/>
    <w:rsid w:val="00B8327B"/>
    <w:rsid w:val="00B911C0"/>
    <w:rsid w:val="00BB11CB"/>
    <w:rsid w:val="00BE1914"/>
    <w:rsid w:val="00BE2C98"/>
    <w:rsid w:val="00BF7F11"/>
    <w:rsid w:val="00C13591"/>
    <w:rsid w:val="00C22C2F"/>
    <w:rsid w:val="00C47FA8"/>
    <w:rsid w:val="00C53393"/>
    <w:rsid w:val="00C538BF"/>
    <w:rsid w:val="00C53B49"/>
    <w:rsid w:val="00C86C50"/>
    <w:rsid w:val="00C911BC"/>
    <w:rsid w:val="00C96CA9"/>
    <w:rsid w:val="00CA4767"/>
    <w:rsid w:val="00CA5BBD"/>
    <w:rsid w:val="00CC36E8"/>
    <w:rsid w:val="00CE6758"/>
    <w:rsid w:val="00CF3B57"/>
    <w:rsid w:val="00D158B0"/>
    <w:rsid w:val="00D21879"/>
    <w:rsid w:val="00D25923"/>
    <w:rsid w:val="00D50F37"/>
    <w:rsid w:val="00D673A0"/>
    <w:rsid w:val="00D73844"/>
    <w:rsid w:val="00D80214"/>
    <w:rsid w:val="00D9336A"/>
    <w:rsid w:val="00DA2FFA"/>
    <w:rsid w:val="00DA4D88"/>
    <w:rsid w:val="00DB0A8D"/>
    <w:rsid w:val="00DE192E"/>
    <w:rsid w:val="00DF42A7"/>
    <w:rsid w:val="00DF6F05"/>
    <w:rsid w:val="00E0259E"/>
    <w:rsid w:val="00E56AEB"/>
    <w:rsid w:val="00E61419"/>
    <w:rsid w:val="00E618EF"/>
    <w:rsid w:val="00E8671E"/>
    <w:rsid w:val="00ED3BB8"/>
    <w:rsid w:val="00EF69D4"/>
    <w:rsid w:val="00F047FB"/>
    <w:rsid w:val="00F11D04"/>
    <w:rsid w:val="00F2065C"/>
    <w:rsid w:val="00F2151F"/>
    <w:rsid w:val="00F21914"/>
    <w:rsid w:val="00F27E66"/>
    <w:rsid w:val="00F43BE0"/>
    <w:rsid w:val="00F445F5"/>
    <w:rsid w:val="00F87DA3"/>
    <w:rsid w:val="00F91849"/>
    <w:rsid w:val="00FB6FBE"/>
    <w:rsid w:val="00FC068B"/>
    <w:rsid w:val="00FD7D3D"/>
    <w:rsid w:val="00FF46AD"/>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957601B"/>
  <w15:docId w15:val="{42E051EF-51A8-4F67-B806-D6C20D2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35"/>
  </w:style>
  <w:style w:type="paragraph" w:styleId="Footer">
    <w:name w:val="footer"/>
    <w:basedOn w:val="Normal"/>
    <w:link w:val="FooterChar"/>
    <w:uiPriority w:val="99"/>
    <w:unhideWhenUsed/>
    <w:rsid w:val="000A5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35"/>
  </w:style>
  <w:style w:type="paragraph" w:customStyle="1" w:styleId="Default">
    <w:name w:val="Default"/>
    <w:rsid w:val="00EF69D4"/>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8A6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1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0808"/>
    <w:pPr>
      <w:ind w:left="720"/>
      <w:contextualSpacing/>
    </w:pPr>
  </w:style>
  <w:style w:type="paragraph" w:styleId="BalloonText">
    <w:name w:val="Balloon Text"/>
    <w:basedOn w:val="Normal"/>
    <w:link w:val="BalloonTextChar"/>
    <w:uiPriority w:val="99"/>
    <w:semiHidden/>
    <w:unhideWhenUsed/>
    <w:rsid w:val="00FB6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FBE"/>
    <w:rPr>
      <w:rFonts w:ascii="Segoe UI" w:hAnsi="Segoe UI" w:cs="Segoe UI"/>
      <w:sz w:val="18"/>
      <w:szCs w:val="18"/>
    </w:rPr>
  </w:style>
  <w:style w:type="table" w:styleId="TableGrid">
    <w:name w:val="Table Grid"/>
    <w:basedOn w:val="TableNormal"/>
    <w:uiPriority w:val="39"/>
    <w:rsid w:val="006B2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64390"/>
    <w:rPr>
      <w:sz w:val="16"/>
      <w:szCs w:val="16"/>
    </w:rPr>
  </w:style>
  <w:style w:type="paragraph" w:styleId="CommentText">
    <w:name w:val="annotation text"/>
    <w:basedOn w:val="Normal"/>
    <w:link w:val="CommentTextChar"/>
    <w:uiPriority w:val="99"/>
    <w:unhideWhenUsed/>
    <w:rsid w:val="00164390"/>
    <w:pPr>
      <w:spacing w:line="240" w:lineRule="auto"/>
    </w:pPr>
    <w:rPr>
      <w:sz w:val="20"/>
      <w:szCs w:val="20"/>
    </w:rPr>
  </w:style>
  <w:style w:type="character" w:customStyle="1" w:styleId="CommentTextChar">
    <w:name w:val="Comment Text Char"/>
    <w:basedOn w:val="DefaultParagraphFont"/>
    <w:link w:val="CommentText"/>
    <w:uiPriority w:val="99"/>
    <w:rsid w:val="00164390"/>
    <w:rPr>
      <w:sz w:val="20"/>
      <w:szCs w:val="20"/>
    </w:rPr>
  </w:style>
  <w:style w:type="paragraph" w:styleId="CommentSubject">
    <w:name w:val="annotation subject"/>
    <w:basedOn w:val="CommentText"/>
    <w:next w:val="CommentText"/>
    <w:link w:val="CommentSubjectChar"/>
    <w:uiPriority w:val="99"/>
    <w:semiHidden/>
    <w:unhideWhenUsed/>
    <w:rsid w:val="00164390"/>
    <w:rPr>
      <w:b/>
      <w:bCs/>
    </w:rPr>
  </w:style>
  <w:style w:type="character" w:customStyle="1" w:styleId="CommentSubjectChar">
    <w:name w:val="Comment Subject Char"/>
    <w:basedOn w:val="CommentTextChar"/>
    <w:link w:val="CommentSubject"/>
    <w:uiPriority w:val="99"/>
    <w:semiHidden/>
    <w:rsid w:val="00164390"/>
    <w:rPr>
      <w:b/>
      <w:bCs/>
      <w:sz w:val="20"/>
      <w:szCs w:val="20"/>
    </w:rPr>
  </w:style>
  <w:style w:type="character" w:styleId="Hyperlink">
    <w:name w:val="Hyperlink"/>
    <w:basedOn w:val="DefaultParagraphFont"/>
    <w:uiPriority w:val="99"/>
    <w:unhideWhenUsed/>
    <w:rsid w:val="007C5B50"/>
    <w:rPr>
      <w:color w:val="0563C1" w:themeColor="hyperlink"/>
      <w:u w:val="single"/>
    </w:rPr>
  </w:style>
  <w:style w:type="character" w:styleId="UnresolvedMention">
    <w:name w:val="Unresolved Mention"/>
    <w:basedOn w:val="DefaultParagraphFont"/>
    <w:uiPriority w:val="99"/>
    <w:semiHidden/>
    <w:unhideWhenUsed/>
    <w:rsid w:val="007C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eader" Target="header6.xml"/><Relationship Id="rId10" Type="http://schemas.microsoft.com/office/2016/09/relationships/commentsIds" Target="commentsIds.xml"/><Relationship Id="rId19" Type="http://schemas.microsoft.com/office/2007/relationships/diagramDrawing" Target="diagrams/drawing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1B7D7-CBED-4366-8068-E1DD102BC01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C1341EED-FF93-4850-B0CA-A9643C6C388A}">
      <dgm:prSet phldrT="[Text]"/>
      <dgm:spPr/>
      <dgm:t>
        <a:bodyPr/>
        <a:lstStyle/>
        <a:p>
          <a:r>
            <a:rPr lang="en-US"/>
            <a:t>Human Spaceflight - Spacecrafts Ontology</a:t>
          </a:r>
        </a:p>
      </dgm:t>
    </dgm:pt>
    <dgm:pt modelId="{E3B4185D-AD04-484C-9A7E-96DAACEBAC34}" type="parTrans" cxnId="{BD77AD48-0E81-42D8-A6B9-7BEE91032325}">
      <dgm:prSet/>
      <dgm:spPr/>
      <dgm:t>
        <a:bodyPr/>
        <a:lstStyle/>
        <a:p>
          <a:endParaRPr lang="en-US"/>
        </a:p>
      </dgm:t>
    </dgm:pt>
    <dgm:pt modelId="{06705CAD-C664-4DE1-886A-C72EDD07C53B}" type="sibTrans" cxnId="{BD77AD48-0E81-42D8-A6B9-7BEE91032325}">
      <dgm:prSet/>
      <dgm:spPr/>
      <dgm:t>
        <a:bodyPr/>
        <a:lstStyle/>
        <a:p>
          <a:r>
            <a:rPr lang="en-US"/>
            <a:t>1st level standard</a:t>
          </a:r>
        </a:p>
      </dgm:t>
    </dgm:pt>
    <dgm:pt modelId="{E860FDC3-551F-4DE3-A1C6-5DFB44316AFD}" type="asst">
      <dgm:prSet phldrT="[Text]"/>
      <dgm:spPr/>
      <dgm:t>
        <a:bodyPr/>
        <a:lstStyle/>
        <a:p>
          <a:r>
            <a:rPr lang="en-US"/>
            <a:t>Suborbital Vehicles</a:t>
          </a:r>
        </a:p>
      </dgm:t>
    </dgm:pt>
    <dgm:pt modelId="{D910B238-6584-416C-845F-A04BD1F5BBBA}" type="parTrans" cxnId="{0DBBA08F-E1D2-41D8-A154-3DC92C8BC372}">
      <dgm:prSet/>
      <dgm:spPr/>
      <dgm:t>
        <a:bodyPr/>
        <a:lstStyle/>
        <a:p>
          <a:endParaRPr lang="en-US"/>
        </a:p>
      </dgm:t>
    </dgm:pt>
    <dgm:pt modelId="{A44180ED-0FFB-45B0-8704-D38F2CCA66B6}" type="sibTrans" cxnId="{0DBBA08F-E1D2-41D8-A154-3DC92C8BC372}">
      <dgm:prSet/>
      <dgm:spPr/>
      <dgm:t>
        <a:bodyPr/>
        <a:lstStyle/>
        <a:p>
          <a:r>
            <a:rPr lang="en-US"/>
            <a:t>2nd level standard</a:t>
          </a:r>
        </a:p>
      </dgm:t>
    </dgm:pt>
    <dgm:pt modelId="{EC93E7B7-E33E-4AE7-BE5E-57367A41453A}" type="asst">
      <dgm:prSet phldrT="[Text]"/>
      <dgm:spPr/>
      <dgm:t>
        <a:bodyPr/>
        <a:lstStyle/>
        <a:p>
          <a:r>
            <a:rPr lang="en-US"/>
            <a:t>Suborbital Vehicles INT</a:t>
          </a:r>
        </a:p>
      </dgm:t>
    </dgm:pt>
    <dgm:pt modelId="{2B30610B-7B6E-4DDB-8076-68D6593AF1CB}" type="parTrans" cxnId="{7B1E0F0B-979B-4C34-92AF-4E01422C06E9}">
      <dgm:prSet/>
      <dgm:spPr/>
      <dgm:t>
        <a:bodyPr/>
        <a:lstStyle/>
        <a:p>
          <a:endParaRPr lang="en-US"/>
        </a:p>
      </dgm:t>
    </dgm:pt>
    <dgm:pt modelId="{A8092B52-9B9B-42BB-8586-C80FD193F39F}" type="sibTrans" cxnId="{7B1E0F0B-979B-4C34-92AF-4E01422C06E9}">
      <dgm:prSet/>
      <dgm:spPr/>
      <dgm:t>
        <a:bodyPr/>
        <a:lstStyle/>
        <a:p>
          <a:r>
            <a:rPr lang="cs-CZ"/>
            <a:t>2nd level standard</a:t>
          </a:r>
          <a:endParaRPr lang="en-US"/>
        </a:p>
      </dgm:t>
    </dgm:pt>
    <dgm:pt modelId="{58AC504D-2C10-4408-982C-B544CE62B32E}" type="asst">
      <dgm:prSet phldrT="[Text]"/>
      <dgm:spPr/>
      <dgm:t>
        <a:bodyPr/>
        <a:lstStyle/>
        <a:p>
          <a:r>
            <a:rPr lang="en-US"/>
            <a:t>Orbital Vehicles</a:t>
          </a:r>
        </a:p>
      </dgm:t>
    </dgm:pt>
    <dgm:pt modelId="{16F30328-641D-4858-B130-F022755C975A}" type="parTrans" cxnId="{25986AE4-727C-4EA1-881F-72B075AE97EE}">
      <dgm:prSet/>
      <dgm:spPr/>
      <dgm:t>
        <a:bodyPr/>
        <a:lstStyle/>
        <a:p>
          <a:endParaRPr lang="en-US"/>
        </a:p>
      </dgm:t>
    </dgm:pt>
    <dgm:pt modelId="{D030F961-F5CF-496D-ACC1-7F7AEC63C67F}" type="sibTrans" cxnId="{25986AE4-727C-4EA1-881F-72B075AE97EE}">
      <dgm:prSet/>
      <dgm:spPr/>
      <dgm:t>
        <a:bodyPr/>
        <a:lstStyle/>
        <a:p>
          <a:r>
            <a:rPr lang="en-US"/>
            <a:t>2nd level standard</a:t>
          </a:r>
        </a:p>
      </dgm:t>
    </dgm:pt>
    <dgm:pt modelId="{515AFD92-E11E-4753-973C-C60FF5AA6BC2}" type="asst">
      <dgm:prSet phldrT="[Text]"/>
      <dgm:spPr/>
      <dgm:t>
        <a:bodyPr/>
        <a:lstStyle/>
        <a:p>
          <a:r>
            <a:rPr lang="en-US"/>
            <a:t>Cis-lunar Vehicles</a:t>
          </a:r>
        </a:p>
      </dgm:t>
    </dgm:pt>
    <dgm:pt modelId="{436F0777-77CC-4170-98F2-B7D112F815E4}" type="parTrans" cxnId="{3E23B4DC-BA02-4C46-864B-69DA162C1E71}">
      <dgm:prSet/>
      <dgm:spPr/>
      <dgm:t>
        <a:bodyPr/>
        <a:lstStyle/>
        <a:p>
          <a:endParaRPr lang="en-US"/>
        </a:p>
      </dgm:t>
    </dgm:pt>
    <dgm:pt modelId="{E02C9EED-4FC6-4131-87C2-88C8FF240EC0}" type="sibTrans" cxnId="{3E23B4DC-BA02-4C46-864B-69DA162C1E71}">
      <dgm:prSet/>
      <dgm:spPr/>
      <dgm:t>
        <a:bodyPr/>
        <a:lstStyle/>
        <a:p>
          <a:r>
            <a:rPr lang="en-US"/>
            <a:t>2nd level standadard</a:t>
          </a:r>
        </a:p>
      </dgm:t>
    </dgm:pt>
    <dgm:pt modelId="{A63F0E08-9C49-40FA-B82C-1B548AE8FF88}" type="asst">
      <dgm:prSet phldrT="[Text]"/>
      <dgm:spPr/>
      <dgm:t>
        <a:bodyPr/>
        <a:lstStyle/>
        <a:p>
          <a:r>
            <a:rPr lang="en-US" i="1"/>
            <a:t>n... </a:t>
          </a:r>
          <a:r>
            <a:rPr lang="en-US" i="0"/>
            <a:t>Vehicles</a:t>
          </a:r>
          <a:endParaRPr lang="en-US" i="1"/>
        </a:p>
      </dgm:t>
    </dgm:pt>
    <dgm:pt modelId="{454AC9E6-83E7-4C7C-A181-EF1B6D3E1F3D}" type="parTrans" cxnId="{8988238D-C800-4A55-AC09-43587518B609}">
      <dgm:prSet/>
      <dgm:spPr/>
      <dgm:t>
        <a:bodyPr/>
        <a:lstStyle/>
        <a:p>
          <a:endParaRPr lang="en-US"/>
        </a:p>
      </dgm:t>
    </dgm:pt>
    <dgm:pt modelId="{B3AEAD47-C392-428E-BE7A-92C706D05451}" type="sibTrans" cxnId="{8988238D-C800-4A55-AC09-43587518B609}">
      <dgm:prSet/>
      <dgm:spPr/>
      <dgm:t>
        <a:bodyPr/>
        <a:lstStyle/>
        <a:p>
          <a:endParaRPr lang="en-US"/>
        </a:p>
      </dgm:t>
    </dgm:pt>
    <dgm:pt modelId="{E70283A8-B02F-4362-957B-F0DED0EE06AD}" type="asst">
      <dgm:prSet phldrT="[Text]"/>
      <dgm:spPr/>
      <dgm:t>
        <a:bodyPr/>
        <a:lstStyle/>
        <a:p>
          <a:r>
            <a:rPr lang="en-US"/>
            <a:t>Parts I - XX</a:t>
          </a:r>
        </a:p>
      </dgm:t>
    </dgm:pt>
    <dgm:pt modelId="{AA57954A-21D9-473E-8B20-A75F16ED1143}" type="parTrans" cxnId="{511886E9-D7DE-44F5-9E17-D5BBAAC12DB1}">
      <dgm:prSet/>
      <dgm:spPr/>
      <dgm:t>
        <a:bodyPr/>
        <a:lstStyle/>
        <a:p>
          <a:endParaRPr lang="en-US"/>
        </a:p>
      </dgm:t>
    </dgm:pt>
    <dgm:pt modelId="{84109881-D2A6-4B82-B57C-2834B1F501A4}" type="sibTrans" cxnId="{511886E9-D7DE-44F5-9E17-D5BBAAC12DB1}">
      <dgm:prSet/>
      <dgm:spPr/>
      <dgm:t>
        <a:bodyPr/>
        <a:lstStyle/>
        <a:p>
          <a:r>
            <a:rPr lang="en-US"/>
            <a:t>3rd level standard</a:t>
          </a:r>
        </a:p>
      </dgm:t>
    </dgm:pt>
    <dgm:pt modelId="{A0A328E0-5FFA-4361-A986-E71DB56A6889}" type="asst">
      <dgm:prSet phldrT="[Text]"/>
      <dgm:spPr/>
      <dgm:t>
        <a:bodyPr/>
        <a:lstStyle/>
        <a:p>
          <a:r>
            <a:rPr lang="en-US"/>
            <a:t>Parts I - XX</a:t>
          </a:r>
        </a:p>
      </dgm:t>
    </dgm:pt>
    <dgm:pt modelId="{7CD16728-87F7-4CE2-B344-833A600F356A}" type="parTrans" cxnId="{37878B73-AE0F-4603-A2AD-A37F183D79B8}">
      <dgm:prSet/>
      <dgm:spPr/>
      <dgm:t>
        <a:bodyPr/>
        <a:lstStyle/>
        <a:p>
          <a:endParaRPr lang="en-US"/>
        </a:p>
      </dgm:t>
    </dgm:pt>
    <dgm:pt modelId="{1AC5E426-9543-4044-A14E-21CF24133101}" type="sibTrans" cxnId="{37878B73-AE0F-4603-A2AD-A37F183D79B8}">
      <dgm:prSet/>
      <dgm:spPr/>
      <dgm:t>
        <a:bodyPr/>
        <a:lstStyle/>
        <a:p>
          <a:r>
            <a:rPr lang="en-US"/>
            <a:t>3rd level standard</a:t>
          </a:r>
        </a:p>
      </dgm:t>
    </dgm:pt>
    <dgm:pt modelId="{1306A1BB-61CD-4BE4-9336-F760D1CB41D8}" type="asst">
      <dgm:prSet phldrT="[Text]"/>
      <dgm:spPr/>
      <dgm:t>
        <a:bodyPr/>
        <a:lstStyle/>
        <a:p>
          <a:r>
            <a:rPr lang="en-US"/>
            <a:t>Parts I - XX</a:t>
          </a:r>
        </a:p>
      </dgm:t>
    </dgm:pt>
    <dgm:pt modelId="{961D041F-0FF0-49F7-B785-57244F4F605C}" type="parTrans" cxnId="{A1034004-D853-41FF-8D0A-5F4E83B39DA1}">
      <dgm:prSet/>
      <dgm:spPr/>
      <dgm:t>
        <a:bodyPr/>
        <a:lstStyle/>
        <a:p>
          <a:endParaRPr lang="en-US"/>
        </a:p>
      </dgm:t>
    </dgm:pt>
    <dgm:pt modelId="{AB7AC8E9-8314-4D5C-A1B4-E0B7D7DE3D42}" type="sibTrans" cxnId="{A1034004-D853-41FF-8D0A-5F4E83B39DA1}">
      <dgm:prSet/>
      <dgm:spPr/>
      <dgm:t>
        <a:bodyPr/>
        <a:lstStyle/>
        <a:p>
          <a:r>
            <a:rPr lang="en-US"/>
            <a:t>3rd level standard</a:t>
          </a:r>
        </a:p>
      </dgm:t>
    </dgm:pt>
    <dgm:pt modelId="{0B94DC66-645B-4CD0-A549-FC67844E42DF}" type="asst">
      <dgm:prSet phldrT="[Text]"/>
      <dgm:spPr/>
      <dgm:t>
        <a:bodyPr/>
        <a:lstStyle/>
        <a:p>
          <a:r>
            <a:rPr lang="en-US"/>
            <a:t>Parts I - XX</a:t>
          </a:r>
        </a:p>
      </dgm:t>
    </dgm:pt>
    <dgm:pt modelId="{FF340F53-DA2D-4D3C-8F08-98FFF8346162}" type="parTrans" cxnId="{3CF75A07-BF2E-45F1-9AE4-E98F5B4B956C}">
      <dgm:prSet/>
      <dgm:spPr/>
      <dgm:t>
        <a:bodyPr/>
        <a:lstStyle/>
        <a:p>
          <a:endParaRPr lang="en-US"/>
        </a:p>
      </dgm:t>
    </dgm:pt>
    <dgm:pt modelId="{8B57CFF7-88A2-4534-B8B2-7FDA621C95AC}" type="sibTrans" cxnId="{3CF75A07-BF2E-45F1-9AE4-E98F5B4B956C}">
      <dgm:prSet/>
      <dgm:spPr/>
      <dgm:t>
        <a:bodyPr/>
        <a:lstStyle/>
        <a:p>
          <a:r>
            <a:rPr lang="en-US"/>
            <a:t>3rd level standard</a:t>
          </a:r>
        </a:p>
      </dgm:t>
    </dgm:pt>
    <dgm:pt modelId="{89CE4AB4-A4A2-4D7F-9BF1-13B35A3DE3CC}" type="pres">
      <dgm:prSet presAssocID="{9D11B7D7-CBED-4366-8068-E1DD102BC01F}" presName="hierChild1" presStyleCnt="0">
        <dgm:presLayoutVars>
          <dgm:orgChart val="1"/>
          <dgm:chPref val="1"/>
          <dgm:dir/>
          <dgm:animOne val="branch"/>
          <dgm:animLvl val="lvl"/>
          <dgm:resizeHandles/>
        </dgm:presLayoutVars>
      </dgm:prSet>
      <dgm:spPr/>
    </dgm:pt>
    <dgm:pt modelId="{81EF12BB-BA8D-4ACF-9AAF-886D38B1EB28}" type="pres">
      <dgm:prSet presAssocID="{C1341EED-FF93-4850-B0CA-A9643C6C388A}" presName="hierRoot1" presStyleCnt="0">
        <dgm:presLayoutVars>
          <dgm:hierBranch val="init"/>
        </dgm:presLayoutVars>
      </dgm:prSet>
      <dgm:spPr/>
    </dgm:pt>
    <dgm:pt modelId="{BA909476-D11C-4FD2-B01D-BBBC3A5FFD3E}" type="pres">
      <dgm:prSet presAssocID="{C1341EED-FF93-4850-B0CA-A9643C6C388A}" presName="rootComposite1" presStyleCnt="0"/>
      <dgm:spPr/>
    </dgm:pt>
    <dgm:pt modelId="{57892F10-E6B8-456C-8609-B15D4A2E2A43}" type="pres">
      <dgm:prSet presAssocID="{C1341EED-FF93-4850-B0CA-A9643C6C388A}" presName="rootText1" presStyleLbl="node0" presStyleIdx="0" presStyleCnt="1">
        <dgm:presLayoutVars>
          <dgm:chMax/>
          <dgm:chPref val="3"/>
        </dgm:presLayoutVars>
      </dgm:prSet>
      <dgm:spPr/>
    </dgm:pt>
    <dgm:pt modelId="{4B4A6A32-3C81-40D6-AE28-9F2C14C56D1D}" type="pres">
      <dgm:prSet presAssocID="{C1341EED-FF93-4850-B0CA-A9643C6C388A}" presName="titleText1" presStyleLbl="fgAcc0" presStyleIdx="0" presStyleCnt="1">
        <dgm:presLayoutVars>
          <dgm:chMax val="0"/>
          <dgm:chPref val="0"/>
        </dgm:presLayoutVars>
      </dgm:prSet>
      <dgm:spPr/>
    </dgm:pt>
    <dgm:pt modelId="{C5634774-6166-4C06-8C5C-F3E1B811751C}" type="pres">
      <dgm:prSet presAssocID="{C1341EED-FF93-4850-B0CA-A9643C6C388A}" presName="rootConnector1" presStyleLbl="node1" presStyleIdx="0" presStyleCnt="0"/>
      <dgm:spPr/>
    </dgm:pt>
    <dgm:pt modelId="{59B8D5D4-0C4D-4E6E-8F9D-23EF4881EF6D}" type="pres">
      <dgm:prSet presAssocID="{C1341EED-FF93-4850-B0CA-A9643C6C388A}" presName="hierChild2" presStyleCnt="0"/>
      <dgm:spPr/>
    </dgm:pt>
    <dgm:pt modelId="{5F7C4597-2002-4155-8799-881D6FE6993C}" type="pres">
      <dgm:prSet presAssocID="{C1341EED-FF93-4850-B0CA-A9643C6C388A}" presName="hierChild3" presStyleCnt="0"/>
      <dgm:spPr/>
    </dgm:pt>
    <dgm:pt modelId="{5C8C7F7C-0E94-4CD1-BB1F-39AF14092A56}" type="pres">
      <dgm:prSet presAssocID="{D910B238-6584-416C-845F-A04BD1F5BBBA}" presName="Name96" presStyleLbl="parChTrans1D2" presStyleIdx="0" presStyleCnt="5"/>
      <dgm:spPr/>
    </dgm:pt>
    <dgm:pt modelId="{4E55115C-6BBD-43B9-AC61-C60377B3A3EA}" type="pres">
      <dgm:prSet presAssocID="{E860FDC3-551F-4DE3-A1C6-5DFB44316AFD}" presName="hierRoot3" presStyleCnt="0">
        <dgm:presLayoutVars>
          <dgm:hierBranch val="init"/>
        </dgm:presLayoutVars>
      </dgm:prSet>
      <dgm:spPr/>
    </dgm:pt>
    <dgm:pt modelId="{61B50113-54B9-4794-B943-6F6C75FF267F}" type="pres">
      <dgm:prSet presAssocID="{E860FDC3-551F-4DE3-A1C6-5DFB44316AFD}" presName="rootComposite3" presStyleCnt="0"/>
      <dgm:spPr/>
    </dgm:pt>
    <dgm:pt modelId="{A902167D-5A63-43BF-A69D-695C00DF8E32}" type="pres">
      <dgm:prSet presAssocID="{E860FDC3-551F-4DE3-A1C6-5DFB44316AFD}" presName="rootText3" presStyleLbl="asst1" presStyleIdx="0" presStyleCnt="9">
        <dgm:presLayoutVars>
          <dgm:chPref val="3"/>
        </dgm:presLayoutVars>
      </dgm:prSet>
      <dgm:spPr/>
    </dgm:pt>
    <dgm:pt modelId="{65687628-FC9A-42B7-8A89-F9FDAEFF1E83}" type="pres">
      <dgm:prSet presAssocID="{E860FDC3-551F-4DE3-A1C6-5DFB44316AFD}" presName="titleText3" presStyleLbl="fgAcc2" presStyleIdx="0" presStyleCnt="9">
        <dgm:presLayoutVars>
          <dgm:chMax val="0"/>
          <dgm:chPref val="0"/>
        </dgm:presLayoutVars>
      </dgm:prSet>
      <dgm:spPr/>
    </dgm:pt>
    <dgm:pt modelId="{470C441F-1C3A-4A9D-9E65-820D78986C5E}" type="pres">
      <dgm:prSet presAssocID="{E860FDC3-551F-4DE3-A1C6-5DFB44316AFD}" presName="rootConnector3" presStyleLbl="asst1" presStyleIdx="0" presStyleCnt="9"/>
      <dgm:spPr/>
    </dgm:pt>
    <dgm:pt modelId="{A07C8D75-4EE9-4819-8EF4-160C101F33B6}" type="pres">
      <dgm:prSet presAssocID="{E860FDC3-551F-4DE3-A1C6-5DFB44316AFD}" presName="hierChild6" presStyleCnt="0"/>
      <dgm:spPr/>
    </dgm:pt>
    <dgm:pt modelId="{749E9E10-9455-4F78-92DE-5EF96FEF7CBB}" type="pres">
      <dgm:prSet presAssocID="{E860FDC3-551F-4DE3-A1C6-5DFB44316AFD}" presName="hierChild7" presStyleCnt="0"/>
      <dgm:spPr/>
    </dgm:pt>
    <dgm:pt modelId="{B7218C78-4264-4D2A-AC5F-F5D3072A00C6}" type="pres">
      <dgm:prSet presAssocID="{AA57954A-21D9-473E-8B20-A75F16ED1143}" presName="Name96" presStyleLbl="parChTrans1D3" presStyleIdx="0" presStyleCnt="4"/>
      <dgm:spPr/>
    </dgm:pt>
    <dgm:pt modelId="{2371309D-566A-4869-A741-A903C54296C4}" type="pres">
      <dgm:prSet presAssocID="{E70283A8-B02F-4362-957B-F0DED0EE06AD}" presName="hierRoot3" presStyleCnt="0">
        <dgm:presLayoutVars>
          <dgm:hierBranch val="init"/>
        </dgm:presLayoutVars>
      </dgm:prSet>
      <dgm:spPr/>
    </dgm:pt>
    <dgm:pt modelId="{0EDA1D10-AB53-4318-9783-A9F37AFF5781}" type="pres">
      <dgm:prSet presAssocID="{E70283A8-B02F-4362-957B-F0DED0EE06AD}" presName="rootComposite3" presStyleCnt="0"/>
      <dgm:spPr/>
    </dgm:pt>
    <dgm:pt modelId="{0024B6EC-869B-448D-9C6C-2611E7EB85C5}" type="pres">
      <dgm:prSet presAssocID="{E70283A8-B02F-4362-957B-F0DED0EE06AD}" presName="rootText3" presStyleLbl="asst1" presStyleIdx="1" presStyleCnt="9">
        <dgm:presLayoutVars>
          <dgm:chPref val="3"/>
        </dgm:presLayoutVars>
      </dgm:prSet>
      <dgm:spPr/>
    </dgm:pt>
    <dgm:pt modelId="{7E111CF9-E29F-468A-AD0D-EFBB9EACB9CD}" type="pres">
      <dgm:prSet presAssocID="{E70283A8-B02F-4362-957B-F0DED0EE06AD}" presName="titleText3" presStyleLbl="fgAcc2" presStyleIdx="1" presStyleCnt="9">
        <dgm:presLayoutVars>
          <dgm:chMax val="0"/>
          <dgm:chPref val="0"/>
        </dgm:presLayoutVars>
      </dgm:prSet>
      <dgm:spPr/>
    </dgm:pt>
    <dgm:pt modelId="{F76175D3-4317-4B11-A9B9-9669E4CF0EF6}" type="pres">
      <dgm:prSet presAssocID="{E70283A8-B02F-4362-957B-F0DED0EE06AD}" presName="rootConnector3" presStyleLbl="asst1" presStyleIdx="1" presStyleCnt="9"/>
      <dgm:spPr/>
    </dgm:pt>
    <dgm:pt modelId="{C1AB3E7C-1226-4899-89F9-D0B9FBA1DFF9}" type="pres">
      <dgm:prSet presAssocID="{E70283A8-B02F-4362-957B-F0DED0EE06AD}" presName="hierChild6" presStyleCnt="0"/>
      <dgm:spPr/>
    </dgm:pt>
    <dgm:pt modelId="{7E3C6AF9-2D55-4AA8-A17E-89E5CFBB65AB}" type="pres">
      <dgm:prSet presAssocID="{E70283A8-B02F-4362-957B-F0DED0EE06AD}" presName="hierChild7" presStyleCnt="0"/>
      <dgm:spPr/>
    </dgm:pt>
    <dgm:pt modelId="{D95710A0-203E-4325-82D6-7C3D6C187A75}" type="pres">
      <dgm:prSet presAssocID="{2B30610B-7B6E-4DDB-8076-68D6593AF1CB}" presName="Name96" presStyleLbl="parChTrans1D2" presStyleIdx="1" presStyleCnt="5"/>
      <dgm:spPr/>
    </dgm:pt>
    <dgm:pt modelId="{5839B27A-6E23-427B-BDF4-DB52716F7426}" type="pres">
      <dgm:prSet presAssocID="{EC93E7B7-E33E-4AE7-BE5E-57367A41453A}" presName="hierRoot3" presStyleCnt="0">
        <dgm:presLayoutVars>
          <dgm:hierBranch val="init"/>
        </dgm:presLayoutVars>
      </dgm:prSet>
      <dgm:spPr/>
    </dgm:pt>
    <dgm:pt modelId="{988E3049-F6DB-4735-BE72-DA635DE8BF4B}" type="pres">
      <dgm:prSet presAssocID="{EC93E7B7-E33E-4AE7-BE5E-57367A41453A}" presName="rootComposite3" presStyleCnt="0"/>
      <dgm:spPr/>
    </dgm:pt>
    <dgm:pt modelId="{9A06209A-CF21-46D9-A132-84BEEF6E07C7}" type="pres">
      <dgm:prSet presAssocID="{EC93E7B7-E33E-4AE7-BE5E-57367A41453A}" presName="rootText3" presStyleLbl="asst1" presStyleIdx="2" presStyleCnt="9">
        <dgm:presLayoutVars>
          <dgm:chPref val="3"/>
        </dgm:presLayoutVars>
      </dgm:prSet>
      <dgm:spPr/>
    </dgm:pt>
    <dgm:pt modelId="{612ADA92-2BDA-4BA1-946D-D39AB3D9F659}" type="pres">
      <dgm:prSet presAssocID="{EC93E7B7-E33E-4AE7-BE5E-57367A41453A}" presName="titleText3" presStyleLbl="fgAcc2" presStyleIdx="2" presStyleCnt="9">
        <dgm:presLayoutVars>
          <dgm:chMax val="0"/>
          <dgm:chPref val="0"/>
        </dgm:presLayoutVars>
      </dgm:prSet>
      <dgm:spPr/>
    </dgm:pt>
    <dgm:pt modelId="{20B38B70-468C-4081-8868-457E1AB8F260}" type="pres">
      <dgm:prSet presAssocID="{EC93E7B7-E33E-4AE7-BE5E-57367A41453A}" presName="rootConnector3" presStyleLbl="asst1" presStyleIdx="2" presStyleCnt="9"/>
      <dgm:spPr/>
    </dgm:pt>
    <dgm:pt modelId="{57F650F6-4ADB-4F4B-83CB-4CBEA2C681FD}" type="pres">
      <dgm:prSet presAssocID="{EC93E7B7-E33E-4AE7-BE5E-57367A41453A}" presName="hierChild6" presStyleCnt="0"/>
      <dgm:spPr/>
    </dgm:pt>
    <dgm:pt modelId="{988240B8-8FDF-47D7-B7AD-B89747CFB9FB}" type="pres">
      <dgm:prSet presAssocID="{EC93E7B7-E33E-4AE7-BE5E-57367A41453A}" presName="hierChild7" presStyleCnt="0"/>
      <dgm:spPr/>
    </dgm:pt>
    <dgm:pt modelId="{B69D50A8-6FAE-4ED8-A82F-CB1E6573DA8C}" type="pres">
      <dgm:prSet presAssocID="{7CD16728-87F7-4CE2-B344-833A600F356A}" presName="Name96" presStyleLbl="parChTrans1D3" presStyleIdx="1" presStyleCnt="4"/>
      <dgm:spPr/>
    </dgm:pt>
    <dgm:pt modelId="{BC6E8039-F73E-4E50-8CDB-D340C3F2AA78}" type="pres">
      <dgm:prSet presAssocID="{A0A328E0-5FFA-4361-A986-E71DB56A6889}" presName="hierRoot3" presStyleCnt="0">
        <dgm:presLayoutVars>
          <dgm:hierBranch val="init"/>
        </dgm:presLayoutVars>
      </dgm:prSet>
      <dgm:spPr/>
    </dgm:pt>
    <dgm:pt modelId="{DC5FC8AB-027C-41E4-9333-2CEC6BAFD667}" type="pres">
      <dgm:prSet presAssocID="{A0A328E0-5FFA-4361-A986-E71DB56A6889}" presName="rootComposite3" presStyleCnt="0"/>
      <dgm:spPr/>
    </dgm:pt>
    <dgm:pt modelId="{CD2F3C0B-7DC3-49E7-8BB7-D8664E1C0AE0}" type="pres">
      <dgm:prSet presAssocID="{A0A328E0-5FFA-4361-A986-E71DB56A6889}" presName="rootText3" presStyleLbl="asst1" presStyleIdx="3" presStyleCnt="9">
        <dgm:presLayoutVars>
          <dgm:chPref val="3"/>
        </dgm:presLayoutVars>
      </dgm:prSet>
      <dgm:spPr/>
    </dgm:pt>
    <dgm:pt modelId="{A1BF9852-0584-4D82-9DDE-491A1132D79F}" type="pres">
      <dgm:prSet presAssocID="{A0A328E0-5FFA-4361-A986-E71DB56A6889}" presName="titleText3" presStyleLbl="fgAcc2" presStyleIdx="3" presStyleCnt="9">
        <dgm:presLayoutVars>
          <dgm:chMax val="0"/>
          <dgm:chPref val="0"/>
        </dgm:presLayoutVars>
      </dgm:prSet>
      <dgm:spPr/>
    </dgm:pt>
    <dgm:pt modelId="{31ADCF9C-0926-435C-A6E7-22DAFF3968CA}" type="pres">
      <dgm:prSet presAssocID="{A0A328E0-5FFA-4361-A986-E71DB56A6889}" presName="rootConnector3" presStyleLbl="asst1" presStyleIdx="3" presStyleCnt="9"/>
      <dgm:spPr/>
    </dgm:pt>
    <dgm:pt modelId="{606DCDB0-3F21-48A3-9857-D865095D1B7E}" type="pres">
      <dgm:prSet presAssocID="{A0A328E0-5FFA-4361-A986-E71DB56A6889}" presName="hierChild6" presStyleCnt="0"/>
      <dgm:spPr/>
    </dgm:pt>
    <dgm:pt modelId="{DB33A2CD-16C2-4F79-A804-40DDF315280B}" type="pres">
      <dgm:prSet presAssocID="{A0A328E0-5FFA-4361-A986-E71DB56A6889}" presName="hierChild7" presStyleCnt="0"/>
      <dgm:spPr/>
    </dgm:pt>
    <dgm:pt modelId="{DE7F9A68-87AC-44AF-8F8F-EF045D2A17FB}" type="pres">
      <dgm:prSet presAssocID="{16F30328-641D-4858-B130-F022755C975A}" presName="Name96" presStyleLbl="parChTrans1D2" presStyleIdx="2" presStyleCnt="5"/>
      <dgm:spPr/>
    </dgm:pt>
    <dgm:pt modelId="{37808053-4B1E-49C8-BEE8-FD83EED3506B}" type="pres">
      <dgm:prSet presAssocID="{58AC504D-2C10-4408-982C-B544CE62B32E}" presName="hierRoot3" presStyleCnt="0">
        <dgm:presLayoutVars>
          <dgm:hierBranch val="init"/>
        </dgm:presLayoutVars>
      </dgm:prSet>
      <dgm:spPr/>
    </dgm:pt>
    <dgm:pt modelId="{EEEF3188-526A-496E-B468-36FB94185DE3}" type="pres">
      <dgm:prSet presAssocID="{58AC504D-2C10-4408-982C-B544CE62B32E}" presName="rootComposite3" presStyleCnt="0"/>
      <dgm:spPr/>
    </dgm:pt>
    <dgm:pt modelId="{529C07D7-C50A-47BA-B541-6E35B752586F}" type="pres">
      <dgm:prSet presAssocID="{58AC504D-2C10-4408-982C-B544CE62B32E}" presName="rootText3" presStyleLbl="asst1" presStyleIdx="4" presStyleCnt="9">
        <dgm:presLayoutVars>
          <dgm:chPref val="3"/>
        </dgm:presLayoutVars>
      </dgm:prSet>
      <dgm:spPr/>
    </dgm:pt>
    <dgm:pt modelId="{8AAD4D6C-F3C6-4BF5-A84A-790CF2D1DA19}" type="pres">
      <dgm:prSet presAssocID="{58AC504D-2C10-4408-982C-B544CE62B32E}" presName="titleText3" presStyleLbl="fgAcc2" presStyleIdx="4" presStyleCnt="9">
        <dgm:presLayoutVars>
          <dgm:chMax val="0"/>
          <dgm:chPref val="0"/>
        </dgm:presLayoutVars>
      </dgm:prSet>
      <dgm:spPr/>
    </dgm:pt>
    <dgm:pt modelId="{5CA87F23-D298-4D61-BA4E-6D4D6C9E7B4C}" type="pres">
      <dgm:prSet presAssocID="{58AC504D-2C10-4408-982C-B544CE62B32E}" presName="rootConnector3" presStyleLbl="asst1" presStyleIdx="4" presStyleCnt="9"/>
      <dgm:spPr/>
    </dgm:pt>
    <dgm:pt modelId="{55B7F245-24DA-41EF-9678-663FCB2B2F10}" type="pres">
      <dgm:prSet presAssocID="{58AC504D-2C10-4408-982C-B544CE62B32E}" presName="hierChild6" presStyleCnt="0"/>
      <dgm:spPr/>
    </dgm:pt>
    <dgm:pt modelId="{449C8250-E9F5-4DFA-BB76-CC8BB1542D7A}" type="pres">
      <dgm:prSet presAssocID="{58AC504D-2C10-4408-982C-B544CE62B32E}" presName="hierChild7" presStyleCnt="0"/>
      <dgm:spPr/>
    </dgm:pt>
    <dgm:pt modelId="{D3E08384-5150-48FA-9D04-332144D89A18}" type="pres">
      <dgm:prSet presAssocID="{961D041F-0FF0-49F7-B785-57244F4F605C}" presName="Name96" presStyleLbl="parChTrans1D3" presStyleIdx="2" presStyleCnt="4"/>
      <dgm:spPr/>
    </dgm:pt>
    <dgm:pt modelId="{9F600130-2416-4CFA-A5F2-534AF9C2868C}" type="pres">
      <dgm:prSet presAssocID="{1306A1BB-61CD-4BE4-9336-F760D1CB41D8}" presName="hierRoot3" presStyleCnt="0">
        <dgm:presLayoutVars>
          <dgm:hierBranch val="init"/>
        </dgm:presLayoutVars>
      </dgm:prSet>
      <dgm:spPr/>
    </dgm:pt>
    <dgm:pt modelId="{326041B7-EE2C-4D7D-8A69-28F4A300592B}" type="pres">
      <dgm:prSet presAssocID="{1306A1BB-61CD-4BE4-9336-F760D1CB41D8}" presName="rootComposite3" presStyleCnt="0"/>
      <dgm:spPr/>
    </dgm:pt>
    <dgm:pt modelId="{9AE9C24D-F217-4388-A528-31043E58D91C}" type="pres">
      <dgm:prSet presAssocID="{1306A1BB-61CD-4BE4-9336-F760D1CB41D8}" presName="rootText3" presStyleLbl="asst1" presStyleIdx="5" presStyleCnt="9">
        <dgm:presLayoutVars>
          <dgm:chPref val="3"/>
        </dgm:presLayoutVars>
      </dgm:prSet>
      <dgm:spPr/>
    </dgm:pt>
    <dgm:pt modelId="{F34D96CA-873B-4084-AB74-A58E405F665A}" type="pres">
      <dgm:prSet presAssocID="{1306A1BB-61CD-4BE4-9336-F760D1CB41D8}" presName="titleText3" presStyleLbl="fgAcc2" presStyleIdx="5" presStyleCnt="9">
        <dgm:presLayoutVars>
          <dgm:chMax val="0"/>
          <dgm:chPref val="0"/>
        </dgm:presLayoutVars>
      </dgm:prSet>
      <dgm:spPr/>
    </dgm:pt>
    <dgm:pt modelId="{FB27D526-9F9F-4912-A294-EE78FD6BADCA}" type="pres">
      <dgm:prSet presAssocID="{1306A1BB-61CD-4BE4-9336-F760D1CB41D8}" presName="rootConnector3" presStyleLbl="asst1" presStyleIdx="5" presStyleCnt="9"/>
      <dgm:spPr/>
    </dgm:pt>
    <dgm:pt modelId="{FC087AC4-537E-425F-9C14-282F86593F67}" type="pres">
      <dgm:prSet presAssocID="{1306A1BB-61CD-4BE4-9336-F760D1CB41D8}" presName="hierChild6" presStyleCnt="0"/>
      <dgm:spPr/>
    </dgm:pt>
    <dgm:pt modelId="{727BA6C3-C35C-4D06-BC85-8CD96DE7C1C7}" type="pres">
      <dgm:prSet presAssocID="{1306A1BB-61CD-4BE4-9336-F760D1CB41D8}" presName="hierChild7" presStyleCnt="0"/>
      <dgm:spPr/>
    </dgm:pt>
    <dgm:pt modelId="{FCEF1EB9-8054-4371-8045-7B32AC81EBA9}" type="pres">
      <dgm:prSet presAssocID="{436F0777-77CC-4170-98F2-B7D112F815E4}" presName="Name96" presStyleLbl="parChTrans1D2" presStyleIdx="3" presStyleCnt="5"/>
      <dgm:spPr/>
    </dgm:pt>
    <dgm:pt modelId="{71F8F6E2-F6F7-4D98-90D4-5CDB3F0C49F2}" type="pres">
      <dgm:prSet presAssocID="{515AFD92-E11E-4753-973C-C60FF5AA6BC2}" presName="hierRoot3" presStyleCnt="0">
        <dgm:presLayoutVars>
          <dgm:hierBranch val="init"/>
        </dgm:presLayoutVars>
      </dgm:prSet>
      <dgm:spPr/>
    </dgm:pt>
    <dgm:pt modelId="{DD00CCE3-A031-460E-A03F-E14D6666BE76}" type="pres">
      <dgm:prSet presAssocID="{515AFD92-E11E-4753-973C-C60FF5AA6BC2}" presName="rootComposite3" presStyleCnt="0"/>
      <dgm:spPr/>
    </dgm:pt>
    <dgm:pt modelId="{92A80C51-E7F9-434C-96ED-2E98EDBE6865}" type="pres">
      <dgm:prSet presAssocID="{515AFD92-E11E-4753-973C-C60FF5AA6BC2}" presName="rootText3" presStyleLbl="asst1" presStyleIdx="6" presStyleCnt="9">
        <dgm:presLayoutVars>
          <dgm:chPref val="3"/>
        </dgm:presLayoutVars>
      </dgm:prSet>
      <dgm:spPr/>
    </dgm:pt>
    <dgm:pt modelId="{E2B30FD7-722F-401A-AF7E-EB4921E25CE2}" type="pres">
      <dgm:prSet presAssocID="{515AFD92-E11E-4753-973C-C60FF5AA6BC2}" presName="titleText3" presStyleLbl="fgAcc2" presStyleIdx="6" presStyleCnt="9">
        <dgm:presLayoutVars>
          <dgm:chMax val="0"/>
          <dgm:chPref val="0"/>
        </dgm:presLayoutVars>
      </dgm:prSet>
      <dgm:spPr/>
    </dgm:pt>
    <dgm:pt modelId="{A41EBFEF-1279-4FFC-AE3E-69DAEE3B9E8D}" type="pres">
      <dgm:prSet presAssocID="{515AFD92-E11E-4753-973C-C60FF5AA6BC2}" presName="rootConnector3" presStyleLbl="asst1" presStyleIdx="6" presStyleCnt="9"/>
      <dgm:spPr/>
    </dgm:pt>
    <dgm:pt modelId="{9AD5CAD7-B919-4945-99BB-33D4CC4BF6B0}" type="pres">
      <dgm:prSet presAssocID="{515AFD92-E11E-4753-973C-C60FF5AA6BC2}" presName="hierChild6" presStyleCnt="0"/>
      <dgm:spPr/>
    </dgm:pt>
    <dgm:pt modelId="{F5DFF164-7171-4C6E-A91F-935F96430FCE}" type="pres">
      <dgm:prSet presAssocID="{515AFD92-E11E-4753-973C-C60FF5AA6BC2}" presName="hierChild7" presStyleCnt="0"/>
      <dgm:spPr/>
    </dgm:pt>
    <dgm:pt modelId="{174AE097-5FAD-4955-98BA-44DFBB446F23}" type="pres">
      <dgm:prSet presAssocID="{FF340F53-DA2D-4D3C-8F08-98FFF8346162}" presName="Name96" presStyleLbl="parChTrans1D3" presStyleIdx="3" presStyleCnt="4"/>
      <dgm:spPr/>
    </dgm:pt>
    <dgm:pt modelId="{9B485666-6A82-4EF0-86EE-5D431CF878AF}" type="pres">
      <dgm:prSet presAssocID="{0B94DC66-645B-4CD0-A549-FC67844E42DF}" presName="hierRoot3" presStyleCnt="0">
        <dgm:presLayoutVars>
          <dgm:hierBranch val="init"/>
        </dgm:presLayoutVars>
      </dgm:prSet>
      <dgm:spPr/>
    </dgm:pt>
    <dgm:pt modelId="{E0C7D79B-FD87-41EF-A29C-DD571BBCDEA3}" type="pres">
      <dgm:prSet presAssocID="{0B94DC66-645B-4CD0-A549-FC67844E42DF}" presName="rootComposite3" presStyleCnt="0"/>
      <dgm:spPr/>
    </dgm:pt>
    <dgm:pt modelId="{B33ADE8A-F54B-43D9-85E6-AF84FA3DDA49}" type="pres">
      <dgm:prSet presAssocID="{0B94DC66-645B-4CD0-A549-FC67844E42DF}" presName="rootText3" presStyleLbl="asst1" presStyleIdx="7" presStyleCnt="9">
        <dgm:presLayoutVars>
          <dgm:chPref val="3"/>
        </dgm:presLayoutVars>
      </dgm:prSet>
      <dgm:spPr/>
    </dgm:pt>
    <dgm:pt modelId="{30CAAEDB-5858-4237-8E96-618C1AFE2F3C}" type="pres">
      <dgm:prSet presAssocID="{0B94DC66-645B-4CD0-A549-FC67844E42DF}" presName="titleText3" presStyleLbl="fgAcc2" presStyleIdx="7" presStyleCnt="9">
        <dgm:presLayoutVars>
          <dgm:chMax val="0"/>
          <dgm:chPref val="0"/>
        </dgm:presLayoutVars>
      </dgm:prSet>
      <dgm:spPr/>
    </dgm:pt>
    <dgm:pt modelId="{F1FD8FA0-FCFB-4D3D-93E3-0E50361BB068}" type="pres">
      <dgm:prSet presAssocID="{0B94DC66-645B-4CD0-A549-FC67844E42DF}" presName="rootConnector3" presStyleLbl="asst1" presStyleIdx="7" presStyleCnt="9"/>
      <dgm:spPr/>
    </dgm:pt>
    <dgm:pt modelId="{0FA89C49-18B4-4232-9174-A8285EDF2828}" type="pres">
      <dgm:prSet presAssocID="{0B94DC66-645B-4CD0-A549-FC67844E42DF}" presName="hierChild6" presStyleCnt="0"/>
      <dgm:spPr/>
    </dgm:pt>
    <dgm:pt modelId="{00717128-3D01-4A15-B0DD-458D998C2A70}" type="pres">
      <dgm:prSet presAssocID="{0B94DC66-645B-4CD0-A549-FC67844E42DF}" presName="hierChild7" presStyleCnt="0"/>
      <dgm:spPr/>
    </dgm:pt>
    <dgm:pt modelId="{00269822-4D9B-4E23-B102-37F54A73538F}" type="pres">
      <dgm:prSet presAssocID="{454AC9E6-83E7-4C7C-A181-EF1B6D3E1F3D}" presName="Name96" presStyleLbl="parChTrans1D2" presStyleIdx="4" presStyleCnt="5"/>
      <dgm:spPr/>
    </dgm:pt>
    <dgm:pt modelId="{0F0A0213-A5C4-4EE6-A21B-BF6902F10C1C}" type="pres">
      <dgm:prSet presAssocID="{A63F0E08-9C49-40FA-B82C-1B548AE8FF88}" presName="hierRoot3" presStyleCnt="0">
        <dgm:presLayoutVars>
          <dgm:hierBranch val="init"/>
        </dgm:presLayoutVars>
      </dgm:prSet>
      <dgm:spPr/>
    </dgm:pt>
    <dgm:pt modelId="{735BBC07-1DE8-496C-A559-63970F48A274}" type="pres">
      <dgm:prSet presAssocID="{A63F0E08-9C49-40FA-B82C-1B548AE8FF88}" presName="rootComposite3" presStyleCnt="0"/>
      <dgm:spPr/>
    </dgm:pt>
    <dgm:pt modelId="{F217D5D0-219A-4CB3-9B91-81838E6C5799}" type="pres">
      <dgm:prSet presAssocID="{A63F0E08-9C49-40FA-B82C-1B548AE8FF88}" presName="rootText3" presStyleLbl="asst1" presStyleIdx="8" presStyleCnt="9">
        <dgm:presLayoutVars>
          <dgm:chPref val="3"/>
        </dgm:presLayoutVars>
      </dgm:prSet>
      <dgm:spPr/>
    </dgm:pt>
    <dgm:pt modelId="{817B8644-9F26-4E31-981C-F716CF017546}" type="pres">
      <dgm:prSet presAssocID="{A63F0E08-9C49-40FA-B82C-1B548AE8FF88}" presName="titleText3" presStyleLbl="fgAcc2" presStyleIdx="8" presStyleCnt="9">
        <dgm:presLayoutVars>
          <dgm:chMax val="0"/>
          <dgm:chPref val="0"/>
        </dgm:presLayoutVars>
      </dgm:prSet>
      <dgm:spPr/>
    </dgm:pt>
    <dgm:pt modelId="{1B44AA52-1E85-4506-AEBB-8378EE7036FE}" type="pres">
      <dgm:prSet presAssocID="{A63F0E08-9C49-40FA-B82C-1B548AE8FF88}" presName="rootConnector3" presStyleLbl="asst1" presStyleIdx="8" presStyleCnt="9"/>
      <dgm:spPr/>
    </dgm:pt>
    <dgm:pt modelId="{24A23641-741C-4403-A39C-EAB90BD2D603}" type="pres">
      <dgm:prSet presAssocID="{A63F0E08-9C49-40FA-B82C-1B548AE8FF88}" presName="hierChild6" presStyleCnt="0"/>
      <dgm:spPr/>
    </dgm:pt>
    <dgm:pt modelId="{6F592DB2-E7B4-4946-BD5F-F2F2F94704D4}" type="pres">
      <dgm:prSet presAssocID="{A63F0E08-9C49-40FA-B82C-1B548AE8FF88}" presName="hierChild7" presStyleCnt="0"/>
      <dgm:spPr/>
    </dgm:pt>
  </dgm:ptLst>
  <dgm:cxnLst>
    <dgm:cxn modelId="{A1034004-D853-41FF-8D0A-5F4E83B39DA1}" srcId="{58AC504D-2C10-4408-982C-B544CE62B32E}" destId="{1306A1BB-61CD-4BE4-9336-F760D1CB41D8}" srcOrd="0" destOrd="0" parTransId="{961D041F-0FF0-49F7-B785-57244F4F605C}" sibTransId="{AB7AC8E9-8314-4D5C-A1B4-E0B7D7DE3D42}"/>
    <dgm:cxn modelId="{A02B3405-AC65-4B4B-B68A-137575457154}" type="presOf" srcId="{D910B238-6584-416C-845F-A04BD1F5BBBA}" destId="{5C8C7F7C-0E94-4CD1-BB1F-39AF14092A56}" srcOrd="0" destOrd="0" presId="urn:microsoft.com/office/officeart/2008/layout/NameandTitleOrganizationalChart"/>
    <dgm:cxn modelId="{3CF75A07-BF2E-45F1-9AE4-E98F5B4B956C}" srcId="{515AFD92-E11E-4753-973C-C60FF5AA6BC2}" destId="{0B94DC66-645B-4CD0-A549-FC67844E42DF}" srcOrd="0" destOrd="0" parTransId="{FF340F53-DA2D-4D3C-8F08-98FFF8346162}" sibTransId="{8B57CFF7-88A2-4534-B8B2-7FDA621C95AC}"/>
    <dgm:cxn modelId="{6AE92309-8574-4A4A-9A96-225D05721E46}" type="presOf" srcId="{16F30328-641D-4858-B130-F022755C975A}" destId="{DE7F9A68-87AC-44AF-8F8F-EF045D2A17FB}" srcOrd="0" destOrd="0" presId="urn:microsoft.com/office/officeart/2008/layout/NameandTitleOrganizationalChart"/>
    <dgm:cxn modelId="{7B1E0F0B-979B-4C34-92AF-4E01422C06E9}" srcId="{C1341EED-FF93-4850-B0CA-A9643C6C388A}" destId="{EC93E7B7-E33E-4AE7-BE5E-57367A41453A}" srcOrd="1" destOrd="0" parTransId="{2B30610B-7B6E-4DDB-8076-68D6593AF1CB}" sibTransId="{A8092B52-9B9B-42BB-8586-C80FD193F39F}"/>
    <dgm:cxn modelId="{DBA34B0C-47DE-4552-9DC8-81B1970DAB77}" type="presOf" srcId="{2B30610B-7B6E-4DDB-8076-68D6593AF1CB}" destId="{D95710A0-203E-4325-82D6-7C3D6C187A75}" srcOrd="0" destOrd="0" presId="urn:microsoft.com/office/officeart/2008/layout/NameandTitleOrganizationalChart"/>
    <dgm:cxn modelId="{5F9A730C-DA79-48B3-9D5A-60C13900D69C}" type="presOf" srcId="{A8092B52-9B9B-42BB-8586-C80FD193F39F}" destId="{612ADA92-2BDA-4BA1-946D-D39AB3D9F659}" srcOrd="0" destOrd="0" presId="urn:microsoft.com/office/officeart/2008/layout/NameandTitleOrganizationalChart"/>
    <dgm:cxn modelId="{07FB4C11-5C29-4FB0-9EED-215921711245}" type="presOf" srcId="{E860FDC3-551F-4DE3-A1C6-5DFB44316AFD}" destId="{470C441F-1C3A-4A9D-9E65-820D78986C5E}" srcOrd="1" destOrd="0" presId="urn:microsoft.com/office/officeart/2008/layout/NameandTitleOrganizationalChart"/>
    <dgm:cxn modelId="{46E1A116-EDC1-4FD6-9B4D-2061559A10FE}" type="presOf" srcId="{515AFD92-E11E-4753-973C-C60FF5AA6BC2}" destId="{92A80C51-E7F9-434C-96ED-2E98EDBE6865}" srcOrd="0" destOrd="0" presId="urn:microsoft.com/office/officeart/2008/layout/NameandTitleOrganizationalChart"/>
    <dgm:cxn modelId="{094DFC1C-603F-4B96-8D29-1D1BFAD3623A}" type="presOf" srcId="{0B94DC66-645B-4CD0-A549-FC67844E42DF}" destId="{F1FD8FA0-FCFB-4D3D-93E3-0E50361BB068}" srcOrd="1" destOrd="0" presId="urn:microsoft.com/office/officeart/2008/layout/NameandTitleOrganizationalChart"/>
    <dgm:cxn modelId="{6D3B0126-ADE3-40BC-BECA-36AAE8E2FCB4}" type="presOf" srcId="{E02C9EED-4FC6-4131-87C2-88C8FF240EC0}" destId="{E2B30FD7-722F-401A-AF7E-EB4921E25CE2}" srcOrd="0" destOrd="0" presId="urn:microsoft.com/office/officeart/2008/layout/NameandTitleOrganizationalChart"/>
    <dgm:cxn modelId="{74FF1930-C572-4E30-945E-B2A4E2225AA7}" type="presOf" srcId="{58AC504D-2C10-4408-982C-B544CE62B32E}" destId="{5CA87F23-D298-4D61-BA4E-6D4D6C9E7B4C}" srcOrd="1" destOrd="0" presId="urn:microsoft.com/office/officeart/2008/layout/NameandTitleOrganizationalChart"/>
    <dgm:cxn modelId="{C9699A35-DE7C-4AA4-8AE6-3797FF2EE814}" type="presOf" srcId="{D030F961-F5CF-496D-ACC1-7F7AEC63C67F}" destId="{8AAD4D6C-F3C6-4BF5-A84A-790CF2D1DA19}" srcOrd="0" destOrd="0" presId="urn:microsoft.com/office/officeart/2008/layout/NameandTitleOrganizationalChart"/>
    <dgm:cxn modelId="{51C0B136-04F4-4ADA-8B8A-068444B9C9FE}" type="presOf" srcId="{C1341EED-FF93-4850-B0CA-A9643C6C388A}" destId="{57892F10-E6B8-456C-8609-B15D4A2E2A43}" srcOrd="0" destOrd="0" presId="urn:microsoft.com/office/officeart/2008/layout/NameandTitleOrganizationalChart"/>
    <dgm:cxn modelId="{AD8ABD38-FC6E-4EF8-B4B3-4636D9E90C2A}" type="presOf" srcId="{FF340F53-DA2D-4D3C-8F08-98FFF8346162}" destId="{174AE097-5FAD-4955-98BA-44DFBB446F23}" srcOrd="0" destOrd="0" presId="urn:microsoft.com/office/officeart/2008/layout/NameandTitleOrganizationalChart"/>
    <dgm:cxn modelId="{CB29263C-AA37-489D-A1E5-B25DC5B857BA}" type="presOf" srcId="{06705CAD-C664-4DE1-886A-C72EDD07C53B}" destId="{4B4A6A32-3C81-40D6-AE28-9F2C14C56D1D}" srcOrd="0" destOrd="0" presId="urn:microsoft.com/office/officeart/2008/layout/NameandTitleOrganizationalChart"/>
    <dgm:cxn modelId="{CE95EF5B-3AE4-409C-8389-C29D9003F969}" type="presOf" srcId="{A44180ED-0FFB-45B0-8704-D38F2CCA66B6}" destId="{65687628-FC9A-42B7-8A89-F9FDAEFF1E83}" srcOrd="0" destOrd="0" presId="urn:microsoft.com/office/officeart/2008/layout/NameandTitleOrganizationalChart"/>
    <dgm:cxn modelId="{217F3843-241F-4578-BDA7-7B1DFE70830C}" type="presOf" srcId="{454AC9E6-83E7-4C7C-A181-EF1B6D3E1F3D}" destId="{00269822-4D9B-4E23-B102-37F54A73538F}" srcOrd="0" destOrd="0" presId="urn:microsoft.com/office/officeart/2008/layout/NameandTitleOrganizationalChart"/>
    <dgm:cxn modelId="{B921D663-8AEC-4FDB-8167-6AE634579B98}" type="presOf" srcId="{9D11B7D7-CBED-4366-8068-E1DD102BC01F}" destId="{89CE4AB4-A4A2-4D7F-9BF1-13B35A3DE3CC}" srcOrd="0" destOrd="0" presId="urn:microsoft.com/office/officeart/2008/layout/NameandTitleOrganizationalChart"/>
    <dgm:cxn modelId="{79B22E44-B720-4DA5-A9A3-98EBB7CC3D21}" type="presOf" srcId="{7CD16728-87F7-4CE2-B344-833A600F356A}" destId="{B69D50A8-6FAE-4ED8-A82F-CB1E6573DA8C}" srcOrd="0" destOrd="0" presId="urn:microsoft.com/office/officeart/2008/layout/NameandTitleOrganizationalChart"/>
    <dgm:cxn modelId="{FDD2CD65-E1A3-4FEC-BC9D-7F8C0B3F8C70}" type="presOf" srcId="{1AC5E426-9543-4044-A14E-21CF24133101}" destId="{A1BF9852-0584-4D82-9DDE-491A1132D79F}" srcOrd="0" destOrd="0" presId="urn:microsoft.com/office/officeart/2008/layout/NameandTitleOrganizationalChart"/>
    <dgm:cxn modelId="{BD77AD48-0E81-42D8-A6B9-7BEE91032325}" srcId="{9D11B7D7-CBED-4366-8068-E1DD102BC01F}" destId="{C1341EED-FF93-4850-B0CA-A9643C6C388A}" srcOrd="0" destOrd="0" parTransId="{E3B4185D-AD04-484C-9A7E-96DAACEBAC34}" sibTransId="{06705CAD-C664-4DE1-886A-C72EDD07C53B}"/>
    <dgm:cxn modelId="{67770D4D-2E83-423D-AB9B-BBECAC0BA1E8}" type="presOf" srcId="{B3AEAD47-C392-428E-BE7A-92C706D05451}" destId="{817B8644-9F26-4E31-981C-F716CF017546}" srcOrd="0" destOrd="0" presId="urn:microsoft.com/office/officeart/2008/layout/NameandTitleOrganizationalChart"/>
    <dgm:cxn modelId="{A1720470-DA8F-4279-A97E-D5146433C230}" type="presOf" srcId="{A63F0E08-9C49-40FA-B82C-1B548AE8FF88}" destId="{1B44AA52-1E85-4506-AEBB-8378EE7036FE}" srcOrd="1" destOrd="0" presId="urn:microsoft.com/office/officeart/2008/layout/NameandTitleOrganizationalChart"/>
    <dgm:cxn modelId="{C6D76173-BC1C-4320-BBF4-511A94B0F539}" type="presOf" srcId="{436F0777-77CC-4170-98F2-B7D112F815E4}" destId="{FCEF1EB9-8054-4371-8045-7B32AC81EBA9}" srcOrd="0" destOrd="0" presId="urn:microsoft.com/office/officeart/2008/layout/NameandTitleOrganizationalChart"/>
    <dgm:cxn modelId="{37878B73-AE0F-4603-A2AD-A37F183D79B8}" srcId="{EC93E7B7-E33E-4AE7-BE5E-57367A41453A}" destId="{A0A328E0-5FFA-4361-A986-E71DB56A6889}" srcOrd="0" destOrd="0" parTransId="{7CD16728-87F7-4CE2-B344-833A600F356A}" sibTransId="{1AC5E426-9543-4044-A14E-21CF24133101}"/>
    <dgm:cxn modelId="{1FD19C73-C7F2-423A-BFF9-56495D25DA50}" type="presOf" srcId="{EC93E7B7-E33E-4AE7-BE5E-57367A41453A}" destId="{9A06209A-CF21-46D9-A132-84BEEF6E07C7}" srcOrd="0" destOrd="0" presId="urn:microsoft.com/office/officeart/2008/layout/NameandTitleOrganizationalChart"/>
    <dgm:cxn modelId="{FC47CD54-E466-458F-AA5A-39725E6CD1AD}" type="presOf" srcId="{C1341EED-FF93-4850-B0CA-A9643C6C388A}" destId="{C5634774-6166-4C06-8C5C-F3E1B811751C}" srcOrd="1" destOrd="0" presId="urn:microsoft.com/office/officeart/2008/layout/NameandTitleOrganizationalChart"/>
    <dgm:cxn modelId="{E4153078-FCC6-4297-B88F-A522CAC573E4}" type="presOf" srcId="{961D041F-0FF0-49F7-B785-57244F4F605C}" destId="{D3E08384-5150-48FA-9D04-332144D89A18}" srcOrd="0" destOrd="0" presId="urn:microsoft.com/office/officeart/2008/layout/NameandTitleOrganizationalChart"/>
    <dgm:cxn modelId="{0A72B684-93F0-46AE-80CD-7848351F483C}" type="presOf" srcId="{1306A1BB-61CD-4BE4-9336-F760D1CB41D8}" destId="{9AE9C24D-F217-4388-A528-31043E58D91C}" srcOrd="0" destOrd="0" presId="urn:microsoft.com/office/officeart/2008/layout/NameandTitleOrganizationalChart"/>
    <dgm:cxn modelId="{00F25B86-32C7-448B-9AA1-07EFF82EFDA6}" type="presOf" srcId="{AA57954A-21D9-473E-8B20-A75F16ED1143}" destId="{B7218C78-4264-4D2A-AC5F-F5D3072A00C6}" srcOrd="0" destOrd="0" presId="urn:microsoft.com/office/officeart/2008/layout/NameandTitleOrganizationalChart"/>
    <dgm:cxn modelId="{8988238D-C800-4A55-AC09-43587518B609}" srcId="{C1341EED-FF93-4850-B0CA-A9643C6C388A}" destId="{A63F0E08-9C49-40FA-B82C-1B548AE8FF88}" srcOrd="4" destOrd="0" parTransId="{454AC9E6-83E7-4C7C-A181-EF1B6D3E1F3D}" sibTransId="{B3AEAD47-C392-428E-BE7A-92C706D05451}"/>
    <dgm:cxn modelId="{4C40DD8E-4E78-46C0-8677-4B4B2E9890D4}" type="presOf" srcId="{A63F0E08-9C49-40FA-B82C-1B548AE8FF88}" destId="{F217D5D0-219A-4CB3-9B91-81838E6C5799}" srcOrd="0" destOrd="0" presId="urn:microsoft.com/office/officeart/2008/layout/NameandTitleOrganizationalChart"/>
    <dgm:cxn modelId="{FB94528F-F4D7-4C5B-9205-99FBA07237B4}" type="presOf" srcId="{E70283A8-B02F-4362-957B-F0DED0EE06AD}" destId="{F76175D3-4317-4B11-A9B9-9669E4CF0EF6}" srcOrd="1" destOrd="0" presId="urn:microsoft.com/office/officeart/2008/layout/NameandTitleOrganizationalChart"/>
    <dgm:cxn modelId="{0DBBA08F-E1D2-41D8-A154-3DC92C8BC372}" srcId="{C1341EED-FF93-4850-B0CA-A9643C6C388A}" destId="{E860FDC3-551F-4DE3-A1C6-5DFB44316AFD}" srcOrd="0" destOrd="0" parTransId="{D910B238-6584-416C-845F-A04BD1F5BBBA}" sibTransId="{A44180ED-0FFB-45B0-8704-D38F2CCA66B6}"/>
    <dgm:cxn modelId="{F449FA93-A0BA-40E3-B8DB-B14E53262ACD}" type="presOf" srcId="{A0A328E0-5FFA-4361-A986-E71DB56A6889}" destId="{CD2F3C0B-7DC3-49E7-8BB7-D8664E1C0AE0}" srcOrd="0" destOrd="0" presId="urn:microsoft.com/office/officeart/2008/layout/NameandTitleOrganizationalChart"/>
    <dgm:cxn modelId="{195D799A-670B-4756-A92C-466D635E80BA}" type="presOf" srcId="{58AC504D-2C10-4408-982C-B544CE62B32E}" destId="{529C07D7-C50A-47BA-B541-6E35B752586F}" srcOrd="0" destOrd="0" presId="urn:microsoft.com/office/officeart/2008/layout/NameandTitleOrganizationalChart"/>
    <dgm:cxn modelId="{A3BF2AA5-496F-4AE3-B4A7-C50503C04065}" type="presOf" srcId="{AB7AC8E9-8314-4D5C-A1B4-E0B7D7DE3D42}" destId="{F34D96CA-873B-4084-AB74-A58E405F665A}" srcOrd="0" destOrd="0" presId="urn:microsoft.com/office/officeart/2008/layout/NameandTitleOrganizationalChart"/>
    <dgm:cxn modelId="{28F2ACB2-79BE-4837-B8A7-01F0CB2188C8}" type="presOf" srcId="{1306A1BB-61CD-4BE4-9336-F760D1CB41D8}" destId="{FB27D526-9F9F-4912-A294-EE78FD6BADCA}" srcOrd="1" destOrd="0" presId="urn:microsoft.com/office/officeart/2008/layout/NameandTitleOrganizationalChart"/>
    <dgm:cxn modelId="{5C2EADBE-27E8-4A8D-84FF-903EA5BADE60}" type="presOf" srcId="{EC93E7B7-E33E-4AE7-BE5E-57367A41453A}" destId="{20B38B70-468C-4081-8868-457E1AB8F260}" srcOrd="1" destOrd="0" presId="urn:microsoft.com/office/officeart/2008/layout/NameandTitleOrganizationalChart"/>
    <dgm:cxn modelId="{C9F245C4-67E3-445B-A0DE-01508BDE417E}" type="presOf" srcId="{E70283A8-B02F-4362-957B-F0DED0EE06AD}" destId="{0024B6EC-869B-448D-9C6C-2611E7EB85C5}" srcOrd="0" destOrd="0" presId="urn:microsoft.com/office/officeart/2008/layout/NameandTitleOrganizationalChart"/>
    <dgm:cxn modelId="{BC04EECA-801D-4F9E-8AF4-FC6374ACEA26}" type="presOf" srcId="{515AFD92-E11E-4753-973C-C60FF5AA6BC2}" destId="{A41EBFEF-1279-4FFC-AE3E-69DAEE3B9E8D}" srcOrd="1" destOrd="0" presId="urn:microsoft.com/office/officeart/2008/layout/NameandTitleOrganizationalChart"/>
    <dgm:cxn modelId="{A55494DB-50D1-4692-9D94-D22BB6642526}" type="presOf" srcId="{0B94DC66-645B-4CD0-A549-FC67844E42DF}" destId="{B33ADE8A-F54B-43D9-85E6-AF84FA3DDA49}" srcOrd="0" destOrd="0" presId="urn:microsoft.com/office/officeart/2008/layout/NameandTitleOrganizationalChart"/>
    <dgm:cxn modelId="{3E23B4DC-BA02-4C46-864B-69DA162C1E71}" srcId="{C1341EED-FF93-4850-B0CA-A9643C6C388A}" destId="{515AFD92-E11E-4753-973C-C60FF5AA6BC2}" srcOrd="3" destOrd="0" parTransId="{436F0777-77CC-4170-98F2-B7D112F815E4}" sibTransId="{E02C9EED-4FC6-4131-87C2-88C8FF240EC0}"/>
    <dgm:cxn modelId="{4BF496E2-A0B6-40E5-8819-0CF2CD6C8513}" type="presOf" srcId="{E860FDC3-551F-4DE3-A1C6-5DFB44316AFD}" destId="{A902167D-5A63-43BF-A69D-695C00DF8E32}" srcOrd="0" destOrd="0" presId="urn:microsoft.com/office/officeart/2008/layout/NameandTitleOrganizationalChart"/>
    <dgm:cxn modelId="{25986AE4-727C-4EA1-881F-72B075AE97EE}" srcId="{C1341EED-FF93-4850-B0CA-A9643C6C388A}" destId="{58AC504D-2C10-4408-982C-B544CE62B32E}" srcOrd="2" destOrd="0" parTransId="{16F30328-641D-4858-B130-F022755C975A}" sibTransId="{D030F961-F5CF-496D-ACC1-7F7AEC63C67F}"/>
    <dgm:cxn modelId="{B5EBF6E6-1460-491B-B680-8D8EBF4CAD77}" type="presOf" srcId="{A0A328E0-5FFA-4361-A986-E71DB56A6889}" destId="{31ADCF9C-0926-435C-A6E7-22DAFF3968CA}" srcOrd="1" destOrd="0" presId="urn:microsoft.com/office/officeart/2008/layout/NameandTitleOrganizationalChart"/>
    <dgm:cxn modelId="{511886E9-D7DE-44F5-9E17-D5BBAAC12DB1}" srcId="{E860FDC3-551F-4DE3-A1C6-5DFB44316AFD}" destId="{E70283A8-B02F-4362-957B-F0DED0EE06AD}" srcOrd="0" destOrd="0" parTransId="{AA57954A-21D9-473E-8B20-A75F16ED1143}" sibTransId="{84109881-D2A6-4B82-B57C-2834B1F501A4}"/>
    <dgm:cxn modelId="{009370F1-1F1E-4C23-B1FE-3F6D46CE5FF0}" type="presOf" srcId="{84109881-D2A6-4B82-B57C-2834B1F501A4}" destId="{7E111CF9-E29F-468A-AD0D-EFBB9EACB9CD}" srcOrd="0" destOrd="0" presId="urn:microsoft.com/office/officeart/2008/layout/NameandTitleOrganizationalChart"/>
    <dgm:cxn modelId="{DE2D14F2-5F25-442B-91C5-1DBC6D13096F}" type="presOf" srcId="{8B57CFF7-88A2-4534-B8B2-7FDA621C95AC}" destId="{30CAAEDB-5858-4237-8E96-618C1AFE2F3C}" srcOrd="0" destOrd="0" presId="urn:microsoft.com/office/officeart/2008/layout/NameandTitleOrganizationalChart"/>
    <dgm:cxn modelId="{2BE45B73-01B4-4508-BD98-4B7472024B59}" type="presParOf" srcId="{89CE4AB4-A4A2-4D7F-9BF1-13B35A3DE3CC}" destId="{81EF12BB-BA8D-4ACF-9AAF-886D38B1EB28}" srcOrd="0" destOrd="0" presId="urn:microsoft.com/office/officeart/2008/layout/NameandTitleOrganizationalChart"/>
    <dgm:cxn modelId="{FB60E779-1F25-43A6-B8C9-C18B7AC26863}" type="presParOf" srcId="{81EF12BB-BA8D-4ACF-9AAF-886D38B1EB28}" destId="{BA909476-D11C-4FD2-B01D-BBBC3A5FFD3E}" srcOrd="0" destOrd="0" presId="urn:microsoft.com/office/officeart/2008/layout/NameandTitleOrganizationalChart"/>
    <dgm:cxn modelId="{82E0A395-0DF6-459D-B52B-4DD0FE2E6411}" type="presParOf" srcId="{BA909476-D11C-4FD2-B01D-BBBC3A5FFD3E}" destId="{57892F10-E6B8-456C-8609-B15D4A2E2A43}" srcOrd="0" destOrd="0" presId="urn:microsoft.com/office/officeart/2008/layout/NameandTitleOrganizationalChart"/>
    <dgm:cxn modelId="{F3F57102-C188-425C-8778-E8EA576A828B}" type="presParOf" srcId="{BA909476-D11C-4FD2-B01D-BBBC3A5FFD3E}" destId="{4B4A6A32-3C81-40D6-AE28-9F2C14C56D1D}" srcOrd="1" destOrd="0" presId="urn:microsoft.com/office/officeart/2008/layout/NameandTitleOrganizationalChart"/>
    <dgm:cxn modelId="{0A28E6C7-A825-4CFC-BD32-F0453B477B63}" type="presParOf" srcId="{BA909476-D11C-4FD2-B01D-BBBC3A5FFD3E}" destId="{C5634774-6166-4C06-8C5C-F3E1B811751C}" srcOrd="2" destOrd="0" presId="urn:microsoft.com/office/officeart/2008/layout/NameandTitleOrganizationalChart"/>
    <dgm:cxn modelId="{A05BADE1-2C64-4977-87E7-C9F61D6F6CC6}" type="presParOf" srcId="{81EF12BB-BA8D-4ACF-9AAF-886D38B1EB28}" destId="{59B8D5D4-0C4D-4E6E-8F9D-23EF4881EF6D}" srcOrd="1" destOrd="0" presId="urn:microsoft.com/office/officeart/2008/layout/NameandTitleOrganizationalChart"/>
    <dgm:cxn modelId="{4466973D-B57B-4919-8125-CD30ABDE8E66}" type="presParOf" srcId="{81EF12BB-BA8D-4ACF-9AAF-886D38B1EB28}" destId="{5F7C4597-2002-4155-8799-881D6FE6993C}" srcOrd="2" destOrd="0" presId="urn:microsoft.com/office/officeart/2008/layout/NameandTitleOrganizationalChart"/>
    <dgm:cxn modelId="{F100CE90-EDE2-4928-8AD8-335D22B14D48}" type="presParOf" srcId="{5F7C4597-2002-4155-8799-881D6FE6993C}" destId="{5C8C7F7C-0E94-4CD1-BB1F-39AF14092A56}" srcOrd="0" destOrd="0" presId="urn:microsoft.com/office/officeart/2008/layout/NameandTitleOrganizationalChart"/>
    <dgm:cxn modelId="{29FEFC2F-A40E-419A-AD47-3EFB8CFA5AFF}" type="presParOf" srcId="{5F7C4597-2002-4155-8799-881D6FE6993C}" destId="{4E55115C-6BBD-43B9-AC61-C60377B3A3EA}" srcOrd="1" destOrd="0" presId="urn:microsoft.com/office/officeart/2008/layout/NameandTitleOrganizationalChart"/>
    <dgm:cxn modelId="{DD1ADA01-241D-4DF4-BA83-B48BBA7639A5}" type="presParOf" srcId="{4E55115C-6BBD-43B9-AC61-C60377B3A3EA}" destId="{61B50113-54B9-4794-B943-6F6C75FF267F}" srcOrd="0" destOrd="0" presId="urn:microsoft.com/office/officeart/2008/layout/NameandTitleOrganizationalChart"/>
    <dgm:cxn modelId="{74AC2CC7-9D8E-49BC-ADFB-3E40725DCDF2}" type="presParOf" srcId="{61B50113-54B9-4794-B943-6F6C75FF267F}" destId="{A902167D-5A63-43BF-A69D-695C00DF8E32}" srcOrd="0" destOrd="0" presId="urn:microsoft.com/office/officeart/2008/layout/NameandTitleOrganizationalChart"/>
    <dgm:cxn modelId="{800E3A7B-627B-4297-A3F3-1D9DC15AE5B6}" type="presParOf" srcId="{61B50113-54B9-4794-B943-6F6C75FF267F}" destId="{65687628-FC9A-42B7-8A89-F9FDAEFF1E83}" srcOrd="1" destOrd="0" presId="urn:microsoft.com/office/officeart/2008/layout/NameandTitleOrganizationalChart"/>
    <dgm:cxn modelId="{05EEE53C-0F0F-49FF-B9FF-FBB09BAD8832}" type="presParOf" srcId="{61B50113-54B9-4794-B943-6F6C75FF267F}" destId="{470C441F-1C3A-4A9D-9E65-820D78986C5E}" srcOrd="2" destOrd="0" presId="urn:microsoft.com/office/officeart/2008/layout/NameandTitleOrganizationalChart"/>
    <dgm:cxn modelId="{30A7BFB0-1F59-4399-9CD8-E844E101CE92}" type="presParOf" srcId="{4E55115C-6BBD-43B9-AC61-C60377B3A3EA}" destId="{A07C8D75-4EE9-4819-8EF4-160C101F33B6}" srcOrd="1" destOrd="0" presId="urn:microsoft.com/office/officeart/2008/layout/NameandTitleOrganizationalChart"/>
    <dgm:cxn modelId="{BE19FA47-73A0-442E-90A8-D32129924013}" type="presParOf" srcId="{4E55115C-6BBD-43B9-AC61-C60377B3A3EA}" destId="{749E9E10-9455-4F78-92DE-5EF96FEF7CBB}" srcOrd="2" destOrd="0" presId="urn:microsoft.com/office/officeart/2008/layout/NameandTitleOrganizationalChart"/>
    <dgm:cxn modelId="{09D66A0C-7F3B-447F-B09A-0E5A1306BF65}" type="presParOf" srcId="{749E9E10-9455-4F78-92DE-5EF96FEF7CBB}" destId="{B7218C78-4264-4D2A-AC5F-F5D3072A00C6}" srcOrd="0" destOrd="0" presId="urn:microsoft.com/office/officeart/2008/layout/NameandTitleOrganizationalChart"/>
    <dgm:cxn modelId="{501BDEF8-EB4F-42BA-A383-708075923524}" type="presParOf" srcId="{749E9E10-9455-4F78-92DE-5EF96FEF7CBB}" destId="{2371309D-566A-4869-A741-A903C54296C4}" srcOrd="1" destOrd="0" presId="urn:microsoft.com/office/officeart/2008/layout/NameandTitleOrganizationalChart"/>
    <dgm:cxn modelId="{D081BCC7-E732-4B95-94C0-F5F1FF8C4203}" type="presParOf" srcId="{2371309D-566A-4869-A741-A903C54296C4}" destId="{0EDA1D10-AB53-4318-9783-A9F37AFF5781}" srcOrd="0" destOrd="0" presId="urn:microsoft.com/office/officeart/2008/layout/NameandTitleOrganizationalChart"/>
    <dgm:cxn modelId="{674CBD9B-D81E-45DD-8A79-7075138CDAA7}" type="presParOf" srcId="{0EDA1D10-AB53-4318-9783-A9F37AFF5781}" destId="{0024B6EC-869B-448D-9C6C-2611E7EB85C5}" srcOrd="0" destOrd="0" presId="urn:microsoft.com/office/officeart/2008/layout/NameandTitleOrganizationalChart"/>
    <dgm:cxn modelId="{BB5C9AE6-DBBC-4288-948B-D9FA39C7CDEB}" type="presParOf" srcId="{0EDA1D10-AB53-4318-9783-A9F37AFF5781}" destId="{7E111CF9-E29F-468A-AD0D-EFBB9EACB9CD}" srcOrd="1" destOrd="0" presId="urn:microsoft.com/office/officeart/2008/layout/NameandTitleOrganizationalChart"/>
    <dgm:cxn modelId="{1AA13C2E-BFD9-4989-B345-E4DE19A6C7F6}" type="presParOf" srcId="{0EDA1D10-AB53-4318-9783-A9F37AFF5781}" destId="{F76175D3-4317-4B11-A9B9-9669E4CF0EF6}" srcOrd="2" destOrd="0" presId="urn:microsoft.com/office/officeart/2008/layout/NameandTitleOrganizationalChart"/>
    <dgm:cxn modelId="{086C3327-0865-44F7-94FB-BDF11010450A}" type="presParOf" srcId="{2371309D-566A-4869-A741-A903C54296C4}" destId="{C1AB3E7C-1226-4899-89F9-D0B9FBA1DFF9}" srcOrd="1" destOrd="0" presId="urn:microsoft.com/office/officeart/2008/layout/NameandTitleOrganizationalChart"/>
    <dgm:cxn modelId="{C7847569-9617-4796-9D67-63B1A687CF85}" type="presParOf" srcId="{2371309D-566A-4869-A741-A903C54296C4}" destId="{7E3C6AF9-2D55-4AA8-A17E-89E5CFBB65AB}" srcOrd="2" destOrd="0" presId="urn:microsoft.com/office/officeart/2008/layout/NameandTitleOrganizationalChart"/>
    <dgm:cxn modelId="{A3A34E92-6CC5-4839-9CCA-F387097D7097}" type="presParOf" srcId="{5F7C4597-2002-4155-8799-881D6FE6993C}" destId="{D95710A0-203E-4325-82D6-7C3D6C187A75}" srcOrd="2" destOrd="0" presId="urn:microsoft.com/office/officeart/2008/layout/NameandTitleOrganizationalChart"/>
    <dgm:cxn modelId="{7D71B889-AF84-4DB4-AC62-325F1C9112BB}" type="presParOf" srcId="{5F7C4597-2002-4155-8799-881D6FE6993C}" destId="{5839B27A-6E23-427B-BDF4-DB52716F7426}" srcOrd="3" destOrd="0" presId="urn:microsoft.com/office/officeart/2008/layout/NameandTitleOrganizationalChart"/>
    <dgm:cxn modelId="{054E5DC0-6847-49C2-A1D4-88E744E8656E}" type="presParOf" srcId="{5839B27A-6E23-427B-BDF4-DB52716F7426}" destId="{988E3049-F6DB-4735-BE72-DA635DE8BF4B}" srcOrd="0" destOrd="0" presId="urn:microsoft.com/office/officeart/2008/layout/NameandTitleOrganizationalChart"/>
    <dgm:cxn modelId="{4CCC5E15-0B6B-4B92-9951-A6F19EA4C70E}" type="presParOf" srcId="{988E3049-F6DB-4735-BE72-DA635DE8BF4B}" destId="{9A06209A-CF21-46D9-A132-84BEEF6E07C7}" srcOrd="0" destOrd="0" presId="urn:microsoft.com/office/officeart/2008/layout/NameandTitleOrganizationalChart"/>
    <dgm:cxn modelId="{A278B06A-E2D3-4A3C-80AC-6B14657E89F7}" type="presParOf" srcId="{988E3049-F6DB-4735-BE72-DA635DE8BF4B}" destId="{612ADA92-2BDA-4BA1-946D-D39AB3D9F659}" srcOrd="1" destOrd="0" presId="urn:microsoft.com/office/officeart/2008/layout/NameandTitleOrganizationalChart"/>
    <dgm:cxn modelId="{A62DD498-856D-44C5-BFE7-5B2B61A30CF8}" type="presParOf" srcId="{988E3049-F6DB-4735-BE72-DA635DE8BF4B}" destId="{20B38B70-468C-4081-8868-457E1AB8F260}" srcOrd="2" destOrd="0" presId="urn:microsoft.com/office/officeart/2008/layout/NameandTitleOrganizationalChart"/>
    <dgm:cxn modelId="{E9B8F4DE-295F-4C2C-A6E7-580E7EF4C237}" type="presParOf" srcId="{5839B27A-6E23-427B-BDF4-DB52716F7426}" destId="{57F650F6-4ADB-4F4B-83CB-4CBEA2C681FD}" srcOrd="1" destOrd="0" presId="urn:microsoft.com/office/officeart/2008/layout/NameandTitleOrganizationalChart"/>
    <dgm:cxn modelId="{B2161D49-0906-46E8-8C2C-4187F4242126}" type="presParOf" srcId="{5839B27A-6E23-427B-BDF4-DB52716F7426}" destId="{988240B8-8FDF-47D7-B7AD-B89747CFB9FB}" srcOrd="2" destOrd="0" presId="urn:microsoft.com/office/officeart/2008/layout/NameandTitleOrganizationalChart"/>
    <dgm:cxn modelId="{A1EA0446-2691-44A0-8B3F-1159E787F3A3}" type="presParOf" srcId="{988240B8-8FDF-47D7-B7AD-B89747CFB9FB}" destId="{B69D50A8-6FAE-4ED8-A82F-CB1E6573DA8C}" srcOrd="0" destOrd="0" presId="urn:microsoft.com/office/officeart/2008/layout/NameandTitleOrganizationalChart"/>
    <dgm:cxn modelId="{B2563423-BB34-424B-B703-C96B363C4EEF}" type="presParOf" srcId="{988240B8-8FDF-47D7-B7AD-B89747CFB9FB}" destId="{BC6E8039-F73E-4E50-8CDB-D340C3F2AA78}" srcOrd="1" destOrd="0" presId="urn:microsoft.com/office/officeart/2008/layout/NameandTitleOrganizationalChart"/>
    <dgm:cxn modelId="{5E533818-D267-4D36-AEB0-C9BD0187EB1D}" type="presParOf" srcId="{BC6E8039-F73E-4E50-8CDB-D340C3F2AA78}" destId="{DC5FC8AB-027C-41E4-9333-2CEC6BAFD667}" srcOrd="0" destOrd="0" presId="urn:microsoft.com/office/officeart/2008/layout/NameandTitleOrganizationalChart"/>
    <dgm:cxn modelId="{9045EA20-2C20-4EEB-86EC-A273F6069D7C}" type="presParOf" srcId="{DC5FC8AB-027C-41E4-9333-2CEC6BAFD667}" destId="{CD2F3C0B-7DC3-49E7-8BB7-D8664E1C0AE0}" srcOrd="0" destOrd="0" presId="urn:microsoft.com/office/officeart/2008/layout/NameandTitleOrganizationalChart"/>
    <dgm:cxn modelId="{CDB32FCF-FDDC-4C5A-B784-7601A8E24D36}" type="presParOf" srcId="{DC5FC8AB-027C-41E4-9333-2CEC6BAFD667}" destId="{A1BF9852-0584-4D82-9DDE-491A1132D79F}" srcOrd="1" destOrd="0" presId="urn:microsoft.com/office/officeart/2008/layout/NameandTitleOrganizationalChart"/>
    <dgm:cxn modelId="{5B3CB2DC-D543-489D-A889-0C2F980F84A1}" type="presParOf" srcId="{DC5FC8AB-027C-41E4-9333-2CEC6BAFD667}" destId="{31ADCF9C-0926-435C-A6E7-22DAFF3968CA}" srcOrd="2" destOrd="0" presId="urn:microsoft.com/office/officeart/2008/layout/NameandTitleOrganizationalChart"/>
    <dgm:cxn modelId="{C3805635-B34E-4EAA-B7FC-814656C1C5A7}" type="presParOf" srcId="{BC6E8039-F73E-4E50-8CDB-D340C3F2AA78}" destId="{606DCDB0-3F21-48A3-9857-D865095D1B7E}" srcOrd="1" destOrd="0" presId="urn:microsoft.com/office/officeart/2008/layout/NameandTitleOrganizationalChart"/>
    <dgm:cxn modelId="{A51B77A3-D877-4945-B5E1-51AC567ADA24}" type="presParOf" srcId="{BC6E8039-F73E-4E50-8CDB-D340C3F2AA78}" destId="{DB33A2CD-16C2-4F79-A804-40DDF315280B}" srcOrd="2" destOrd="0" presId="urn:microsoft.com/office/officeart/2008/layout/NameandTitleOrganizationalChart"/>
    <dgm:cxn modelId="{93E28E61-3FA8-4500-8C68-5B8C4E3C4F30}" type="presParOf" srcId="{5F7C4597-2002-4155-8799-881D6FE6993C}" destId="{DE7F9A68-87AC-44AF-8F8F-EF045D2A17FB}" srcOrd="4" destOrd="0" presId="urn:microsoft.com/office/officeart/2008/layout/NameandTitleOrganizationalChart"/>
    <dgm:cxn modelId="{3FC2EEC3-A424-4073-9F68-C96F2F7A9D3B}" type="presParOf" srcId="{5F7C4597-2002-4155-8799-881D6FE6993C}" destId="{37808053-4B1E-49C8-BEE8-FD83EED3506B}" srcOrd="5" destOrd="0" presId="urn:microsoft.com/office/officeart/2008/layout/NameandTitleOrganizationalChart"/>
    <dgm:cxn modelId="{659ABD63-47B9-48E6-81C0-2570A072D4E8}" type="presParOf" srcId="{37808053-4B1E-49C8-BEE8-FD83EED3506B}" destId="{EEEF3188-526A-496E-B468-36FB94185DE3}" srcOrd="0" destOrd="0" presId="urn:microsoft.com/office/officeart/2008/layout/NameandTitleOrganizationalChart"/>
    <dgm:cxn modelId="{1CE3D372-48E9-4383-B0A7-4BC68683992D}" type="presParOf" srcId="{EEEF3188-526A-496E-B468-36FB94185DE3}" destId="{529C07D7-C50A-47BA-B541-6E35B752586F}" srcOrd="0" destOrd="0" presId="urn:microsoft.com/office/officeart/2008/layout/NameandTitleOrganizationalChart"/>
    <dgm:cxn modelId="{0EBF187C-24D8-48EA-BC3D-EF8D309DE81F}" type="presParOf" srcId="{EEEF3188-526A-496E-B468-36FB94185DE3}" destId="{8AAD4D6C-F3C6-4BF5-A84A-790CF2D1DA19}" srcOrd="1" destOrd="0" presId="urn:microsoft.com/office/officeart/2008/layout/NameandTitleOrganizationalChart"/>
    <dgm:cxn modelId="{76DD8CB1-81A1-4E57-8A5C-6F309973A1FA}" type="presParOf" srcId="{EEEF3188-526A-496E-B468-36FB94185DE3}" destId="{5CA87F23-D298-4D61-BA4E-6D4D6C9E7B4C}" srcOrd="2" destOrd="0" presId="urn:microsoft.com/office/officeart/2008/layout/NameandTitleOrganizationalChart"/>
    <dgm:cxn modelId="{6D1DF06B-AF38-4E91-88B4-5B7E6C89F5FC}" type="presParOf" srcId="{37808053-4B1E-49C8-BEE8-FD83EED3506B}" destId="{55B7F245-24DA-41EF-9678-663FCB2B2F10}" srcOrd="1" destOrd="0" presId="urn:microsoft.com/office/officeart/2008/layout/NameandTitleOrganizationalChart"/>
    <dgm:cxn modelId="{21E63EAA-E7A2-4549-8B63-EFFA1652364B}" type="presParOf" srcId="{37808053-4B1E-49C8-BEE8-FD83EED3506B}" destId="{449C8250-E9F5-4DFA-BB76-CC8BB1542D7A}" srcOrd="2" destOrd="0" presId="urn:microsoft.com/office/officeart/2008/layout/NameandTitleOrganizationalChart"/>
    <dgm:cxn modelId="{AC7EAB6C-1502-45F4-BE13-FC931FD75A9D}" type="presParOf" srcId="{449C8250-E9F5-4DFA-BB76-CC8BB1542D7A}" destId="{D3E08384-5150-48FA-9D04-332144D89A18}" srcOrd="0" destOrd="0" presId="urn:microsoft.com/office/officeart/2008/layout/NameandTitleOrganizationalChart"/>
    <dgm:cxn modelId="{213D2F8B-5CC6-4EA6-BF1A-EFEB4A285561}" type="presParOf" srcId="{449C8250-E9F5-4DFA-BB76-CC8BB1542D7A}" destId="{9F600130-2416-4CFA-A5F2-534AF9C2868C}" srcOrd="1" destOrd="0" presId="urn:microsoft.com/office/officeart/2008/layout/NameandTitleOrganizationalChart"/>
    <dgm:cxn modelId="{07C80323-6E4F-4C61-B4EF-BE43BD9E93D2}" type="presParOf" srcId="{9F600130-2416-4CFA-A5F2-534AF9C2868C}" destId="{326041B7-EE2C-4D7D-8A69-28F4A300592B}" srcOrd="0" destOrd="0" presId="urn:microsoft.com/office/officeart/2008/layout/NameandTitleOrganizationalChart"/>
    <dgm:cxn modelId="{3F7B7864-7CED-4698-A6CC-4EF26B6F7F80}" type="presParOf" srcId="{326041B7-EE2C-4D7D-8A69-28F4A300592B}" destId="{9AE9C24D-F217-4388-A528-31043E58D91C}" srcOrd="0" destOrd="0" presId="urn:microsoft.com/office/officeart/2008/layout/NameandTitleOrganizationalChart"/>
    <dgm:cxn modelId="{E28CD655-501B-497D-9E33-7BD0E1C02EC6}" type="presParOf" srcId="{326041B7-EE2C-4D7D-8A69-28F4A300592B}" destId="{F34D96CA-873B-4084-AB74-A58E405F665A}" srcOrd="1" destOrd="0" presId="urn:microsoft.com/office/officeart/2008/layout/NameandTitleOrganizationalChart"/>
    <dgm:cxn modelId="{95181D01-1E64-4CCB-A220-A7DA9E3B8ACF}" type="presParOf" srcId="{326041B7-EE2C-4D7D-8A69-28F4A300592B}" destId="{FB27D526-9F9F-4912-A294-EE78FD6BADCA}" srcOrd="2" destOrd="0" presId="urn:microsoft.com/office/officeart/2008/layout/NameandTitleOrganizationalChart"/>
    <dgm:cxn modelId="{D04416BC-A18D-455A-85D3-E8F6BA0FFDB3}" type="presParOf" srcId="{9F600130-2416-4CFA-A5F2-534AF9C2868C}" destId="{FC087AC4-537E-425F-9C14-282F86593F67}" srcOrd="1" destOrd="0" presId="urn:microsoft.com/office/officeart/2008/layout/NameandTitleOrganizationalChart"/>
    <dgm:cxn modelId="{3BF60319-FCE7-4096-9709-C1AE3E0412ED}" type="presParOf" srcId="{9F600130-2416-4CFA-A5F2-534AF9C2868C}" destId="{727BA6C3-C35C-4D06-BC85-8CD96DE7C1C7}" srcOrd="2" destOrd="0" presId="urn:microsoft.com/office/officeart/2008/layout/NameandTitleOrganizationalChart"/>
    <dgm:cxn modelId="{D8B1777C-1E83-41E6-BC14-26A8B68114CD}" type="presParOf" srcId="{5F7C4597-2002-4155-8799-881D6FE6993C}" destId="{FCEF1EB9-8054-4371-8045-7B32AC81EBA9}" srcOrd="6" destOrd="0" presId="urn:microsoft.com/office/officeart/2008/layout/NameandTitleOrganizationalChart"/>
    <dgm:cxn modelId="{D59D5C05-5F5F-4AB3-8E60-0E0C40BBDE19}" type="presParOf" srcId="{5F7C4597-2002-4155-8799-881D6FE6993C}" destId="{71F8F6E2-F6F7-4D98-90D4-5CDB3F0C49F2}" srcOrd="7" destOrd="0" presId="urn:microsoft.com/office/officeart/2008/layout/NameandTitleOrganizationalChart"/>
    <dgm:cxn modelId="{65AB8CFD-68D4-45CA-8745-8AF15DB2A459}" type="presParOf" srcId="{71F8F6E2-F6F7-4D98-90D4-5CDB3F0C49F2}" destId="{DD00CCE3-A031-460E-A03F-E14D6666BE76}" srcOrd="0" destOrd="0" presId="urn:microsoft.com/office/officeart/2008/layout/NameandTitleOrganizationalChart"/>
    <dgm:cxn modelId="{3D15497B-8B58-4D4D-AC7C-A296126D1E5E}" type="presParOf" srcId="{DD00CCE3-A031-460E-A03F-E14D6666BE76}" destId="{92A80C51-E7F9-434C-96ED-2E98EDBE6865}" srcOrd="0" destOrd="0" presId="urn:microsoft.com/office/officeart/2008/layout/NameandTitleOrganizationalChart"/>
    <dgm:cxn modelId="{BC89CEE8-5D08-4615-9E36-06A2A261CFAA}" type="presParOf" srcId="{DD00CCE3-A031-460E-A03F-E14D6666BE76}" destId="{E2B30FD7-722F-401A-AF7E-EB4921E25CE2}" srcOrd="1" destOrd="0" presId="urn:microsoft.com/office/officeart/2008/layout/NameandTitleOrganizationalChart"/>
    <dgm:cxn modelId="{6F1B9070-414F-4886-838B-70CCE813F594}" type="presParOf" srcId="{DD00CCE3-A031-460E-A03F-E14D6666BE76}" destId="{A41EBFEF-1279-4FFC-AE3E-69DAEE3B9E8D}" srcOrd="2" destOrd="0" presId="urn:microsoft.com/office/officeart/2008/layout/NameandTitleOrganizationalChart"/>
    <dgm:cxn modelId="{81B0C51A-EE25-4ACF-91E9-F33CF1CFDA28}" type="presParOf" srcId="{71F8F6E2-F6F7-4D98-90D4-5CDB3F0C49F2}" destId="{9AD5CAD7-B919-4945-99BB-33D4CC4BF6B0}" srcOrd="1" destOrd="0" presId="urn:microsoft.com/office/officeart/2008/layout/NameandTitleOrganizationalChart"/>
    <dgm:cxn modelId="{516F5ECB-3B29-4D4C-B3F3-D58298B15897}" type="presParOf" srcId="{71F8F6E2-F6F7-4D98-90D4-5CDB3F0C49F2}" destId="{F5DFF164-7171-4C6E-A91F-935F96430FCE}" srcOrd="2" destOrd="0" presId="urn:microsoft.com/office/officeart/2008/layout/NameandTitleOrganizationalChart"/>
    <dgm:cxn modelId="{4EEDFC91-1EB1-4CB1-AB01-E9A295F87F99}" type="presParOf" srcId="{F5DFF164-7171-4C6E-A91F-935F96430FCE}" destId="{174AE097-5FAD-4955-98BA-44DFBB446F23}" srcOrd="0" destOrd="0" presId="urn:microsoft.com/office/officeart/2008/layout/NameandTitleOrganizationalChart"/>
    <dgm:cxn modelId="{52462783-D277-4B95-AE45-1C8672DF584A}" type="presParOf" srcId="{F5DFF164-7171-4C6E-A91F-935F96430FCE}" destId="{9B485666-6A82-4EF0-86EE-5D431CF878AF}" srcOrd="1" destOrd="0" presId="urn:microsoft.com/office/officeart/2008/layout/NameandTitleOrganizationalChart"/>
    <dgm:cxn modelId="{A46D4750-E8E5-46A1-8176-BD3BE51435AE}" type="presParOf" srcId="{9B485666-6A82-4EF0-86EE-5D431CF878AF}" destId="{E0C7D79B-FD87-41EF-A29C-DD571BBCDEA3}" srcOrd="0" destOrd="0" presId="urn:microsoft.com/office/officeart/2008/layout/NameandTitleOrganizationalChart"/>
    <dgm:cxn modelId="{18AA3CDD-A09E-4499-B1A3-CC521BDD944D}" type="presParOf" srcId="{E0C7D79B-FD87-41EF-A29C-DD571BBCDEA3}" destId="{B33ADE8A-F54B-43D9-85E6-AF84FA3DDA49}" srcOrd="0" destOrd="0" presId="urn:microsoft.com/office/officeart/2008/layout/NameandTitleOrganizationalChart"/>
    <dgm:cxn modelId="{58AEC7EA-0F51-4AB6-B246-6ED1826F698F}" type="presParOf" srcId="{E0C7D79B-FD87-41EF-A29C-DD571BBCDEA3}" destId="{30CAAEDB-5858-4237-8E96-618C1AFE2F3C}" srcOrd="1" destOrd="0" presId="urn:microsoft.com/office/officeart/2008/layout/NameandTitleOrganizationalChart"/>
    <dgm:cxn modelId="{9B13D1FD-D5ED-4F9D-82B7-0C3A456C7A9F}" type="presParOf" srcId="{E0C7D79B-FD87-41EF-A29C-DD571BBCDEA3}" destId="{F1FD8FA0-FCFB-4D3D-93E3-0E50361BB068}" srcOrd="2" destOrd="0" presId="urn:microsoft.com/office/officeart/2008/layout/NameandTitleOrganizationalChart"/>
    <dgm:cxn modelId="{1D39763B-2BF3-403F-9295-ED0452F56417}" type="presParOf" srcId="{9B485666-6A82-4EF0-86EE-5D431CF878AF}" destId="{0FA89C49-18B4-4232-9174-A8285EDF2828}" srcOrd="1" destOrd="0" presId="urn:microsoft.com/office/officeart/2008/layout/NameandTitleOrganizationalChart"/>
    <dgm:cxn modelId="{613DC6B5-740F-4EDC-B372-B7AC5BA81B14}" type="presParOf" srcId="{9B485666-6A82-4EF0-86EE-5D431CF878AF}" destId="{00717128-3D01-4A15-B0DD-458D998C2A70}" srcOrd="2" destOrd="0" presId="urn:microsoft.com/office/officeart/2008/layout/NameandTitleOrganizationalChart"/>
    <dgm:cxn modelId="{F3D0975A-B8C0-480E-B588-81AF1D4C8CD1}" type="presParOf" srcId="{5F7C4597-2002-4155-8799-881D6FE6993C}" destId="{00269822-4D9B-4E23-B102-37F54A73538F}" srcOrd="8" destOrd="0" presId="urn:microsoft.com/office/officeart/2008/layout/NameandTitleOrganizationalChart"/>
    <dgm:cxn modelId="{610C0EF6-6068-4742-B850-FA9E336150CD}" type="presParOf" srcId="{5F7C4597-2002-4155-8799-881D6FE6993C}" destId="{0F0A0213-A5C4-4EE6-A21B-BF6902F10C1C}" srcOrd="9" destOrd="0" presId="urn:microsoft.com/office/officeart/2008/layout/NameandTitleOrganizationalChart"/>
    <dgm:cxn modelId="{D0546FFF-0617-4EDA-A641-04DB92B8A617}" type="presParOf" srcId="{0F0A0213-A5C4-4EE6-A21B-BF6902F10C1C}" destId="{735BBC07-1DE8-496C-A559-63970F48A274}" srcOrd="0" destOrd="0" presId="urn:microsoft.com/office/officeart/2008/layout/NameandTitleOrganizationalChart"/>
    <dgm:cxn modelId="{13215A89-AA9C-46D0-9508-BAB8E733D1A8}" type="presParOf" srcId="{735BBC07-1DE8-496C-A559-63970F48A274}" destId="{F217D5D0-219A-4CB3-9B91-81838E6C5799}" srcOrd="0" destOrd="0" presId="urn:microsoft.com/office/officeart/2008/layout/NameandTitleOrganizationalChart"/>
    <dgm:cxn modelId="{04BF0817-DF0D-4A06-9F3F-AA73A804D7FD}" type="presParOf" srcId="{735BBC07-1DE8-496C-A559-63970F48A274}" destId="{817B8644-9F26-4E31-981C-F716CF017546}" srcOrd="1" destOrd="0" presId="urn:microsoft.com/office/officeart/2008/layout/NameandTitleOrganizationalChart"/>
    <dgm:cxn modelId="{03663338-6D20-48E0-8731-49C8A855AED7}" type="presParOf" srcId="{735BBC07-1DE8-496C-A559-63970F48A274}" destId="{1B44AA52-1E85-4506-AEBB-8378EE7036FE}" srcOrd="2" destOrd="0" presId="urn:microsoft.com/office/officeart/2008/layout/NameandTitleOrganizationalChart"/>
    <dgm:cxn modelId="{6137F88A-9ED5-4096-8049-ACF41F01D58D}" type="presParOf" srcId="{0F0A0213-A5C4-4EE6-A21B-BF6902F10C1C}" destId="{24A23641-741C-4403-A39C-EAB90BD2D603}" srcOrd="1" destOrd="0" presId="urn:microsoft.com/office/officeart/2008/layout/NameandTitleOrganizationalChart"/>
    <dgm:cxn modelId="{3A82267D-C519-42C4-870F-5AC1E9401476}" type="presParOf" srcId="{0F0A0213-A5C4-4EE6-A21B-BF6902F10C1C}" destId="{6F592DB2-E7B4-4946-BD5F-F2F2F94704D4}" srcOrd="2" destOrd="0" presId="urn:microsoft.com/office/officeart/2008/layout/NameandTitleOrganizational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69822-4D9B-4E23-B102-37F54A73538F}">
      <dsp:nvSpPr>
        <dsp:cNvPr id="0" name=""/>
        <dsp:cNvSpPr/>
      </dsp:nvSpPr>
      <dsp:spPr>
        <a:xfrm>
          <a:off x="1369288" y="356538"/>
          <a:ext cx="577596" cy="2625507"/>
        </a:xfrm>
        <a:custGeom>
          <a:avLst/>
          <a:gdLst/>
          <a:ahLst/>
          <a:cxnLst/>
          <a:rect l="0" t="0" r="0" b="0"/>
          <a:pathLst>
            <a:path>
              <a:moveTo>
                <a:pt x="577596" y="0"/>
              </a:moveTo>
              <a:lnTo>
                <a:pt x="577596" y="2625507"/>
              </a:lnTo>
              <a:lnTo>
                <a:pt x="0" y="26255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AE097-5FAD-4955-98BA-44DFBB446F23}">
      <dsp:nvSpPr>
        <dsp:cNvPr id="0" name=""/>
        <dsp:cNvSpPr/>
      </dsp:nvSpPr>
      <dsp:spPr>
        <a:xfrm>
          <a:off x="2750403" y="2038442"/>
          <a:ext cx="117225" cy="382968"/>
        </a:xfrm>
        <a:custGeom>
          <a:avLst/>
          <a:gdLst/>
          <a:ahLst/>
          <a:cxnLst/>
          <a:rect l="0" t="0" r="0" b="0"/>
          <a:pathLst>
            <a:path>
              <a:moveTo>
                <a:pt x="117225" y="0"/>
              </a:moveTo>
              <a:lnTo>
                <a:pt x="117225" y="382968"/>
              </a:lnTo>
              <a:lnTo>
                <a:pt x="0" y="382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F1EB9-8054-4371-8045-7B32AC81EBA9}">
      <dsp:nvSpPr>
        <dsp:cNvPr id="0" name=""/>
        <dsp:cNvSpPr/>
      </dsp:nvSpPr>
      <dsp:spPr>
        <a:xfrm>
          <a:off x="1946885" y="356538"/>
          <a:ext cx="577596" cy="1504237"/>
        </a:xfrm>
        <a:custGeom>
          <a:avLst/>
          <a:gdLst/>
          <a:ahLst/>
          <a:cxnLst/>
          <a:rect l="0" t="0" r="0" b="0"/>
          <a:pathLst>
            <a:path>
              <a:moveTo>
                <a:pt x="0" y="0"/>
              </a:moveTo>
              <a:lnTo>
                <a:pt x="0" y="1504237"/>
              </a:lnTo>
              <a:lnTo>
                <a:pt x="577596" y="1504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E08384-5150-48FA-9D04-332144D89A18}">
      <dsp:nvSpPr>
        <dsp:cNvPr id="0" name=""/>
        <dsp:cNvSpPr/>
      </dsp:nvSpPr>
      <dsp:spPr>
        <a:xfrm>
          <a:off x="1369288" y="2038442"/>
          <a:ext cx="117225" cy="382968"/>
        </a:xfrm>
        <a:custGeom>
          <a:avLst/>
          <a:gdLst/>
          <a:ahLst/>
          <a:cxnLst/>
          <a:rect l="0" t="0" r="0" b="0"/>
          <a:pathLst>
            <a:path>
              <a:moveTo>
                <a:pt x="117225" y="0"/>
              </a:moveTo>
              <a:lnTo>
                <a:pt x="117225" y="382968"/>
              </a:lnTo>
              <a:lnTo>
                <a:pt x="0" y="382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9A68-87AC-44AF-8F8F-EF045D2A17FB}">
      <dsp:nvSpPr>
        <dsp:cNvPr id="0" name=""/>
        <dsp:cNvSpPr/>
      </dsp:nvSpPr>
      <dsp:spPr>
        <a:xfrm>
          <a:off x="1829660" y="356538"/>
          <a:ext cx="117225" cy="1504237"/>
        </a:xfrm>
        <a:custGeom>
          <a:avLst/>
          <a:gdLst/>
          <a:ahLst/>
          <a:cxnLst/>
          <a:rect l="0" t="0" r="0" b="0"/>
          <a:pathLst>
            <a:path>
              <a:moveTo>
                <a:pt x="117225" y="0"/>
              </a:moveTo>
              <a:lnTo>
                <a:pt x="117225" y="1504237"/>
              </a:lnTo>
              <a:lnTo>
                <a:pt x="0" y="1504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D50A8-6FAE-4ED8-A82F-CB1E6573DA8C}">
      <dsp:nvSpPr>
        <dsp:cNvPr id="0" name=""/>
        <dsp:cNvSpPr/>
      </dsp:nvSpPr>
      <dsp:spPr>
        <a:xfrm>
          <a:off x="2750403" y="917173"/>
          <a:ext cx="117225" cy="382968"/>
        </a:xfrm>
        <a:custGeom>
          <a:avLst/>
          <a:gdLst/>
          <a:ahLst/>
          <a:cxnLst/>
          <a:rect l="0" t="0" r="0" b="0"/>
          <a:pathLst>
            <a:path>
              <a:moveTo>
                <a:pt x="117225" y="0"/>
              </a:moveTo>
              <a:lnTo>
                <a:pt x="117225" y="382968"/>
              </a:lnTo>
              <a:lnTo>
                <a:pt x="0" y="382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5710A0-203E-4325-82D6-7C3D6C187A75}">
      <dsp:nvSpPr>
        <dsp:cNvPr id="0" name=""/>
        <dsp:cNvSpPr/>
      </dsp:nvSpPr>
      <dsp:spPr>
        <a:xfrm>
          <a:off x="1946885" y="356538"/>
          <a:ext cx="577596" cy="382968"/>
        </a:xfrm>
        <a:custGeom>
          <a:avLst/>
          <a:gdLst/>
          <a:ahLst/>
          <a:cxnLst/>
          <a:rect l="0" t="0" r="0" b="0"/>
          <a:pathLst>
            <a:path>
              <a:moveTo>
                <a:pt x="0" y="0"/>
              </a:moveTo>
              <a:lnTo>
                <a:pt x="0" y="382968"/>
              </a:lnTo>
              <a:lnTo>
                <a:pt x="577596" y="382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18C78-4264-4D2A-AC5F-F5D3072A00C6}">
      <dsp:nvSpPr>
        <dsp:cNvPr id="0" name=""/>
        <dsp:cNvSpPr/>
      </dsp:nvSpPr>
      <dsp:spPr>
        <a:xfrm>
          <a:off x="1369288" y="917173"/>
          <a:ext cx="117225" cy="382968"/>
        </a:xfrm>
        <a:custGeom>
          <a:avLst/>
          <a:gdLst/>
          <a:ahLst/>
          <a:cxnLst/>
          <a:rect l="0" t="0" r="0" b="0"/>
          <a:pathLst>
            <a:path>
              <a:moveTo>
                <a:pt x="117225" y="0"/>
              </a:moveTo>
              <a:lnTo>
                <a:pt x="117225" y="382968"/>
              </a:lnTo>
              <a:lnTo>
                <a:pt x="0" y="3829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C7F7C-0E94-4CD1-BB1F-39AF14092A56}">
      <dsp:nvSpPr>
        <dsp:cNvPr id="0" name=""/>
        <dsp:cNvSpPr/>
      </dsp:nvSpPr>
      <dsp:spPr>
        <a:xfrm>
          <a:off x="1829660" y="356538"/>
          <a:ext cx="117225" cy="382968"/>
        </a:xfrm>
        <a:custGeom>
          <a:avLst/>
          <a:gdLst/>
          <a:ahLst/>
          <a:cxnLst/>
          <a:rect l="0" t="0" r="0" b="0"/>
          <a:pathLst>
            <a:path>
              <a:moveTo>
                <a:pt x="117225" y="0"/>
              </a:moveTo>
              <a:lnTo>
                <a:pt x="117225" y="382968"/>
              </a:lnTo>
              <a:lnTo>
                <a:pt x="0" y="3829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92F10-E6B8-456C-8609-B15D4A2E2A43}">
      <dsp:nvSpPr>
        <dsp:cNvPr id="0" name=""/>
        <dsp:cNvSpPr/>
      </dsp:nvSpPr>
      <dsp:spPr>
        <a:xfrm>
          <a:off x="1603739" y="1206"/>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kern="1200"/>
            <a:t>Human Spaceflight - Spacecrafts Ontology</a:t>
          </a:r>
        </a:p>
      </dsp:txBody>
      <dsp:txXfrm>
        <a:off x="1603739" y="1206"/>
        <a:ext cx="686292" cy="355331"/>
      </dsp:txXfrm>
    </dsp:sp>
    <dsp:sp modelId="{4B4A6A32-3C81-40D6-AE28-9F2C14C56D1D}">
      <dsp:nvSpPr>
        <dsp:cNvPr id="0" name=""/>
        <dsp:cNvSpPr/>
      </dsp:nvSpPr>
      <dsp:spPr>
        <a:xfrm>
          <a:off x="1740997" y="277576"/>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1st level standard</a:t>
          </a:r>
        </a:p>
      </dsp:txBody>
      <dsp:txXfrm>
        <a:off x="1740997" y="277576"/>
        <a:ext cx="617663" cy="118443"/>
      </dsp:txXfrm>
    </dsp:sp>
    <dsp:sp modelId="{A902167D-5A63-43BF-A69D-695C00DF8E32}">
      <dsp:nvSpPr>
        <dsp:cNvPr id="0" name=""/>
        <dsp:cNvSpPr/>
      </dsp:nvSpPr>
      <dsp:spPr>
        <a:xfrm>
          <a:off x="1143367" y="561841"/>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kern="1200"/>
            <a:t>Suborbital Vehicles</a:t>
          </a:r>
        </a:p>
      </dsp:txBody>
      <dsp:txXfrm>
        <a:off x="1143367" y="561841"/>
        <a:ext cx="686292" cy="355331"/>
      </dsp:txXfrm>
    </dsp:sp>
    <dsp:sp modelId="{65687628-FC9A-42B7-8A89-F9FDAEFF1E83}">
      <dsp:nvSpPr>
        <dsp:cNvPr id="0" name=""/>
        <dsp:cNvSpPr/>
      </dsp:nvSpPr>
      <dsp:spPr>
        <a:xfrm>
          <a:off x="1280626" y="838210"/>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2nd level standard</a:t>
          </a:r>
        </a:p>
      </dsp:txBody>
      <dsp:txXfrm>
        <a:off x="1280626" y="838210"/>
        <a:ext cx="617663" cy="118443"/>
      </dsp:txXfrm>
    </dsp:sp>
    <dsp:sp modelId="{0024B6EC-869B-448D-9C6C-2611E7EB85C5}">
      <dsp:nvSpPr>
        <dsp:cNvPr id="0" name=""/>
        <dsp:cNvSpPr/>
      </dsp:nvSpPr>
      <dsp:spPr>
        <a:xfrm>
          <a:off x="682996" y="1122476"/>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0141" numCol="1" spcCol="1270" anchor="ctr" anchorCtr="0">
          <a:noAutofit/>
        </a:bodyPr>
        <a:lstStyle/>
        <a:p>
          <a:pPr marL="0" lvl="0" indent="0" algn="ctr" defTabSz="311150">
            <a:lnSpc>
              <a:spcPct val="90000"/>
            </a:lnSpc>
            <a:spcBef>
              <a:spcPct val="0"/>
            </a:spcBef>
            <a:spcAft>
              <a:spcPct val="35000"/>
            </a:spcAft>
            <a:buNone/>
          </a:pPr>
          <a:r>
            <a:rPr lang="en-US" sz="700" kern="1200"/>
            <a:t>Parts I - XX</a:t>
          </a:r>
        </a:p>
      </dsp:txBody>
      <dsp:txXfrm>
        <a:off x="682996" y="1122476"/>
        <a:ext cx="686292" cy="355331"/>
      </dsp:txXfrm>
    </dsp:sp>
    <dsp:sp modelId="{7E111CF9-E29F-468A-AD0D-EFBB9EACB9CD}">
      <dsp:nvSpPr>
        <dsp:cNvPr id="0" name=""/>
        <dsp:cNvSpPr/>
      </dsp:nvSpPr>
      <dsp:spPr>
        <a:xfrm>
          <a:off x="820254" y="1398845"/>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3rd level standard</a:t>
          </a:r>
        </a:p>
      </dsp:txBody>
      <dsp:txXfrm>
        <a:off x="820254" y="1398845"/>
        <a:ext cx="617663" cy="118443"/>
      </dsp:txXfrm>
    </dsp:sp>
    <dsp:sp modelId="{9A06209A-CF21-46D9-A132-84BEEF6E07C7}">
      <dsp:nvSpPr>
        <dsp:cNvPr id="0" name=""/>
        <dsp:cNvSpPr/>
      </dsp:nvSpPr>
      <dsp:spPr>
        <a:xfrm>
          <a:off x="2524482" y="561841"/>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kern="1200"/>
            <a:t>Suborbital Vehicles INT</a:t>
          </a:r>
        </a:p>
      </dsp:txBody>
      <dsp:txXfrm>
        <a:off x="2524482" y="561841"/>
        <a:ext cx="686292" cy="355331"/>
      </dsp:txXfrm>
    </dsp:sp>
    <dsp:sp modelId="{612ADA92-2BDA-4BA1-946D-D39AB3D9F659}">
      <dsp:nvSpPr>
        <dsp:cNvPr id="0" name=""/>
        <dsp:cNvSpPr/>
      </dsp:nvSpPr>
      <dsp:spPr>
        <a:xfrm>
          <a:off x="2661740" y="838210"/>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cs-CZ" sz="600" kern="1200"/>
            <a:t>2nd level standard</a:t>
          </a:r>
          <a:endParaRPr lang="en-US" sz="600" kern="1200"/>
        </a:p>
      </dsp:txBody>
      <dsp:txXfrm>
        <a:off x="2661740" y="838210"/>
        <a:ext cx="617663" cy="118443"/>
      </dsp:txXfrm>
    </dsp:sp>
    <dsp:sp modelId="{CD2F3C0B-7DC3-49E7-8BB7-D8664E1C0AE0}">
      <dsp:nvSpPr>
        <dsp:cNvPr id="0" name=""/>
        <dsp:cNvSpPr/>
      </dsp:nvSpPr>
      <dsp:spPr>
        <a:xfrm>
          <a:off x="2064110" y="1122476"/>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0141" numCol="1" spcCol="1270" anchor="ctr" anchorCtr="0">
          <a:noAutofit/>
        </a:bodyPr>
        <a:lstStyle/>
        <a:p>
          <a:pPr marL="0" lvl="0" indent="0" algn="ctr" defTabSz="311150">
            <a:lnSpc>
              <a:spcPct val="90000"/>
            </a:lnSpc>
            <a:spcBef>
              <a:spcPct val="0"/>
            </a:spcBef>
            <a:spcAft>
              <a:spcPct val="35000"/>
            </a:spcAft>
            <a:buNone/>
          </a:pPr>
          <a:r>
            <a:rPr lang="en-US" sz="700" kern="1200"/>
            <a:t>Parts I - XX</a:t>
          </a:r>
        </a:p>
      </dsp:txBody>
      <dsp:txXfrm>
        <a:off x="2064110" y="1122476"/>
        <a:ext cx="686292" cy="355331"/>
      </dsp:txXfrm>
    </dsp:sp>
    <dsp:sp modelId="{A1BF9852-0584-4D82-9DDE-491A1132D79F}">
      <dsp:nvSpPr>
        <dsp:cNvPr id="0" name=""/>
        <dsp:cNvSpPr/>
      </dsp:nvSpPr>
      <dsp:spPr>
        <a:xfrm>
          <a:off x="2201369" y="1398845"/>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3rd level standard</a:t>
          </a:r>
        </a:p>
      </dsp:txBody>
      <dsp:txXfrm>
        <a:off x="2201369" y="1398845"/>
        <a:ext cx="617663" cy="118443"/>
      </dsp:txXfrm>
    </dsp:sp>
    <dsp:sp modelId="{529C07D7-C50A-47BA-B541-6E35B752586F}">
      <dsp:nvSpPr>
        <dsp:cNvPr id="0" name=""/>
        <dsp:cNvSpPr/>
      </dsp:nvSpPr>
      <dsp:spPr>
        <a:xfrm>
          <a:off x="1143367" y="1683110"/>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kern="1200"/>
            <a:t>Orbital Vehicles</a:t>
          </a:r>
        </a:p>
      </dsp:txBody>
      <dsp:txXfrm>
        <a:off x="1143367" y="1683110"/>
        <a:ext cx="686292" cy="355331"/>
      </dsp:txXfrm>
    </dsp:sp>
    <dsp:sp modelId="{8AAD4D6C-F3C6-4BF5-A84A-790CF2D1DA19}">
      <dsp:nvSpPr>
        <dsp:cNvPr id="0" name=""/>
        <dsp:cNvSpPr/>
      </dsp:nvSpPr>
      <dsp:spPr>
        <a:xfrm>
          <a:off x="1280626" y="1959479"/>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2nd level standard</a:t>
          </a:r>
        </a:p>
      </dsp:txBody>
      <dsp:txXfrm>
        <a:off x="1280626" y="1959479"/>
        <a:ext cx="617663" cy="118443"/>
      </dsp:txXfrm>
    </dsp:sp>
    <dsp:sp modelId="{9AE9C24D-F217-4388-A528-31043E58D91C}">
      <dsp:nvSpPr>
        <dsp:cNvPr id="0" name=""/>
        <dsp:cNvSpPr/>
      </dsp:nvSpPr>
      <dsp:spPr>
        <a:xfrm>
          <a:off x="682996" y="2243745"/>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0141" numCol="1" spcCol="1270" anchor="ctr" anchorCtr="0">
          <a:noAutofit/>
        </a:bodyPr>
        <a:lstStyle/>
        <a:p>
          <a:pPr marL="0" lvl="0" indent="0" algn="ctr" defTabSz="311150">
            <a:lnSpc>
              <a:spcPct val="90000"/>
            </a:lnSpc>
            <a:spcBef>
              <a:spcPct val="0"/>
            </a:spcBef>
            <a:spcAft>
              <a:spcPct val="35000"/>
            </a:spcAft>
            <a:buNone/>
          </a:pPr>
          <a:r>
            <a:rPr lang="en-US" sz="700" kern="1200"/>
            <a:t>Parts I - XX</a:t>
          </a:r>
        </a:p>
      </dsp:txBody>
      <dsp:txXfrm>
        <a:off x="682996" y="2243745"/>
        <a:ext cx="686292" cy="355331"/>
      </dsp:txXfrm>
    </dsp:sp>
    <dsp:sp modelId="{F34D96CA-873B-4084-AB74-A58E405F665A}">
      <dsp:nvSpPr>
        <dsp:cNvPr id="0" name=""/>
        <dsp:cNvSpPr/>
      </dsp:nvSpPr>
      <dsp:spPr>
        <a:xfrm>
          <a:off x="820254" y="2520114"/>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3rd level standard</a:t>
          </a:r>
        </a:p>
      </dsp:txBody>
      <dsp:txXfrm>
        <a:off x="820254" y="2520114"/>
        <a:ext cx="617663" cy="118443"/>
      </dsp:txXfrm>
    </dsp:sp>
    <dsp:sp modelId="{92A80C51-E7F9-434C-96ED-2E98EDBE6865}">
      <dsp:nvSpPr>
        <dsp:cNvPr id="0" name=""/>
        <dsp:cNvSpPr/>
      </dsp:nvSpPr>
      <dsp:spPr>
        <a:xfrm>
          <a:off x="2524482" y="1683110"/>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kern="1200"/>
            <a:t>Cis-lunar Vehicles</a:t>
          </a:r>
        </a:p>
      </dsp:txBody>
      <dsp:txXfrm>
        <a:off x="2524482" y="1683110"/>
        <a:ext cx="686292" cy="355331"/>
      </dsp:txXfrm>
    </dsp:sp>
    <dsp:sp modelId="{E2B30FD7-722F-401A-AF7E-EB4921E25CE2}">
      <dsp:nvSpPr>
        <dsp:cNvPr id="0" name=""/>
        <dsp:cNvSpPr/>
      </dsp:nvSpPr>
      <dsp:spPr>
        <a:xfrm>
          <a:off x="2661740" y="1959479"/>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US" sz="500" kern="1200"/>
            <a:t>2nd level standadard</a:t>
          </a:r>
        </a:p>
      </dsp:txBody>
      <dsp:txXfrm>
        <a:off x="2661740" y="1959479"/>
        <a:ext cx="617663" cy="118443"/>
      </dsp:txXfrm>
    </dsp:sp>
    <dsp:sp modelId="{B33ADE8A-F54B-43D9-85E6-AF84FA3DDA49}">
      <dsp:nvSpPr>
        <dsp:cNvPr id="0" name=""/>
        <dsp:cNvSpPr/>
      </dsp:nvSpPr>
      <dsp:spPr>
        <a:xfrm>
          <a:off x="2064110" y="2243745"/>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50141" numCol="1" spcCol="1270" anchor="ctr" anchorCtr="0">
          <a:noAutofit/>
        </a:bodyPr>
        <a:lstStyle/>
        <a:p>
          <a:pPr marL="0" lvl="0" indent="0" algn="ctr" defTabSz="311150">
            <a:lnSpc>
              <a:spcPct val="90000"/>
            </a:lnSpc>
            <a:spcBef>
              <a:spcPct val="0"/>
            </a:spcBef>
            <a:spcAft>
              <a:spcPct val="35000"/>
            </a:spcAft>
            <a:buNone/>
          </a:pPr>
          <a:r>
            <a:rPr lang="en-US" sz="700" kern="1200"/>
            <a:t>Parts I - XX</a:t>
          </a:r>
        </a:p>
      </dsp:txBody>
      <dsp:txXfrm>
        <a:off x="2064110" y="2243745"/>
        <a:ext cx="686292" cy="355331"/>
      </dsp:txXfrm>
    </dsp:sp>
    <dsp:sp modelId="{30CAAEDB-5858-4237-8E96-618C1AFE2F3C}">
      <dsp:nvSpPr>
        <dsp:cNvPr id="0" name=""/>
        <dsp:cNvSpPr/>
      </dsp:nvSpPr>
      <dsp:spPr>
        <a:xfrm>
          <a:off x="2201369" y="2520114"/>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en-US" sz="600" kern="1200"/>
            <a:t>3rd level standard</a:t>
          </a:r>
        </a:p>
      </dsp:txBody>
      <dsp:txXfrm>
        <a:off x="2201369" y="2520114"/>
        <a:ext cx="617663" cy="118443"/>
      </dsp:txXfrm>
    </dsp:sp>
    <dsp:sp modelId="{F217D5D0-219A-4CB3-9B91-81838E6C5799}">
      <dsp:nvSpPr>
        <dsp:cNvPr id="0" name=""/>
        <dsp:cNvSpPr/>
      </dsp:nvSpPr>
      <dsp:spPr>
        <a:xfrm>
          <a:off x="682996" y="2804379"/>
          <a:ext cx="686292" cy="3553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50141" numCol="1" spcCol="1270" anchor="ctr" anchorCtr="0">
          <a:noAutofit/>
        </a:bodyPr>
        <a:lstStyle/>
        <a:p>
          <a:pPr marL="0" lvl="0" indent="0" algn="ctr" defTabSz="266700">
            <a:lnSpc>
              <a:spcPct val="90000"/>
            </a:lnSpc>
            <a:spcBef>
              <a:spcPct val="0"/>
            </a:spcBef>
            <a:spcAft>
              <a:spcPct val="35000"/>
            </a:spcAft>
            <a:buNone/>
          </a:pPr>
          <a:r>
            <a:rPr lang="en-US" sz="600" i="1" kern="1200"/>
            <a:t>n... </a:t>
          </a:r>
          <a:r>
            <a:rPr lang="en-US" sz="600" i="0" kern="1200"/>
            <a:t>Vehicles</a:t>
          </a:r>
          <a:endParaRPr lang="en-US" sz="600" i="1" kern="1200"/>
        </a:p>
      </dsp:txBody>
      <dsp:txXfrm>
        <a:off x="682996" y="2804379"/>
        <a:ext cx="686292" cy="355331"/>
      </dsp:txXfrm>
    </dsp:sp>
    <dsp:sp modelId="{817B8644-9F26-4E31-981C-F716CF017546}">
      <dsp:nvSpPr>
        <dsp:cNvPr id="0" name=""/>
        <dsp:cNvSpPr/>
      </dsp:nvSpPr>
      <dsp:spPr>
        <a:xfrm>
          <a:off x="820254" y="3080749"/>
          <a:ext cx="617663" cy="1184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endParaRPr lang="en-US" sz="700" kern="1200"/>
        </a:p>
      </dsp:txBody>
      <dsp:txXfrm>
        <a:off x="820254" y="3080749"/>
        <a:ext cx="617663" cy="11844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EC00-451C-459B-A8DA-7904E622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9</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S-153</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S-153</dc:title>
  <dc:creator>Ondrej Doule</dc:creator>
  <cp:keywords>SACoS</cp:keywords>
  <cp:lastModifiedBy>robert rovetto</cp:lastModifiedBy>
  <cp:revision>71</cp:revision>
  <dcterms:created xsi:type="dcterms:W3CDTF">2019-05-20T15:00:00Z</dcterms:created>
  <dcterms:modified xsi:type="dcterms:W3CDTF">2019-06-19T22:48:00Z</dcterms:modified>
</cp:coreProperties>
</file>