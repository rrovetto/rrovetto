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AEA58" w14:textId="0D6D8AE2" w:rsidR="006A0B11" w:rsidRPr="00424C7F" w:rsidRDefault="006A0B11" w:rsidP="006A0B11">
      <w:pPr>
        <w:pStyle w:val="yiv9711910769msonormal"/>
        <w:rPr>
          <w:b/>
          <w:bCs/>
        </w:rPr>
      </w:pPr>
      <w:r w:rsidRPr="006A0B11">
        <w:t> </w:t>
      </w:r>
      <w:r w:rsidR="00424C7F" w:rsidRPr="00424C7F">
        <w:rPr>
          <w:sz w:val="22"/>
          <w:szCs w:val="22"/>
        </w:rPr>
        <w:t xml:space="preserve"> </w:t>
      </w:r>
      <w:r w:rsidR="00424C7F" w:rsidRPr="00424C7F">
        <w:rPr>
          <w:b/>
          <w:bCs/>
          <w:sz w:val="36"/>
          <w:szCs w:val="36"/>
        </w:rPr>
        <w:t xml:space="preserve">“Space Architecture” discipline name / </w:t>
      </w:r>
      <w:proofErr w:type="spellStart"/>
      <w:r w:rsidR="00424C7F" w:rsidRPr="00424C7F">
        <w:rPr>
          <w:b/>
          <w:bCs/>
          <w:sz w:val="36"/>
          <w:szCs w:val="36"/>
        </w:rPr>
        <w:t>callsign</w:t>
      </w:r>
      <w:proofErr w:type="spellEnd"/>
      <w:r w:rsidR="00424C7F" w:rsidRPr="00424C7F">
        <w:rPr>
          <w:b/>
          <w:bCs/>
          <w:sz w:val="36"/>
          <w:szCs w:val="36"/>
        </w:rPr>
        <w:t xml:space="preserve"> evolution</w:t>
      </w:r>
    </w:p>
    <w:p w14:paraId="496AD2EB" w14:textId="77777777" w:rsidR="00424C7F" w:rsidRPr="006A0B11" w:rsidRDefault="00424C7F" w:rsidP="006A0B11">
      <w:pPr>
        <w:pStyle w:val="yiv9711910769msonormal"/>
      </w:pPr>
    </w:p>
    <w:p w14:paraId="4A7E3E9C" w14:textId="4C389BAC" w:rsidR="00630A0C" w:rsidRDefault="006A0B11" w:rsidP="006A0B11">
      <w:pPr>
        <w:pStyle w:val="yiv9711910769msonormal"/>
      </w:pPr>
      <w:r w:rsidRPr="006A0B11">
        <w:t>Due to the disciplinary</w:t>
      </w:r>
      <w:r>
        <w:t>,</w:t>
      </w:r>
      <w:r w:rsidRPr="006A0B11">
        <w:t xml:space="preserve"> </w:t>
      </w:r>
      <w:r w:rsidR="00630A0C">
        <w:t xml:space="preserve">semantic, </w:t>
      </w:r>
      <w:r>
        <w:t xml:space="preserve">terminological </w:t>
      </w:r>
      <w:r w:rsidRPr="006A0B11">
        <w:t xml:space="preserve">and ontological </w:t>
      </w:r>
      <w:del w:id="0" w:author="robert rovetto" w:date="2020-01-26T14:47:00Z">
        <w:r w:rsidRPr="006A0B11" w:rsidDel="00E527C4">
          <w:delText xml:space="preserve">discrepancy </w:delText>
        </w:r>
      </w:del>
      <w:ins w:id="1" w:author="robert rovetto" w:date="2020-01-26T14:47:00Z">
        <w:r w:rsidR="00E527C4">
          <w:t>ambiguity</w:t>
        </w:r>
        <w:r w:rsidR="00E527C4" w:rsidRPr="006A0B11">
          <w:t xml:space="preserve"> </w:t>
        </w:r>
      </w:ins>
      <w:r w:rsidRPr="006A0B11">
        <w:t xml:space="preserve">of the term </w:t>
      </w:r>
      <w:r>
        <w:t>‘</w:t>
      </w:r>
      <w:r w:rsidRPr="006A0B11">
        <w:t>Space Architecture</w:t>
      </w:r>
      <w:r>
        <w:t>’</w:t>
      </w:r>
      <w:r w:rsidRPr="006A0B11">
        <w:t xml:space="preserve">, the </w:t>
      </w:r>
      <w:proofErr w:type="spellStart"/>
      <w:r w:rsidRPr="006A0B11">
        <w:t>SACoS</w:t>
      </w:r>
      <w:proofErr w:type="spellEnd"/>
      <w:r w:rsidRPr="006A0B11">
        <w:t xml:space="preserve"> members identified </w:t>
      </w:r>
      <w:r w:rsidR="00630A0C">
        <w:t xml:space="preserve">the opportunity to </w:t>
      </w:r>
      <w:del w:id="2" w:author="robert rovetto" w:date="2020-01-26T14:48:00Z">
        <w:r w:rsidR="00630A0C" w:rsidDel="00CF1A20">
          <w:delText xml:space="preserve">enhance the </w:delText>
        </w:r>
        <w:commentRangeStart w:id="3"/>
        <w:r w:rsidR="00630A0C" w:rsidDel="00CF1A20">
          <w:delText>field of architecture</w:delText>
        </w:r>
        <w:commentRangeEnd w:id="3"/>
        <w:r w:rsidR="00CF1A20" w:rsidDel="00CF1A20">
          <w:rPr>
            <w:rStyle w:val="CommentReference"/>
            <w:rFonts w:asciiTheme="minorHAnsi" w:eastAsiaTheme="minorHAnsi" w:hAnsiTheme="minorHAnsi" w:cstheme="minorBidi"/>
          </w:rPr>
          <w:commentReference w:id="3"/>
        </w:r>
      </w:del>
      <w:ins w:id="4" w:author="robert rovetto" w:date="2020-01-26T14:48:00Z">
        <w:r w:rsidR="00CF1A20">
          <w:t>contribute to the discipline</w:t>
        </w:r>
      </w:ins>
      <w:r w:rsidR="00630A0C">
        <w:t xml:space="preserve"> </w:t>
      </w:r>
      <w:ins w:id="5" w:author="robert rovetto" w:date="2020-01-26T14:48:00Z">
        <w:r w:rsidR="00CF1A20">
          <w:t xml:space="preserve">by </w:t>
        </w:r>
      </w:ins>
      <w:del w:id="6" w:author="robert rovetto" w:date="2020-01-26T14:48:00Z">
        <w:r w:rsidR="00630A0C" w:rsidDel="00CF1A20">
          <w:delText xml:space="preserve">and provide </w:delText>
        </w:r>
      </w:del>
      <w:ins w:id="7" w:author="robert rovetto" w:date="2020-01-26T14:48:00Z">
        <w:r w:rsidR="00CF1A20">
          <w:t>provid</w:t>
        </w:r>
        <w:r w:rsidR="00CF1A20">
          <w:t>ing</w:t>
        </w:r>
        <w:r w:rsidR="00CF1A20">
          <w:t xml:space="preserve"> </w:t>
        </w:r>
        <w:r w:rsidR="00CF1A20">
          <w:t xml:space="preserve">a </w:t>
        </w:r>
      </w:ins>
      <w:r w:rsidR="00630A0C">
        <w:t xml:space="preserve">few </w:t>
      </w:r>
      <w:ins w:id="8" w:author="robert rovetto" w:date="2020-01-26T14:50:00Z">
        <w:r w:rsidR="00CF1A20">
          <w:t xml:space="preserve">replacement </w:t>
        </w:r>
      </w:ins>
      <w:r w:rsidRPr="006A0B11">
        <w:t xml:space="preserve">options </w:t>
      </w:r>
      <w:ins w:id="9" w:author="robert rovetto" w:date="2020-01-26T14:49:00Z">
        <w:r w:rsidR="00CF1A20">
          <w:t xml:space="preserve">as an official term </w:t>
        </w:r>
      </w:ins>
      <w:del w:id="10" w:author="robert rovetto" w:date="2020-01-26T14:50:00Z">
        <w:r w:rsidRPr="006A0B11" w:rsidDel="00CF1A20">
          <w:delText xml:space="preserve">to </w:delText>
        </w:r>
        <w:r w:rsidR="00532076" w:rsidDel="00CF1A20">
          <w:delText xml:space="preserve">supplement </w:delText>
        </w:r>
        <w:r w:rsidRPr="006A0B11" w:rsidDel="00CF1A20">
          <w:delText xml:space="preserve">this term in </w:delText>
        </w:r>
      </w:del>
      <w:ins w:id="11" w:author="robert rovetto" w:date="2020-01-26T14:50:00Z">
        <w:r w:rsidR="00CF1A20">
          <w:t xml:space="preserve">for </w:t>
        </w:r>
      </w:ins>
      <w:r w:rsidRPr="006A0B11">
        <w:t>the professional environment</w:t>
      </w:r>
      <w:ins w:id="12" w:author="robert rovetto" w:date="2020-01-26T14:50:00Z">
        <w:r w:rsidR="00CF1A20">
          <w:t xml:space="preserve">, </w:t>
        </w:r>
      </w:ins>
      <w:del w:id="13" w:author="robert rovetto" w:date="2020-01-26T14:50:00Z">
        <w:r w:rsidR="00630A0C" w:rsidDel="00CF1A20">
          <w:delText xml:space="preserve"> </w:delText>
        </w:r>
        <w:r w:rsidR="00532076" w:rsidDel="00CF1A20">
          <w:delText xml:space="preserve">with an official term </w:delText>
        </w:r>
      </w:del>
      <w:r w:rsidR="00630A0C">
        <w:t xml:space="preserve">while keeping the </w:t>
      </w:r>
      <w:commentRangeStart w:id="14"/>
      <w:r w:rsidR="00630A0C">
        <w:t>“</w:t>
      </w:r>
      <w:commentRangeEnd w:id="14"/>
      <w:r w:rsidR="00CF1A20">
        <w:rPr>
          <w:rStyle w:val="CommentReference"/>
          <w:rFonts w:asciiTheme="minorHAnsi" w:eastAsiaTheme="minorHAnsi" w:hAnsiTheme="minorHAnsi" w:cstheme="minorBidi"/>
        </w:rPr>
        <w:commentReference w:id="14"/>
      </w:r>
      <w:r w:rsidR="00630A0C">
        <w:t>Space Architecture” term as a</w:t>
      </w:r>
      <w:ins w:id="15" w:author="robert rovetto" w:date="2020-01-26T14:51:00Z">
        <w:r w:rsidR="00CF1A20">
          <w:t>n informal or</w:t>
        </w:r>
      </w:ins>
      <w:r w:rsidR="00630A0C">
        <w:t xml:space="preserve"> casual </w:t>
      </w:r>
      <w:proofErr w:type="spellStart"/>
      <w:r w:rsidR="00630A0C">
        <w:t>callsign</w:t>
      </w:r>
      <w:proofErr w:type="spellEnd"/>
      <w:r w:rsidRPr="006A0B11">
        <w:t>.</w:t>
      </w:r>
    </w:p>
    <w:p w14:paraId="5A556B00" w14:textId="319F8CD6" w:rsidR="004166E1" w:rsidRPr="006A0B11" w:rsidRDefault="003B0751" w:rsidP="006A0B11">
      <w:pPr>
        <w:pStyle w:val="yiv9711910769msonormal"/>
      </w:pPr>
      <w:r>
        <w:t>Th</w:t>
      </w:r>
      <w:r w:rsidR="00630A0C">
        <w:t>e</w:t>
      </w:r>
      <w:r>
        <w:t xml:space="preserve"> </w:t>
      </w:r>
      <w:r w:rsidR="00856B31">
        <w:t xml:space="preserve">goal is </w:t>
      </w:r>
      <w:r>
        <w:t>to reduce ambiguity</w:t>
      </w:r>
      <w:r w:rsidR="00856B31">
        <w:t>,</w:t>
      </w:r>
      <w:r>
        <w:t xml:space="preserve"> and provide a precise term and definition </w:t>
      </w:r>
      <w:del w:id="16" w:author="robert rovetto" w:date="2020-01-26T14:52:00Z">
        <w:r w:rsidR="00532076" w:rsidDel="00CF1A20">
          <w:delText xml:space="preserve">of </w:delText>
        </w:r>
      </w:del>
      <w:ins w:id="17" w:author="robert rovetto" w:date="2020-01-26T14:52:00Z">
        <w:r w:rsidR="00CF1A20">
          <w:t>for</w:t>
        </w:r>
        <w:r w:rsidR="00CF1A20">
          <w:t xml:space="preserve"> </w:t>
        </w:r>
      </w:ins>
      <w:r w:rsidR="00532076">
        <w:t xml:space="preserve">the </w:t>
      </w:r>
      <w:del w:id="18" w:author="robert rovetto" w:date="2020-01-26T14:53:00Z">
        <w:r w:rsidR="00532076" w:rsidDel="00BD74A7">
          <w:delText xml:space="preserve">architecture </w:delText>
        </w:r>
      </w:del>
      <w:r w:rsidR="00532076">
        <w:t>discipline</w:t>
      </w:r>
      <w:r>
        <w:t xml:space="preserve">. </w:t>
      </w:r>
      <w:r w:rsidR="006A0B11" w:rsidRPr="006A0B11">
        <w:t xml:space="preserve">Please review and select the most suitable option </w:t>
      </w:r>
      <w:r>
        <w:t>for a</w:t>
      </w:r>
      <w:r w:rsidR="00532076">
        <w:t xml:space="preserve">n </w:t>
      </w:r>
      <w:r w:rsidR="004166E1">
        <w:t>official</w:t>
      </w:r>
      <w:r>
        <w:t xml:space="preserve"> term </w:t>
      </w:r>
      <w:r w:rsidR="006A0B11" w:rsidRPr="006A0B11">
        <w:t>and provide written explanation for your agreement or disagreement with the other terms</w:t>
      </w:r>
      <w:r w:rsidR="004166E1">
        <w:t xml:space="preserve">. Consider </w:t>
      </w:r>
      <w:ins w:id="19" w:author="robert rovetto" w:date="2020-01-26T14:44:00Z">
        <w:r w:rsidR="009F06B0">
          <w:t xml:space="preserve">the </w:t>
        </w:r>
      </w:ins>
      <w:r w:rsidR="004166E1">
        <w:t xml:space="preserve">term “architecture” according to currently prepared AIAA </w:t>
      </w:r>
      <w:proofErr w:type="spellStart"/>
      <w:r w:rsidR="004166E1">
        <w:t>SACoS</w:t>
      </w:r>
      <w:proofErr w:type="spellEnd"/>
      <w:r w:rsidR="004166E1">
        <w:t xml:space="preserve"> standard S-153 provided in the Appendix A of this document.</w:t>
      </w:r>
    </w:p>
    <w:p w14:paraId="22442E13" w14:textId="50605883" w:rsidR="00B96069" w:rsidRPr="005E2DB4" w:rsidRDefault="00B96069" w:rsidP="006A0B11">
      <w:pPr>
        <w:pStyle w:val="yiv9711910769msonormal"/>
        <w:rPr>
          <w:bCs/>
          <w:rPrChange w:id="20" w:author="robert rovetto" w:date="2020-01-26T14:53:00Z">
            <w:rPr>
              <w:b/>
              <w:bCs/>
            </w:rPr>
          </w:rPrChange>
        </w:rPr>
      </w:pPr>
      <w:r>
        <w:rPr>
          <w:b/>
          <w:bCs/>
        </w:rPr>
        <w:t xml:space="preserve">Question 1 (select Agree or Disagree): </w:t>
      </w:r>
      <w:r w:rsidRPr="005E2DB4">
        <w:rPr>
          <w:bCs/>
          <w:rPrChange w:id="21" w:author="robert rovetto" w:date="2020-01-26T14:53:00Z">
            <w:rPr>
              <w:b/>
              <w:bCs/>
            </w:rPr>
          </w:rPrChange>
        </w:rPr>
        <w:t xml:space="preserve">Should this term (Option </w:t>
      </w:r>
      <w:r w:rsidR="004166E1" w:rsidRPr="005E2DB4">
        <w:rPr>
          <w:bCs/>
          <w:rPrChange w:id="22" w:author="robert rovetto" w:date="2020-01-26T14:53:00Z">
            <w:rPr>
              <w:b/>
              <w:bCs/>
            </w:rPr>
          </w:rPrChange>
        </w:rPr>
        <w:t>A - C</w:t>
      </w:r>
      <w:r w:rsidRPr="005E2DB4">
        <w:rPr>
          <w:bCs/>
          <w:rPrChange w:id="23" w:author="robert rovetto" w:date="2020-01-26T14:53:00Z">
            <w:rPr>
              <w:b/>
              <w:bCs/>
            </w:rPr>
          </w:rPrChange>
        </w:rPr>
        <w:t>) be used as an official name of the discipline?</w:t>
      </w:r>
    </w:p>
    <w:p w14:paraId="541A99CE" w14:textId="01F35749" w:rsidR="006A0B11" w:rsidRPr="00424C7F" w:rsidRDefault="006A0B11" w:rsidP="006A0B11">
      <w:pPr>
        <w:pStyle w:val="yiv9711910769msonormal"/>
        <w:rPr>
          <w:b/>
          <w:bCs/>
        </w:rPr>
      </w:pPr>
      <w:r w:rsidRPr="00424C7F">
        <w:rPr>
          <w:b/>
          <w:bCs/>
        </w:rPr>
        <w:t> </w:t>
      </w:r>
      <w:r w:rsidR="002C463A" w:rsidRPr="00424C7F">
        <w:rPr>
          <w:b/>
          <w:bCs/>
        </w:rPr>
        <w:t>Question</w:t>
      </w:r>
      <w:r w:rsidR="00B96069">
        <w:rPr>
          <w:b/>
          <w:bCs/>
        </w:rPr>
        <w:t xml:space="preserve"> 2 (use the comments field</w:t>
      </w:r>
      <w:r w:rsidR="004166E1">
        <w:rPr>
          <w:b/>
          <w:bCs/>
        </w:rPr>
        <w:t xml:space="preserve"> for clarification</w:t>
      </w:r>
      <w:r w:rsidR="00B96069">
        <w:rPr>
          <w:b/>
          <w:bCs/>
        </w:rPr>
        <w:t>)</w:t>
      </w:r>
      <w:r w:rsidR="002C463A" w:rsidRPr="00424C7F">
        <w:rPr>
          <w:b/>
          <w:bCs/>
        </w:rPr>
        <w:t>:</w:t>
      </w:r>
      <w:r w:rsidR="004166E1">
        <w:rPr>
          <w:b/>
          <w:bCs/>
        </w:rPr>
        <w:t xml:space="preserve"> </w:t>
      </w:r>
      <w:r w:rsidR="004166E1" w:rsidRPr="004166E1">
        <w:t>For Example</w:t>
      </w:r>
      <w:r w:rsidR="004166E1">
        <w:t xml:space="preserve"> -</w:t>
      </w:r>
      <w:r w:rsidR="00B65894" w:rsidRPr="00424C7F">
        <w:rPr>
          <w:b/>
          <w:bCs/>
        </w:rPr>
        <w:t xml:space="preserve"> </w:t>
      </w:r>
      <w:r w:rsidR="00B65894" w:rsidRPr="00B96069">
        <w:t>W</w:t>
      </w:r>
      <w:r w:rsidR="002C463A" w:rsidRPr="00B96069">
        <w:t xml:space="preserve">hat should be the intended meaning of the concept of </w:t>
      </w:r>
      <w:r w:rsidR="002C463A" w:rsidRPr="00532076">
        <w:rPr>
          <w:i/>
          <w:iCs/>
        </w:rPr>
        <w:t>space architecture</w:t>
      </w:r>
      <w:r w:rsidR="002C463A" w:rsidRPr="00B96069">
        <w:t xml:space="preserve">? </w:t>
      </w:r>
      <w:r w:rsidR="00B65894" w:rsidRPr="00B96069">
        <w:t xml:space="preserve">That is, what idea should a corresponding term </w:t>
      </w:r>
      <w:r w:rsidR="002C463A" w:rsidRPr="00B96069">
        <w:t>communicate</w:t>
      </w:r>
      <w:r w:rsidR="00424C7F" w:rsidRPr="00B96069">
        <w:t xml:space="preserve"> and what scope should it describe</w:t>
      </w:r>
      <w:r w:rsidR="002C463A" w:rsidRPr="00B96069">
        <w:t>?</w:t>
      </w:r>
      <w:r w:rsidR="00B65894" w:rsidRPr="00B96069">
        <w:t xml:space="preserve"> </w:t>
      </w:r>
    </w:p>
    <w:p w14:paraId="524F710C" w14:textId="1872BDB7" w:rsidR="00B65894" w:rsidRPr="002C463A" w:rsidRDefault="00B65894" w:rsidP="006A0B11">
      <w:pPr>
        <w:pStyle w:val="yiv9711910769msonormal"/>
      </w:pPr>
    </w:p>
    <w:p w14:paraId="4E152AA5" w14:textId="47B1808D" w:rsidR="006A0B11" w:rsidRPr="004166E1" w:rsidRDefault="006A0B11" w:rsidP="006A0B11">
      <w:pPr>
        <w:pStyle w:val="yiv9711910769msonormal"/>
        <w:rPr>
          <w:color w:val="00B050"/>
          <w:u w:val="single"/>
        </w:rPr>
      </w:pPr>
      <w:r w:rsidRPr="004166E1">
        <w:rPr>
          <w:color w:val="00B050"/>
          <w:u w:val="single"/>
        </w:rPr>
        <w:t>Option A:</w:t>
      </w:r>
      <w:r w:rsidR="00630A0C" w:rsidRPr="004166E1">
        <w:rPr>
          <w:color w:val="00B050"/>
          <w:u w:val="single"/>
        </w:rPr>
        <w:t xml:space="preserve"> “</w:t>
      </w:r>
      <w:r w:rsidRPr="004166E1">
        <w:rPr>
          <w:b/>
          <w:bCs/>
          <w:color w:val="00B050"/>
          <w:u w:val="single"/>
        </w:rPr>
        <w:t>Space Architecture</w:t>
      </w:r>
      <w:r w:rsidR="00630A0C" w:rsidRPr="004166E1">
        <w:rPr>
          <w:b/>
          <w:bCs/>
          <w:color w:val="00B050"/>
          <w:u w:val="single"/>
        </w:rPr>
        <w:t>”</w:t>
      </w:r>
      <w:r w:rsidR="00B96069" w:rsidRPr="004166E1">
        <w:rPr>
          <w:b/>
          <w:bCs/>
          <w:color w:val="00B050"/>
          <w:u w:val="single"/>
        </w:rPr>
        <w:t xml:space="preserve"> (current name of the discipline)</w:t>
      </w:r>
    </w:p>
    <w:p w14:paraId="2037E9D0" w14:textId="407A7546" w:rsidR="00630A0C" w:rsidRDefault="005E2DB4" w:rsidP="006A0B11">
      <w:pPr>
        <w:pStyle w:val="yiv9711910769msolistparagraph"/>
      </w:pPr>
      <w:ins w:id="24" w:author="robert rovetto" w:date="2020-01-26T14:55:00Z">
        <w:r>
          <w:t xml:space="preserve">The </w:t>
        </w:r>
      </w:ins>
      <w:del w:id="25" w:author="robert rovetto" w:date="2020-01-26T14:55:00Z">
        <w:r w:rsidR="00630A0C" w:rsidDel="005E2DB4">
          <w:delText xml:space="preserve">Term </w:delText>
        </w:r>
      </w:del>
      <w:ins w:id="26" w:author="robert rovetto" w:date="2020-01-26T14:55:00Z">
        <w:r>
          <w:t>t</w:t>
        </w:r>
        <w:r>
          <w:t xml:space="preserve">erm </w:t>
        </w:r>
      </w:ins>
      <w:r w:rsidR="00630A0C">
        <w:t>“space” has various meanings and uses</w:t>
      </w:r>
      <w:ins w:id="27" w:author="robert rovetto" w:date="2020-01-26T14:56:00Z">
        <w:r>
          <w:t>.</w:t>
        </w:r>
      </w:ins>
      <w:r w:rsidR="00630A0C">
        <w:t xml:space="preserve"> </w:t>
      </w:r>
      <w:del w:id="28" w:author="robert rovetto" w:date="2020-01-26T14:56:00Z">
        <w:r w:rsidR="00630A0C" w:rsidDel="005E2DB4">
          <w:delText xml:space="preserve">and </w:delText>
        </w:r>
      </w:del>
      <w:commentRangeStart w:id="29"/>
      <w:del w:id="30" w:author="robert rovetto" w:date="2020-01-26T14:57:00Z">
        <w:r w:rsidR="00630A0C" w:rsidDel="005E2DB4">
          <w:delText xml:space="preserve">does not define the purpose, meaning nor the scope of the domain. </w:delText>
        </w:r>
      </w:del>
      <w:commentRangeEnd w:id="29"/>
      <w:r>
        <w:rPr>
          <w:rStyle w:val="CommentReference"/>
          <w:rFonts w:asciiTheme="minorHAnsi" w:eastAsiaTheme="minorHAnsi" w:hAnsiTheme="minorHAnsi" w:cstheme="minorBidi"/>
        </w:rPr>
        <w:commentReference w:id="29"/>
      </w:r>
      <w:r w:rsidR="00630A0C">
        <w:t>It is not a primitive term.</w:t>
      </w:r>
    </w:p>
    <w:p w14:paraId="1B6C47AD" w14:textId="41AF9467" w:rsidR="0024404F" w:rsidDel="009B0F83" w:rsidRDefault="00424C7F" w:rsidP="006A0B11">
      <w:pPr>
        <w:pStyle w:val="yiv9711910769msolistparagraph"/>
        <w:rPr>
          <w:del w:id="31" w:author="robert rovetto" w:date="2020-01-26T14:59:00Z"/>
        </w:rPr>
      </w:pPr>
      <w:commentRangeStart w:id="32"/>
      <w:r>
        <w:t>Definition of “space” by e.g., Merriam Webster (</w:t>
      </w:r>
      <w:hyperlink r:id="rId10" w:history="1">
        <w:r w:rsidRPr="00424C7F">
          <w:rPr>
            <w:rStyle w:val="Hyperlink"/>
          </w:rPr>
          <w:t>link</w:t>
        </w:r>
      </w:hyperlink>
      <w:r>
        <w:t xml:space="preserve">) includes meaning related to environment beyond Earth’s atmosphere only as number 5 meaning and pointing out its multiple meanings. </w:t>
      </w:r>
      <w:commentRangeEnd w:id="32"/>
      <w:r w:rsidR="009B0F83">
        <w:rPr>
          <w:rStyle w:val="CommentReference"/>
          <w:rFonts w:asciiTheme="minorHAnsi" w:eastAsiaTheme="minorHAnsi" w:hAnsiTheme="minorHAnsi" w:cstheme="minorBidi"/>
        </w:rPr>
        <w:commentReference w:id="32"/>
      </w:r>
    </w:p>
    <w:p w14:paraId="2AF0AF43" w14:textId="55FE6969" w:rsidR="00424C7F" w:rsidRPr="00B96069" w:rsidDel="00C15FBB" w:rsidRDefault="00424C7F" w:rsidP="006A0B11">
      <w:pPr>
        <w:pStyle w:val="yiv9711910769msolistparagraph"/>
        <w:rPr>
          <w:del w:id="33" w:author="robert rovetto" w:date="2020-01-26T14:34:00Z"/>
          <w:i/>
          <w:iCs/>
        </w:rPr>
      </w:pPr>
      <w:commentRangeStart w:id="34"/>
      <w:del w:id="35" w:author="robert rovetto" w:date="2020-01-26T14:34:00Z">
        <w:r w:rsidRPr="00B96069" w:rsidDel="00C15FBB">
          <w:rPr>
            <w:i/>
            <w:iCs/>
          </w:rPr>
          <w:delText xml:space="preserve">SACoS </w:delText>
        </w:r>
        <w:r w:rsidR="00B96069" w:rsidRPr="00B96069" w:rsidDel="00C15FBB">
          <w:rPr>
            <w:i/>
            <w:iCs/>
          </w:rPr>
          <w:delText>(</w:delText>
        </w:r>
        <w:r w:rsidRPr="00B96069" w:rsidDel="00C15FBB">
          <w:rPr>
            <w:i/>
            <w:iCs/>
          </w:rPr>
          <w:delText xml:space="preserve">chair </w:delText>
        </w:r>
        <w:r w:rsidR="00B96069" w:rsidRPr="00B96069" w:rsidDel="00C15FBB">
          <w:rPr>
            <w:i/>
            <w:iCs/>
          </w:rPr>
          <w:delText xml:space="preserve">and selected members) </w:delText>
        </w:r>
        <w:r w:rsidRPr="00B96069" w:rsidDel="00C15FBB">
          <w:rPr>
            <w:i/>
            <w:iCs/>
          </w:rPr>
          <w:delText xml:space="preserve">recommend not to use this term in official documentation or communication and keep this term as a </w:delText>
        </w:r>
        <w:r w:rsidRPr="00B96069" w:rsidDel="00C15FBB">
          <w:rPr>
            <w:b/>
            <w:bCs/>
            <w:i/>
            <w:iCs/>
          </w:rPr>
          <w:delText xml:space="preserve">casual callsign / name </w:delText>
        </w:r>
        <w:r w:rsidRPr="00B96069" w:rsidDel="00C15FBB">
          <w:rPr>
            <w:i/>
            <w:iCs/>
          </w:rPr>
          <w:delText>of the domain.</w:delText>
        </w:r>
        <w:commentRangeEnd w:id="34"/>
        <w:r w:rsidR="0024404F" w:rsidDel="00C15FBB">
          <w:rPr>
            <w:rStyle w:val="CommentReference"/>
            <w:rFonts w:asciiTheme="minorHAnsi" w:eastAsiaTheme="minorHAnsi" w:hAnsiTheme="minorHAnsi" w:cstheme="minorBidi"/>
          </w:rPr>
          <w:commentReference w:id="34"/>
        </w:r>
      </w:del>
    </w:p>
    <w:p w14:paraId="1F87E095" w14:textId="690E3CD4" w:rsidR="00630A0C" w:rsidRDefault="00630A0C" w:rsidP="006A0B11">
      <w:pPr>
        <w:pStyle w:val="yiv9711910769msolistparagraph"/>
      </w:pPr>
      <w:r>
        <w:t xml:space="preserve"> </w:t>
      </w:r>
    </w:p>
    <w:p w14:paraId="62407B1D" w14:textId="25366697" w:rsidR="00424C7F" w:rsidRPr="00424C7F" w:rsidRDefault="00424C7F" w:rsidP="006A0B11">
      <w:pPr>
        <w:pStyle w:val="yiv9711910769msolistparagraph"/>
        <w:rPr>
          <w:i/>
          <w:iCs/>
          <w:sz w:val="18"/>
          <w:szCs w:val="18"/>
        </w:rPr>
      </w:pPr>
      <w:proofErr w:type="spellStart"/>
      <w:r w:rsidRPr="00424C7F">
        <w:rPr>
          <w:i/>
          <w:iCs/>
          <w:sz w:val="18"/>
          <w:szCs w:val="18"/>
        </w:rPr>
        <w:t>Radiobutton</w:t>
      </w:r>
      <w:proofErr w:type="spellEnd"/>
    </w:p>
    <w:p w14:paraId="126AAE5D" w14:textId="110CE26D" w:rsidR="00B96069" w:rsidRPr="00B96069" w:rsidRDefault="00B96069" w:rsidP="006A0B11">
      <w:pPr>
        <w:pStyle w:val="yiv9711910769msolistparagraph"/>
        <w:rPr>
          <w:b/>
          <w:bCs/>
        </w:rPr>
      </w:pPr>
      <w:r w:rsidRPr="00B96069">
        <w:rPr>
          <w:b/>
          <w:bCs/>
        </w:rPr>
        <w:t>Do you agree with the use of “Space Architecture” as an official name of the discipline?</w:t>
      </w:r>
    </w:p>
    <w:p w14:paraId="330A7A62" w14:textId="266BD8D8" w:rsidR="00424C7F" w:rsidRDefault="00424C7F" w:rsidP="006A0B11">
      <w:pPr>
        <w:pStyle w:val="yiv9711910769msolistparagraph"/>
      </w:pPr>
      <w:r>
        <w:t>Agree</w:t>
      </w:r>
      <w:r w:rsidR="00B96069">
        <w:t xml:space="preserve"> </w:t>
      </w:r>
    </w:p>
    <w:p w14:paraId="3B50EE38" w14:textId="0960EB06" w:rsidR="00424C7F" w:rsidRDefault="00424C7F" w:rsidP="006A0B11">
      <w:pPr>
        <w:pStyle w:val="yiv9711910769msolistparagraph"/>
      </w:pPr>
      <w:r>
        <w:t>Disagree</w:t>
      </w:r>
    </w:p>
    <w:p w14:paraId="5FF00933" w14:textId="6624F851" w:rsidR="00630A0C" w:rsidRDefault="00424C7F" w:rsidP="006A0B11">
      <w:pPr>
        <w:pStyle w:val="yiv9711910769mso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D003014" wp14:editId="68C28C50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36C7" w14:textId="77777777" w:rsidR="00424C7F" w:rsidRPr="006A0B11" w:rsidRDefault="00424C7F" w:rsidP="00424C7F">
                            <w:pPr>
                              <w:pStyle w:val="yiv9711910769msolistparagraph"/>
                            </w:pPr>
                            <w:r w:rsidRPr="006A0B11">
                              <w:rPr>
                                <w:i/>
                                <w:iCs/>
                              </w:rPr>
                              <w:t>Comment here: 300 characters</w:t>
                            </w:r>
                          </w:p>
                          <w:p w14:paraId="7D010170" w14:textId="7B33ABA1" w:rsidR="00424C7F" w:rsidRDefault="00424C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0030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6.1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U8ITDNwAAAAIAQAADwAAAAAAAAAAAAAAAAB/BAAAZHJzL2Rvd25y&#10;ZXYueG1sUEsFBgAAAAAEAAQA8wAAAIgFAAAAAA==&#10;">
                <v:textbox style="mso-fit-shape-to-text:t">
                  <w:txbxContent>
                    <w:p w14:paraId="084C36C7" w14:textId="77777777" w:rsidR="00424C7F" w:rsidRPr="006A0B11" w:rsidRDefault="00424C7F" w:rsidP="00424C7F">
                      <w:pPr>
                        <w:pStyle w:val="yiv9711910769msolistparagraph"/>
                      </w:pPr>
                      <w:r w:rsidRPr="006A0B11">
                        <w:rPr>
                          <w:i/>
                          <w:iCs/>
                        </w:rPr>
                        <w:t>Comment here: 300 characters</w:t>
                      </w:r>
                    </w:p>
                    <w:p w14:paraId="7D010170" w14:textId="7B33ABA1" w:rsidR="00424C7F" w:rsidRDefault="00424C7F"/>
                  </w:txbxContent>
                </v:textbox>
                <w10:wrap type="square"/>
              </v:shape>
            </w:pict>
          </mc:Fallback>
        </mc:AlternateContent>
      </w:r>
    </w:p>
    <w:p w14:paraId="5C0C02DB" w14:textId="77777777" w:rsidR="00424C7F" w:rsidRDefault="00424C7F" w:rsidP="006A0B11">
      <w:pPr>
        <w:pStyle w:val="yiv9711910769msonormal"/>
        <w:ind w:left="360"/>
      </w:pPr>
    </w:p>
    <w:p w14:paraId="66162808" w14:textId="77777777" w:rsidR="00424C7F" w:rsidRDefault="00424C7F" w:rsidP="006A0B11">
      <w:pPr>
        <w:pStyle w:val="yiv9711910769msonormal"/>
        <w:ind w:left="360"/>
      </w:pPr>
    </w:p>
    <w:p w14:paraId="05909AB4" w14:textId="53D67A14" w:rsidR="006A0B11" w:rsidRPr="006A0B11" w:rsidRDefault="006A0B11" w:rsidP="006A0B11">
      <w:pPr>
        <w:pStyle w:val="yiv9711910769msonormal"/>
        <w:ind w:left="360"/>
      </w:pPr>
      <w:r w:rsidRPr="006A0B11">
        <w:t> </w:t>
      </w:r>
    </w:p>
    <w:p w14:paraId="631553EA" w14:textId="2E7AB213" w:rsidR="006A0B11" w:rsidRPr="004166E1" w:rsidRDefault="006A0B11" w:rsidP="006A0B11">
      <w:pPr>
        <w:pStyle w:val="yiv9711910769msonormal"/>
        <w:rPr>
          <w:color w:val="00B050"/>
          <w:u w:val="single"/>
        </w:rPr>
      </w:pPr>
      <w:r w:rsidRPr="004166E1">
        <w:rPr>
          <w:color w:val="00B050"/>
          <w:u w:val="single"/>
        </w:rPr>
        <w:t>Option B:</w:t>
      </w:r>
      <w:r w:rsidR="006932C7" w:rsidRPr="004166E1">
        <w:rPr>
          <w:color w:val="00B050"/>
          <w:u w:val="single"/>
        </w:rPr>
        <w:t xml:space="preserve"> “</w:t>
      </w:r>
      <w:proofErr w:type="spellStart"/>
      <w:r w:rsidRPr="004166E1">
        <w:rPr>
          <w:b/>
          <w:bCs/>
          <w:color w:val="00B050"/>
          <w:u w:val="single"/>
        </w:rPr>
        <w:t>A</w:t>
      </w:r>
      <w:r w:rsidR="00B96069" w:rsidRPr="004166E1">
        <w:rPr>
          <w:b/>
          <w:bCs/>
          <w:color w:val="00B050"/>
          <w:u w:val="single"/>
        </w:rPr>
        <w:t>stronautical</w:t>
      </w:r>
      <w:proofErr w:type="spellEnd"/>
      <w:r w:rsidR="00B96069" w:rsidRPr="004166E1">
        <w:rPr>
          <w:b/>
          <w:bCs/>
          <w:color w:val="00B050"/>
          <w:u w:val="single"/>
        </w:rPr>
        <w:t xml:space="preserve"> </w:t>
      </w:r>
      <w:r w:rsidRPr="004166E1">
        <w:rPr>
          <w:b/>
          <w:bCs/>
          <w:color w:val="00B050"/>
          <w:u w:val="single"/>
        </w:rPr>
        <w:t>Architecture</w:t>
      </w:r>
      <w:r w:rsidR="006932C7" w:rsidRPr="004166E1">
        <w:rPr>
          <w:b/>
          <w:bCs/>
          <w:color w:val="00B050"/>
          <w:u w:val="single"/>
        </w:rPr>
        <w:t>”</w:t>
      </w:r>
    </w:p>
    <w:p w14:paraId="7A2F7CB1" w14:textId="46E3D301" w:rsidR="00B96069" w:rsidRDefault="00B96069" w:rsidP="00B96069">
      <w:pPr>
        <w:pStyle w:val="yiv9711910769msolistparagraph"/>
        <w:rPr>
          <w:b/>
          <w:bCs/>
        </w:rPr>
      </w:pPr>
      <w:r>
        <w:t>Term “</w:t>
      </w:r>
      <w:proofErr w:type="spellStart"/>
      <w:r>
        <w:t>astronautical</w:t>
      </w:r>
      <w:proofErr w:type="spellEnd"/>
      <w:r>
        <w:t>” has a clear definition e.g., MWD (</w:t>
      </w:r>
      <w:hyperlink r:id="rId11" w:history="1">
        <w:r w:rsidRPr="006932C7">
          <w:rPr>
            <w:rStyle w:val="Hyperlink"/>
          </w:rPr>
          <w:t>link</w:t>
        </w:r>
      </w:hyperlink>
      <w:r>
        <w:t>):</w:t>
      </w:r>
      <w:r w:rsidR="006932C7">
        <w:t xml:space="preserve"> </w:t>
      </w:r>
      <w:r>
        <w:rPr>
          <w:b/>
          <w:bCs/>
        </w:rPr>
        <w:t>“</w:t>
      </w:r>
      <w:r w:rsidRPr="00B96069">
        <w:rPr>
          <w:b/>
          <w:bCs/>
        </w:rPr>
        <w:t>the science of the construction and operation of vehicles for travel in space beyond the earth's atmosphere</w:t>
      </w:r>
      <w:r>
        <w:rPr>
          <w:b/>
          <w:bCs/>
        </w:rPr>
        <w:t>”</w:t>
      </w:r>
    </w:p>
    <w:p w14:paraId="62977991" w14:textId="77777777" w:rsidR="0024404F" w:rsidRDefault="00B96069" w:rsidP="00B96069">
      <w:pPr>
        <w:pStyle w:val="yiv9711910769msolistparagraph"/>
        <w:rPr>
          <w:ins w:id="36" w:author="robert rovetto" w:date="2020-01-26T14:25:00Z"/>
        </w:rPr>
      </w:pPr>
      <w:r w:rsidRPr="00B96069">
        <w:t xml:space="preserve">Although this term </w:t>
      </w:r>
      <w:r>
        <w:t xml:space="preserve">conveys very clear message about the field it does not specify that the discipline deals with accommodations of human condition in universe. </w:t>
      </w:r>
    </w:p>
    <w:p w14:paraId="1FF37BB6" w14:textId="29B889A6" w:rsidR="0024404F" w:rsidRDefault="0024404F" w:rsidP="00B96069">
      <w:pPr>
        <w:pStyle w:val="yiv9711910769msolistparagraph"/>
        <w:rPr>
          <w:ins w:id="37" w:author="robert rovetto" w:date="2020-01-26T15:00:00Z"/>
        </w:rPr>
      </w:pPr>
      <w:ins w:id="38" w:author="robert rovetto" w:date="2020-01-26T14:28:00Z">
        <w:r>
          <w:t>It does</w:t>
        </w:r>
      </w:ins>
      <w:ins w:id="39" w:author="robert rovetto" w:date="2020-01-26T14:29:00Z">
        <w:r>
          <w:t xml:space="preserve"> not exclude human accommodation,</w:t>
        </w:r>
        <w:r w:rsidR="00C15FBB">
          <w:t xml:space="preserve"> e</w:t>
        </w:r>
        <w:r>
          <w:t>ither.</w:t>
        </w:r>
      </w:ins>
      <w:ins w:id="40" w:author="robert rovetto" w:date="2020-01-26T15:00:00Z">
        <w:r w:rsidR="00D4233F">
          <w:t xml:space="preserve"> It is higher-level, encompassing both:</w:t>
        </w:r>
      </w:ins>
    </w:p>
    <w:p w14:paraId="7AF87BF6" w14:textId="50C01C8E" w:rsidR="00D4233F" w:rsidRDefault="00D4233F" w:rsidP="00B96069">
      <w:pPr>
        <w:pStyle w:val="yiv9711910769msolistparagraph"/>
        <w:rPr>
          <w:ins w:id="41" w:author="robert rovetto" w:date="2020-01-26T15:00:00Z"/>
        </w:rPr>
      </w:pPr>
      <w:proofErr w:type="spellStart"/>
      <w:ins w:id="42" w:author="robert rovetto" w:date="2020-01-26T15:00:00Z">
        <w:r>
          <w:t>Astronautical</w:t>
        </w:r>
        <w:proofErr w:type="spellEnd"/>
      </w:ins>
    </w:p>
    <w:p w14:paraId="1A191ED2" w14:textId="46D06AD5" w:rsidR="00D4233F" w:rsidRDefault="00D4233F" w:rsidP="00B96069">
      <w:pPr>
        <w:pStyle w:val="yiv9711910769msolistparagraph"/>
        <w:rPr>
          <w:ins w:id="43" w:author="robert rovetto" w:date="2020-01-26T15:00:00Z"/>
        </w:rPr>
      </w:pPr>
      <w:ins w:id="44" w:author="robert rovetto" w:date="2020-01-26T15:00:00Z">
        <w:r>
          <w:tab/>
        </w:r>
        <w:proofErr w:type="gramStart"/>
        <w:r>
          <w:t>Manned/Human …</w:t>
        </w:r>
        <w:proofErr w:type="gramEnd"/>
      </w:ins>
    </w:p>
    <w:p w14:paraId="449F3AC8" w14:textId="32B9542A" w:rsidR="00D4233F" w:rsidRDefault="00D4233F" w:rsidP="00B96069">
      <w:pPr>
        <w:pStyle w:val="yiv9711910769msolistparagraph"/>
        <w:rPr>
          <w:ins w:id="45" w:author="robert rovetto" w:date="2020-01-26T14:25:00Z"/>
        </w:rPr>
      </w:pPr>
      <w:ins w:id="46" w:author="robert rovetto" w:date="2020-01-26T15:00:00Z">
        <w:r>
          <w:tab/>
          <w:t>Unmanned…</w:t>
        </w:r>
      </w:ins>
    </w:p>
    <w:p w14:paraId="5ABC7C6D" w14:textId="681F9DBE" w:rsidR="00B96069" w:rsidRDefault="00B96069" w:rsidP="00B96069">
      <w:pPr>
        <w:pStyle w:val="yiv9711910769msolistparagraph"/>
        <w:rPr>
          <w:ins w:id="47" w:author="robert rovetto" w:date="2020-01-26T14:24:00Z"/>
        </w:rPr>
      </w:pPr>
      <w:r>
        <w:t>In terms of scope it covers manned and unmanned vehicles.</w:t>
      </w:r>
      <w:r w:rsidR="006932C7">
        <w:t xml:space="preserve"> In terms of semantics “</w:t>
      </w:r>
      <w:proofErr w:type="spellStart"/>
      <w:r w:rsidR="006932C7">
        <w:t>astr</w:t>
      </w:r>
      <w:r w:rsidR="004166E1">
        <w:t>a</w:t>
      </w:r>
      <w:proofErr w:type="spellEnd"/>
      <w:r w:rsidR="006932C7">
        <w:t xml:space="preserve">” </w:t>
      </w:r>
      <w:r w:rsidR="004166E1">
        <w:t>=</w:t>
      </w:r>
      <w:r w:rsidR="006932C7">
        <w:t xml:space="preserve"> “star” which also deviates from the scope of the discipline we are attempting to name (reason: astronauts are not traveling only to the stars).</w:t>
      </w:r>
    </w:p>
    <w:p w14:paraId="3EB128D8" w14:textId="645E24D2" w:rsidR="0024404F" w:rsidRPr="00B96069" w:rsidRDefault="0024404F" w:rsidP="00B96069">
      <w:pPr>
        <w:pStyle w:val="yiv9711910769msolistparagraph"/>
      </w:pPr>
      <w:ins w:id="48" w:author="robert rovetto" w:date="2020-01-26T14:29:00Z">
        <w:r>
          <w:t>“</w:t>
        </w:r>
        <w:proofErr w:type="spellStart"/>
        <w:proofErr w:type="gramStart"/>
        <w:r>
          <w:t>astra</w:t>
        </w:r>
        <w:proofErr w:type="spellEnd"/>
        <w:proofErr w:type="gramEnd"/>
        <w:r>
          <w:t xml:space="preserve">” does not detract </w:t>
        </w:r>
      </w:ins>
      <w:ins w:id="49" w:author="robert rovetto" w:date="2020-01-26T14:30:00Z">
        <w:r>
          <w:t xml:space="preserve">from the meaning of the full term. The intended meaning is the science of spaceflight, which </w:t>
        </w:r>
      </w:ins>
      <w:ins w:id="50" w:author="robert rovetto" w:date="2020-01-26T15:01:00Z">
        <w:r w:rsidR="00854885">
          <w:t xml:space="preserve">(as you also wrote) </w:t>
        </w:r>
      </w:ins>
      <w:ins w:id="51" w:author="robert rovetto" w:date="2020-01-26T14:30:00Z">
        <w:r>
          <w:t xml:space="preserve">includes both manned and </w:t>
        </w:r>
        <w:proofErr w:type="spellStart"/>
        <w:r>
          <w:t>unmannded</w:t>
        </w:r>
        <w:proofErr w:type="spellEnd"/>
        <w:r>
          <w:t xml:space="preserve"> aspects. </w:t>
        </w:r>
      </w:ins>
    </w:p>
    <w:p w14:paraId="34CC075B" w14:textId="296CE57B" w:rsidR="00B96069" w:rsidDel="00C15FBB" w:rsidRDefault="00B96069" w:rsidP="00B96069">
      <w:pPr>
        <w:pStyle w:val="yiv9711910769msolistparagraph"/>
        <w:rPr>
          <w:del w:id="52" w:author="robert rovetto" w:date="2020-01-26T14:34:00Z"/>
          <w:b/>
          <w:bCs/>
        </w:rPr>
      </w:pPr>
      <w:del w:id="53" w:author="robert rovetto" w:date="2020-01-26T14:34:00Z">
        <w:r w:rsidRPr="00B96069" w:rsidDel="00C15FBB">
          <w:rPr>
            <w:i/>
            <w:iCs/>
          </w:rPr>
          <w:delText xml:space="preserve">SACoS </w:delText>
        </w:r>
        <w:r w:rsidR="006932C7" w:rsidDel="00C15FBB">
          <w:rPr>
            <w:i/>
            <w:iCs/>
          </w:rPr>
          <w:delText>c</w:delText>
        </w:r>
        <w:r w:rsidRPr="00B96069" w:rsidDel="00C15FBB">
          <w:rPr>
            <w:i/>
            <w:iCs/>
          </w:rPr>
          <w:delText>hair recommend</w:delText>
        </w:r>
        <w:r w:rsidR="006932C7" w:rsidDel="00C15FBB">
          <w:rPr>
            <w:i/>
            <w:iCs/>
          </w:rPr>
          <w:delText>s</w:delText>
        </w:r>
        <w:r w:rsidRPr="00B96069" w:rsidDel="00C15FBB">
          <w:rPr>
            <w:i/>
            <w:iCs/>
          </w:rPr>
          <w:delText xml:space="preserve"> not to use this term in official documentation or communication and keep this term as a</w:delText>
        </w:r>
        <w:r w:rsidDel="00C15FBB">
          <w:rPr>
            <w:i/>
            <w:iCs/>
          </w:rPr>
          <w:delText xml:space="preserve">n alternative </w:delText>
        </w:r>
        <w:r w:rsidRPr="00B96069" w:rsidDel="00C15FBB">
          <w:rPr>
            <w:b/>
            <w:bCs/>
            <w:i/>
            <w:iCs/>
          </w:rPr>
          <w:delText xml:space="preserve">name </w:delText>
        </w:r>
        <w:r w:rsidRPr="00B96069" w:rsidDel="00C15FBB">
          <w:rPr>
            <w:i/>
            <w:iCs/>
          </w:rPr>
          <w:delText>of the domain.</w:delText>
        </w:r>
      </w:del>
    </w:p>
    <w:p w14:paraId="4573BA91" w14:textId="77777777" w:rsidR="004166E1" w:rsidRPr="00B96069" w:rsidRDefault="004166E1" w:rsidP="006932C7">
      <w:pPr>
        <w:pStyle w:val="yiv9711910769msolistparagraph"/>
        <w:rPr>
          <w:b/>
          <w:bCs/>
        </w:rPr>
      </w:pPr>
    </w:p>
    <w:p w14:paraId="3924883D" w14:textId="77777777" w:rsidR="006932C7" w:rsidRPr="00424C7F" w:rsidRDefault="006932C7" w:rsidP="006932C7">
      <w:pPr>
        <w:pStyle w:val="yiv9711910769msolistparagraph"/>
        <w:rPr>
          <w:i/>
          <w:iCs/>
          <w:sz w:val="18"/>
          <w:szCs w:val="18"/>
        </w:rPr>
      </w:pPr>
      <w:proofErr w:type="spellStart"/>
      <w:r w:rsidRPr="00424C7F">
        <w:rPr>
          <w:i/>
          <w:iCs/>
          <w:sz w:val="18"/>
          <w:szCs w:val="18"/>
        </w:rPr>
        <w:t>Radiobutton</w:t>
      </w:r>
      <w:proofErr w:type="spellEnd"/>
    </w:p>
    <w:p w14:paraId="42D09E17" w14:textId="77777777" w:rsidR="00007C83" w:rsidRDefault="00007C83" w:rsidP="00007C83">
      <w:pPr>
        <w:pStyle w:val="yiv9711910769msolistparagraph"/>
        <w:rPr>
          <w:b/>
          <w:bCs/>
        </w:rPr>
      </w:pPr>
      <w:r w:rsidRPr="00B96069">
        <w:rPr>
          <w:b/>
          <w:bCs/>
        </w:rPr>
        <w:t>Do you agree with the use of “</w:t>
      </w:r>
      <w:proofErr w:type="spellStart"/>
      <w:r>
        <w:rPr>
          <w:b/>
          <w:bCs/>
        </w:rPr>
        <w:t>Astronautical</w:t>
      </w:r>
      <w:proofErr w:type="spellEnd"/>
      <w:r w:rsidRPr="00B96069">
        <w:rPr>
          <w:b/>
          <w:bCs/>
        </w:rPr>
        <w:t xml:space="preserve"> Architecture” as an official name of the discipline?</w:t>
      </w:r>
    </w:p>
    <w:p w14:paraId="1B75DC6A" w14:textId="50C3B620" w:rsidR="00B96069" w:rsidRDefault="00B96069" w:rsidP="00B96069">
      <w:pPr>
        <w:pStyle w:val="yiv9711910769msolistparagraph"/>
      </w:pPr>
      <w:r>
        <w:t xml:space="preserve">Agree </w:t>
      </w:r>
    </w:p>
    <w:p w14:paraId="13958150" w14:textId="77777777" w:rsidR="00B96069" w:rsidRDefault="00B96069" w:rsidP="00B96069">
      <w:pPr>
        <w:pStyle w:val="yiv9711910769msolistparagraph"/>
      </w:pPr>
      <w:r>
        <w:t>Disagree</w:t>
      </w:r>
    </w:p>
    <w:p w14:paraId="698E9361" w14:textId="77777777" w:rsidR="00B96069" w:rsidRDefault="00B96069" w:rsidP="00B96069">
      <w:pPr>
        <w:pStyle w:val="yiv9711910769mso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EA0126" wp14:editId="133AB878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74010" w14:textId="77777777" w:rsidR="00B96069" w:rsidRPr="006A0B11" w:rsidRDefault="00B96069" w:rsidP="00B96069">
                            <w:pPr>
                              <w:pStyle w:val="yiv9711910769msolistparagraph"/>
                            </w:pPr>
                            <w:r w:rsidRPr="006A0B11">
                              <w:rPr>
                                <w:i/>
                                <w:iCs/>
                              </w:rPr>
                              <w:t>Comment here: 300 characters</w:t>
                            </w:r>
                          </w:p>
                          <w:p w14:paraId="1A419130" w14:textId="77777777" w:rsidR="00B96069" w:rsidRDefault="00B96069" w:rsidP="00B960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A0126" id="_x0000_s1027" type="#_x0000_t202" style="position:absolute;margin-left:-.1pt;margin-top:6.1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TwhMM3AAAAAgBAAAPAAAAAAAAAAAAAAAAAIEEAABkcnMvZG93&#10;bnJldi54bWxQSwUGAAAAAAQABADzAAAAigUAAAAA&#10;">
                <v:textbox style="mso-fit-shape-to-text:t">
                  <w:txbxContent>
                    <w:p w14:paraId="5C574010" w14:textId="77777777" w:rsidR="00B96069" w:rsidRPr="006A0B11" w:rsidRDefault="00B96069" w:rsidP="00B96069">
                      <w:pPr>
                        <w:pStyle w:val="yiv9711910769msolistparagraph"/>
                      </w:pPr>
                      <w:r w:rsidRPr="006A0B11">
                        <w:rPr>
                          <w:i/>
                          <w:iCs/>
                        </w:rPr>
                        <w:t>Comment here: 300 characters</w:t>
                      </w:r>
                    </w:p>
                    <w:p w14:paraId="1A419130" w14:textId="77777777" w:rsidR="00B96069" w:rsidRDefault="00B96069" w:rsidP="00B96069"/>
                  </w:txbxContent>
                </v:textbox>
                <w10:wrap type="square"/>
              </v:shape>
            </w:pict>
          </mc:Fallback>
        </mc:AlternateContent>
      </w:r>
    </w:p>
    <w:p w14:paraId="1DB8EEB8" w14:textId="77777777" w:rsidR="00B96069" w:rsidRDefault="00B96069" w:rsidP="00B96069">
      <w:pPr>
        <w:pStyle w:val="yiv9711910769msonormal"/>
        <w:ind w:left="360"/>
      </w:pPr>
    </w:p>
    <w:p w14:paraId="5AAAD3B2" w14:textId="77777777" w:rsidR="00B96069" w:rsidRDefault="00B96069" w:rsidP="00B96069">
      <w:pPr>
        <w:pStyle w:val="yiv9711910769msonormal"/>
        <w:ind w:left="360"/>
      </w:pPr>
    </w:p>
    <w:p w14:paraId="4ADECA9C" w14:textId="0A29DCBF" w:rsidR="006932C7" w:rsidRDefault="006932C7">
      <w:pPr>
        <w:rPr>
          <w:rFonts w:ascii="Times New Roman" w:hAnsi="Times New Roman" w:cs="Times New Roman"/>
          <w:sz w:val="24"/>
          <w:szCs w:val="24"/>
        </w:rPr>
      </w:pPr>
    </w:p>
    <w:p w14:paraId="1188864B" w14:textId="4CB63FAF" w:rsidR="006932C7" w:rsidRPr="00532076" w:rsidRDefault="006932C7" w:rsidP="006932C7">
      <w:pPr>
        <w:pStyle w:val="yiv9711910769msonormal"/>
        <w:rPr>
          <w:color w:val="00B050"/>
          <w:u w:val="single"/>
        </w:rPr>
      </w:pPr>
      <w:r w:rsidRPr="00532076">
        <w:rPr>
          <w:color w:val="00B050"/>
          <w:u w:val="single"/>
        </w:rPr>
        <w:t>Option C: “</w:t>
      </w:r>
      <w:r w:rsidRPr="00532076">
        <w:rPr>
          <w:b/>
          <w:bCs/>
          <w:color w:val="00B050"/>
          <w:u w:val="single"/>
        </w:rPr>
        <w:t>Human Spaceflight Architecture”</w:t>
      </w:r>
    </w:p>
    <w:p w14:paraId="3D94B8F2" w14:textId="6CC441ED" w:rsidR="006932C7" w:rsidRDefault="006932C7" w:rsidP="006932C7">
      <w:pPr>
        <w:pStyle w:val="yiv9711910769msolistparagraph"/>
        <w:rPr>
          <w:b/>
          <w:bCs/>
        </w:rPr>
      </w:pPr>
      <w:r>
        <w:t>Term “spaceflight” has a clear definition e.g., MWD (</w:t>
      </w:r>
      <w:hyperlink r:id="rId12" w:history="1">
        <w:r w:rsidRPr="006932C7">
          <w:rPr>
            <w:rStyle w:val="Hyperlink"/>
          </w:rPr>
          <w:t>link</w:t>
        </w:r>
      </w:hyperlink>
      <w:r>
        <w:t xml:space="preserve">): </w:t>
      </w:r>
      <w:r>
        <w:rPr>
          <w:b/>
          <w:bCs/>
        </w:rPr>
        <w:t>“</w:t>
      </w:r>
      <w:r w:rsidRPr="006932C7">
        <w:rPr>
          <w:b/>
          <w:bCs/>
        </w:rPr>
        <w:t>flight beyond the earth's atmosphere</w:t>
      </w:r>
      <w:r>
        <w:rPr>
          <w:b/>
          <w:bCs/>
        </w:rPr>
        <w:t>”</w:t>
      </w:r>
    </w:p>
    <w:p w14:paraId="0D88039E" w14:textId="69F19058" w:rsidR="006932C7" w:rsidRDefault="006932C7" w:rsidP="006932C7">
      <w:pPr>
        <w:pStyle w:val="yiv9711910769msolistparagraph"/>
        <w:rPr>
          <w:ins w:id="54" w:author="robert rovetto" w:date="2020-01-26T14:33:00Z"/>
        </w:rPr>
      </w:pPr>
      <w:r>
        <w:t>This term describes the meaning</w:t>
      </w:r>
      <w:r w:rsidR="009C0338">
        <w:t>,</w:t>
      </w:r>
      <w:r>
        <w:t xml:space="preserve"> scope and focus on </w:t>
      </w:r>
      <w:r w:rsidR="009C0338">
        <w:t xml:space="preserve">architecture related to human spaceflight. </w:t>
      </w:r>
    </w:p>
    <w:p w14:paraId="34D8E6DF" w14:textId="289BD200" w:rsidR="00C15FBB" w:rsidDel="00C15FBB" w:rsidRDefault="00C15FBB" w:rsidP="006932C7">
      <w:pPr>
        <w:pStyle w:val="yiv9711910769msolistparagraph"/>
        <w:rPr>
          <w:del w:id="55" w:author="robert rovetto" w:date="2020-01-26T14:34:00Z"/>
        </w:rPr>
      </w:pPr>
      <w:ins w:id="56" w:author="robert rovetto" w:date="2020-01-26T14:34:00Z">
        <w:r>
          <w:t>The word ‘Human’ provides that specialized sense, but not ‘</w:t>
        </w:r>
        <w:proofErr w:type="spellStart"/>
        <w:r>
          <w:t>spaceflight’.</w:t>
        </w:r>
      </w:ins>
      <w:ins w:id="57" w:author="robert rovetto" w:date="2020-01-26T15:01:00Z">
        <w:r w:rsidR="0015603D">
          <w:t>’Spaceflight</w:t>
        </w:r>
        <w:proofErr w:type="spellEnd"/>
        <w:r w:rsidR="0015603D">
          <w:t xml:space="preserve">’ is </w:t>
        </w:r>
        <w:proofErr w:type="spellStart"/>
        <w:r w:rsidR="0015603D">
          <w:t>lke</w:t>
        </w:r>
        <w:proofErr w:type="spellEnd"/>
        <w:r w:rsidR="0015603D">
          <w:t xml:space="preserve"> ‘</w:t>
        </w:r>
        <w:proofErr w:type="spellStart"/>
        <w:r w:rsidR="0015603D">
          <w:t>astronautical</w:t>
        </w:r>
        <w:proofErr w:type="spellEnd"/>
        <w:r w:rsidR="0015603D">
          <w:t xml:space="preserve">’—both are generic covering both manned and unmanned </w:t>
        </w:r>
      </w:ins>
      <w:ins w:id="58" w:author="robert rovetto" w:date="2020-01-26T15:02:00Z">
        <w:r w:rsidR="0015603D">
          <w:t xml:space="preserve">modes of </w:t>
        </w:r>
        <w:proofErr w:type="spellStart"/>
        <w:r w:rsidR="0015603D">
          <w:t>spaceflight.</w:t>
        </w:r>
      </w:ins>
    </w:p>
    <w:p w14:paraId="44C7D3DD" w14:textId="77777777" w:rsidR="00C15FBB" w:rsidRDefault="00C15FBB" w:rsidP="006932C7">
      <w:pPr>
        <w:pStyle w:val="yiv9711910769msolistparagraph"/>
        <w:rPr>
          <w:ins w:id="59" w:author="robert rovetto" w:date="2020-01-26T14:41:00Z"/>
        </w:rPr>
      </w:pPr>
      <w:ins w:id="60" w:author="robert rovetto" w:date="2020-01-26T14:40:00Z">
        <w:r>
          <w:t>I</w:t>
        </w:r>
        <w:proofErr w:type="spellEnd"/>
        <w:r>
          <w:t xml:space="preserve"> agree that this option, C, is sufficient. </w:t>
        </w:r>
      </w:ins>
    </w:p>
    <w:p w14:paraId="4E6734CF" w14:textId="5F88BE65" w:rsidR="00C15FBB" w:rsidRDefault="0015603D" w:rsidP="00C15FBB">
      <w:pPr>
        <w:pStyle w:val="yiv9711910769msolistparagraph"/>
        <w:ind w:left="720"/>
        <w:rPr>
          <w:ins w:id="61" w:author="robert rovetto" w:date="2020-01-26T14:41:00Z"/>
        </w:rPr>
        <w:pPrChange w:id="62" w:author="robert rovetto" w:date="2020-01-26T14:41:00Z">
          <w:pPr>
            <w:pStyle w:val="yiv9711910769msolistparagraph"/>
          </w:pPr>
        </w:pPrChange>
      </w:pPr>
      <w:ins w:id="63" w:author="robert rovetto" w:date="2020-01-26T15:02:00Z">
        <w:r>
          <w:t>But t</w:t>
        </w:r>
      </w:ins>
      <w:ins w:id="64" w:author="robert rovetto" w:date="2020-01-26T14:41:00Z">
        <w:r w:rsidR="00C15FBB">
          <w:t>his would suggest a dichotomy: having also a non-human (unmanned) spaceflight architecture concept. So we can have this typology</w:t>
        </w:r>
      </w:ins>
      <w:ins w:id="65" w:author="robert rovetto" w:date="2020-01-26T14:42:00Z">
        <w:r w:rsidR="00C15FBB">
          <w:t xml:space="preserve"> (</w:t>
        </w:r>
        <w:proofErr w:type="spellStart"/>
        <w:r w:rsidR="00C15FBB">
          <w:t>intendation</w:t>
        </w:r>
        <w:proofErr w:type="spellEnd"/>
        <w:r w:rsidR="00C15FBB">
          <w:t xml:space="preserve"> indicates </w:t>
        </w:r>
        <w:proofErr w:type="spellStart"/>
        <w:r w:rsidR="00C15FBB">
          <w:t>subsumption</w:t>
        </w:r>
        <w:proofErr w:type="spellEnd"/>
        <w:r w:rsidR="00C15FBB">
          <w:t>):</w:t>
        </w:r>
      </w:ins>
    </w:p>
    <w:p w14:paraId="05E0F5E2" w14:textId="77777777" w:rsidR="00C15FBB" w:rsidRDefault="00C15FBB" w:rsidP="00C15FBB">
      <w:pPr>
        <w:pStyle w:val="yiv9711910769msolistparagraph"/>
        <w:ind w:left="720"/>
        <w:rPr>
          <w:ins w:id="66" w:author="robert rovetto" w:date="2020-01-26T14:41:00Z"/>
        </w:rPr>
        <w:pPrChange w:id="67" w:author="robert rovetto" w:date="2020-01-26T14:41:00Z">
          <w:pPr>
            <w:pStyle w:val="yiv9711910769msolistparagraph"/>
          </w:pPr>
        </w:pPrChange>
      </w:pPr>
      <w:bookmarkStart w:id="68" w:name="_GoBack"/>
      <w:bookmarkEnd w:id="68"/>
    </w:p>
    <w:p w14:paraId="64BB6AEA" w14:textId="2662A858" w:rsidR="00C15FBB" w:rsidRDefault="00C15FBB" w:rsidP="00C15FBB">
      <w:pPr>
        <w:pStyle w:val="yiv9711910769msolistparagraph"/>
        <w:ind w:left="720"/>
        <w:rPr>
          <w:ins w:id="69" w:author="robert rovetto" w:date="2020-01-26T14:41:00Z"/>
        </w:rPr>
        <w:pPrChange w:id="70" w:author="robert rovetto" w:date="2020-01-26T14:41:00Z">
          <w:pPr>
            <w:pStyle w:val="yiv9711910769msolistparagraph"/>
          </w:pPr>
        </w:pPrChange>
      </w:pPr>
      <w:proofErr w:type="spellStart"/>
      <w:ins w:id="71" w:author="robert rovetto" w:date="2020-01-26T14:41:00Z">
        <w:r>
          <w:t>Astronautical</w:t>
        </w:r>
        <w:proofErr w:type="spellEnd"/>
        <w:r>
          <w:t xml:space="preserve"> </w:t>
        </w:r>
        <w:proofErr w:type="spellStart"/>
        <w:r>
          <w:t>Architecutre</w:t>
        </w:r>
        <w:proofErr w:type="spellEnd"/>
        <w:r>
          <w:t xml:space="preserve"> </w:t>
        </w:r>
        <w:r>
          <w:tab/>
        </w:r>
        <w:r>
          <w:tab/>
        </w:r>
        <w:r>
          <w:tab/>
          <w:t>(most general)</w:t>
        </w:r>
      </w:ins>
    </w:p>
    <w:p w14:paraId="05018547" w14:textId="19BBBD27" w:rsidR="00C15FBB" w:rsidRDefault="00C15FBB" w:rsidP="00C15FBB">
      <w:pPr>
        <w:pStyle w:val="yiv9711910769msolistparagraph"/>
        <w:ind w:left="720"/>
        <w:rPr>
          <w:ins w:id="72" w:author="robert rovetto" w:date="2020-01-26T14:42:00Z"/>
        </w:rPr>
        <w:pPrChange w:id="73" w:author="robert rovetto" w:date="2020-01-26T14:41:00Z">
          <w:pPr>
            <w:pStyle w:val="yiv9711910769msolistparagraph"/>
          </w:pPr>
        </w:pPrChange>
      </w:pPr>
      <w:ins w:id="74" w:author="robert rovetto" w:date="2020-01-26T14:42:00Z">
        <w:r>
          <w:tab/>
          <w:t xml:space="preserve">Human </w:t>
        </w:r>
        <w:proofErr w:type="spellStart"/>
        <w:r>
          <w:t>Spaeflight</w:t>
        </w:r>
        <w:proofErr w:type="spellEnd"/>
        <w:r>
          <w:t xml:space="preserve"> Architecture</w:t>
        </w:r>
      </w:ins>
    </w:p>
    <w:p w14:paraId="224705F1" w14:textId="0690ABCB" w:rsidR="00C15FBB" w:rsidRDefault="00C15FBB" w:rsidP="00C15FBB">
      <w:pPr>
        <w:pStyle w:val="yiv9711910769msolistparagraph"/>
        <w:ind w:left="720"/>
        <w:rPr>
          <w:ins w:id="75" w:author="robert rovetto" w:date="2020-01-26T14:42:00Z"/>
        </w:rPr>
        <w:pPrChange w:id="76" w:author="robert rovetto" w:date="2020-01-26T14:41:00Z">
          <w:pPr>
            <w:pStyle w:val="yiv9711910769msolistparagraph"/>
          </w:pPr>
        </w:pPrChange>
      </w:pPr>
      <w:ins w:id="77" w:author="robert rovetto" w:date="2020-01-26T14:42:00Z">
        <w:r>
          <w:tab/>
          <w:t>Unmanned Spaceflight Architecture</w:t>
        </w:r>
      </w:ins>
    </w:p>
    <w:p w14:paraId="124870E8" w14:textId="77777777" w:rsidR="00C15FBB" w:rsidRDefault="00C15FBB" w:rsidP="00C15FBB">
      <w:pPr>
        <w:pStyle w:val="yiv9711910769msolistparagraph"/>
        <w:rPr>
          <w:ins w:id="78" w:author="robert rovetto" w:date="2020-01-26T14:40:00Z"/>
        </w:rPr>
      </w:pPr>
    </w:p>
    <w:p w14:paraId="35FF86DC" w14:textId="401285E0" w:rsidR="006932C7" w:rsidDel="00C15FBB" w:rsidRDefault="006932C7" w:rsidP="006932C7">
      <w:pPr>
        <w:pStyle w:val="yiv9711910769msolistparagraph"/>
        <w:rPr>
          <w:del w:id="79" w:author="robert rovetto" w:date="2020-01-26T14:34:00Z"/>
          <w:b/>
          <w:bCs/>
        </w:rPr>
      </w:pPr>
      <w:del w:id="80" w:author="robert rovetto" w:date="2020-01-26T14:34:00Z">
        <w:r w:rsidRPr="00B96069" w:rsidDel="00C15FBB">
          <w:rPr>
            <w:i/>
            <w:iCs/>
          </w:rPr>
          <w:delText xml:space="preserve">SACoS </w:delText>
        </w:r>
        <w:r w:rsidDel="00C15FBB">
          <w:rPr>
            <w:i/>
            <w:iCs/>
          </w:rPr>
          <w:delText>c</w:delText>
        </w:r>
        <w:r w:rsidRPr="00B96069" w:rsidDel="00C15FBB">
          <w:rPr>
            <w:i/>
            <w:iCs/>
          </w:rPr>
          <w:delText>hair recommend</w:delText>
        </w:r>
        <w:r w:rsidDel="00C15FBB">
          <w:rPr>
            <w:i/>
            <w:iCs/>
          </w:rPr>
          <w:delText>s</w:delText>
        </w:r>
        <w:r w:rsidRPr="00B96069" w:rsidDel="00C15FBB">
          <w:rPr>
            <w:i/>
            <w:iCs/>
          </w:rPr>
          <w:delText xml:space="preserve"> to use this term </w:delText>
        </w:r>
        <w:r w:rsidR="009C0338" w:rsidDel="00C15FBB">
          <w:rPr>
            <w:i/>
            <w:iCs/>
          </w:rPr>
          <w:delText>as an</w:delText>
        </w:r>
        <w:r w:rsidRPr="00B96069" w:rsidDel="00C15FBB">
          <w:rPr>
            <w:i/>
            <w:iCs/>
          </w:rPr>
          <w:delText xml:space="preserve"> official </w:delText>
        </w:r>
        <w:r w:rsidR="009C0338" w:rsidDel="00C15FBB">
          <w:rPr>
            <w:i/>
            <w:iCs/>
          </w:rPr>
          <w:delText>name of the domain</w:delText>
        </w:r>
        <w:r w:rsidRPr="00B96069" w:rsidDel="00C15FBB">
          <w:rPr>
            <w:i/>
            <w:iCs/>
          </w:rPr>
          <w:delText>.</w:delText>
        </w:r>
      </w:del>
    </w:p>
    <w:p w14:paraId="353616CE" w14:textId="77777777" w:rsidR="00007C83" w:rsidRDefault="00007C83" w:rsidP="006932C7">
      <w:pPr>
        <w:pStyle w:val="yiv9711910769msolistparagraph"/>
        <w:rPr>
          <w:b/>
          <w:bCs/>
        </w:rPr>
      </w:pPr>
    </w:p>
    <w:p w14:paraId="26E5842F" w14:textId="584DA169" w:rsidR="006932C7" w:rsidRPr="00B96069" w:rsidRDefault="006932C7" w:rsidP="006932C7">
      <w:pPr>
        <w:pStyle w:val="yiv9711910769msolistparagraph"/>
        <w:rPr>
          <w:b/>
          <w:bCs/>
        </w:rPr>
      </w:pPr>
      <w:r w:rsidRPr="00B96069">
        <w:rPr>
          <w:b/>
          <w:bCs/>
        </w:rPr>
        <w:t>Do you agree with the use of “</w:t>
      </w:r>
      <w:r w:rsidR="009C0338">
        <w:rPr>
          <w:b/>
          <w:bCs/>
        </w:rPr>
        <w:t>Human Spaceflight</w:t>
      </w:r>
      <w:r w:rsidRPr="00B96069">
        <w:rPr>
          <w:b/>
          <w:bCs/>
        </w:rPr>
        <w:t xml:space="preserve"> Architecture” as an official name of the discipline?</w:t>
      </w:r>
    </w:p>
    <w:p w14:paraId="4E0CC5E2" w14:textId="77777777" w:rsidR="006932C7" w:rsidRPr="00424C7F" w:rsidRDefault="006932C7" w:rsidP="006932C7">
      <w:pPr>
        <w:pStyle w:val="yiv9711910769msolistparagraph"/>
        <w:rPr>
          <w:i/>
          <w:iCs/>
          <w:sz w:val="18"/>
          <w:szCs w:val="18"/>
        </w:rPr>
      </w:pPr>
      <w:proofErr w:type="spellStart"/>
      <w:r w:rsidRPr="00424C7F">
        <w:rPr>
          <w:i/>
          <w:iCs/>
          <w:sz w:val="18"/>
          <w:szCs w:val="18"/>
        </w:rPr>
        <w:t>Radiobutton</w:t>
      </w:r>
      <w:proofErr w:type="spellEnd"/>
    </w:p>
    <w:p w14:paraId="5B103B87" w14:textId="77777777" w:rsidR="006932C7" w:rsidRDefault="006932C7" w:rsidP="006932C7">
      <w:pPr>
        <w:pStyle w:val="yiv9711910769msolistparagraph"/>
      </w:pPr>
      <w:r>
        <w:t xml:space="preserve">Agree </w:t>
      </w:r>
    </w:p>
    <w:p w14:paraId="18C88E60" w14:textId="77777777" w:rsidR="006932C7" w:rsidRDefault="006932C7" w:rsidP="006932C7">
      <w:pPr>
        <w:pStyle w:val="yiv9711910769msolistparagraph"/>
      </w:pPr>
      <w:r>
        <w:t>Disagree</w:t>
      </w:r>
    </w:p>
    <w:p w14:paraId="610AB4AB" w14:textId="77777777" w:rsidR="006932C7" w:rsidRDefault="006932C7" w:rsidP="006932C7">
      <w:pPr>
        <w:pStyle w:val="yiv9711910769mso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2223B68" wp14:editId="464DAFDD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9B43" w14:textId="77777777" w:rsidR="006932C7" w:rsidRPr="006A0B11" w:rsidRDefault="006932C7" w:rsidP="006932C7">
                            <w:pPr>
                              <w:pStyle w:val="yiv9711910769msolistparagraph"/>
                            </w:pPr>
                            <w:r w:rsidRPr="006A0B11">
                              <w:rPr>
                                <w:i/>
                                <w:iCs/>
                              </w:rPr>
                              <w:t>Comment here: 300 characters</w:t>
                            </w:r>
                          </w:p>
                          <w:p w14:paraId="60C11BE0" w14:textId="77777777" w:rsidR="006932C7" w:rsidRDefault="006932C7" w:rsidP="006932C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23B68" id="_x0000_s1028" type="#_x0000_t202" style="position:absolute;margin-left:-.1pt;margin-top:6.1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">
                <v:textbox style="mso-fit-shape-to-text:t">
                  <w:txbxContent>
                    <w:p w14:paraId="21309B43" w14:textId="77777777" w:rsidR="006932C7" w:rsidRPr="006A0B11" w:rsidRDefault="006932C7" w:rsidP="006932C7">
                      <w:pPr>
                        <w:pStyle w:val="yiv9711910769msolistparagraph"/>
                      </w:pPr>
                      <w:r w:rsidRPr="006A0B11">
                        <w:rPr>
                          <w:i/>
                          <w:iCs/>
                        </w:rPr>
                        <w:t>Comment here: 300 characters</w:t>
                      </w:r>
                    </w:p>
                    <w:p w14:paraId="60C11BE0" w14:textId="77777777" w:rsidR="006932C7" w:rsidRDefault="006932C7" w:rsidP="006932C7"/>
                  </w:txbxContent>
                </v:textbox>
                <w10:wrap type="square"/>
              </v:shape>
            </w:pict>
          </mc:Fallback>
        </mc:AlternateContent>
      </w:r>
    </w:p>
    <w:p w14:paraId="72C1DC02" w14:textId="77777777" w:rsidR="006932C7" w:rsidRDefault="006932C7" w:rsidP="006932C7">
      <w:pPr>
        <w:pStyle w:val="yiv9711910769msonormal"/>
        <w:ind w:left="360"/>
      </w:pPr>
    </w:p>
    <w:p w14:paraId="03063BCB" w14:textId="77777777" w:rsidR="006932C7" w:rsidRDefault="006932C7">
      <w:pPr>
        <w:rPr>
          <w:rFonts w:ascii="Times New Roman" w:hAnsi="Times New Roman" w:cs="Times New Roman"/>
          <w:sz w:val="24"/>
          <w:szCs w:val="24"/>
        </w:rPr>
      </w:pPr>
    </w:p>
    <w:p w14:paraId="52EB5424" w14:textId="0D9A147D" w:rsidR="006932C7" w:rsidRDefault="006932C7">
      <w:pPr>
        <w:rPr>
          <w:rFonts w:ascii="Times New Roman" w:hAnsi="Times New Roman" w:cs="Times New Roman"/>
          <w:sz w:val="24"/>
          <w:szCs w:val="24"/>
        </w:rPr>
      </w:pPr>
    </w:p>
    <w:p w14:paraId="27701625" w14:textId="4F41EB37" w:rsidR="009C0338" w:rsidRPr="00532076" w:rsidRDefault="009C0338" w:rsidP="009C0338">
      <w:pPr>
        <w:pStyle w:val="yiv9711910769msonormal"/>
        <w:rPr>
          <w:u w:val="single"/>
        </w:rPr>
      </w:pPr>
      <w:proofErr w:type="gramStart"/>
      <w:r w:rsidRPr="00532076">
        <w:rPr>
          <w:u w:val="single"/>
        </w:rPr>
        <w:t>Option D</w:t>
      </w:r>
      <w:r w:rsidR="00532076" w:rsidRPr="00532076">
        <w:rPr>
          <w:u w:val="single"/>
        </w:rPr>
        <w:t xml:space="preserve"> - not applicable </w:t>
      </w:r>
      <w:r w:rsidR="004166E1">
        <w:rPr>
          <w:u w:val="single"/>
        </w:rPr>
        <w:t xml:space="preserve">for a discipline name </w:t>
      </w:r>
      <w:r w:rsidR="00532076" w:rsidRPr="00532076">
        <w:rPr>
          <w:u w:val="single"/>
        </w:rPr>
        <w:t xml:space="preserve">due to </w:t>
      </w:r>
      <w:r w:rsidR="00007C83">
        <w:rPr>
          <w:u w:val="single"/>
        </w:rPr>
        <w:t>its</w:t>
      </w:r>
      <w:r w:rsidR="00532076" w:rsidRPr="00532076">
        <w:rPr>
          <w:u w:val="single"/>
        </w:rPr>
        <w:t xml:space="preserve"> limited scope.</w:t>
      </w:r>
      <w:proofErr w:type="gramEnd"/>
      <w:r w:rsidR="00532076" w:rsidRPr="00532076">
        <w:rPr>
          <w:u w:val="single"/>
        </w:rPr>
        <w:t xml:space="preserve"> This option is</w:t>
      </w:r>
      <w:r w:rsidR="00007C83">
        <w:rPr>
          <w:u w:val="single"/>
        </w:rPr>
        <w:t xml:space="preserve"> listed only</w:t>
      </w:r>
      <w:r w:rsidR="00532076" w:rsidRPr="00532076">
        <w:rPr>
          <w:u w:val="single"/>
        </w:rPr>
        <w:t xml:space="preserve"> to provide you </w:t>
      </w:r>
      <w:r w:rsidR="00007C83">
        <w:rPr>
          <w:u w:val="single"/>
        </w:rPr>
        <w:t>a</w:t>
      </w:r>
      <w:r w:rsidR="00532076" w:rsidRPr="00532076">
        <w:rPr>
          <w:u w:val="single"/>
        </w:rPr>
        <w:t xml:space="preserve"> contextual </w:t>
      </w:r>
      <w:r w:rsidR="004166E1" w:rsidRPr="004166E1">
        <w:rPr>
          <w:u w:val="single"/>
        </w:rPr>
        <w:t>viewpoint</w:t>
      </w:r>
      <w:r w:rsidRPr="004166E1">
        <w:rPr>
          <w:u w:val="single"/>
        </w:rPr>
        <w:t xml:space="preserve">: </w:t>
      </w:r>
      <w:r w:rsidRPr="00532076">
        <w:rPr>
          <w:u w:val="single"/>
        </w:rPr>
        <w:t>“</w:t>
      </w:r>
      <w:r w:rsidRPr="00532076">
        <w:rPr>
          <w:b/>
          <w:bCs/>
          <w:u w:val="single"/>
        </w:rPr>
        <w:t>Space Vessel Architecture” or “Spacecraft Architecture”</w:t>
      </w:r>
    </w:p>
    <w:p w14:paraId="120E435D" w14:textId="273573B3" w:rsidR="009C0338" w:rsidRPr="009C0338" w:rsidRDefault="009C0338" w:rsidP="009C0338">
      <w:pPr>
        <w:pStyle w:val="yiv9711910769msolistparagraph"/>
        <w:rPr>
          <w:b/>
          <w:bCs/>
        </w:rPr>
      </w:pPr>
      <w:r>
        <w:t>Term “space vessel” is suggested to be a name of a spacecraft that enables human presence (having a life supporting function). The term “spacecraft” has a clear definition e.g., MWD (</w:t>
      </w:r>
      <w:hyperlink r:id="rId13" w:history="1">
        <w:r w:rsidRPr="009C0338">
          <w:rPr>
            <w:rStyle w:val="Hyperlink"/>
          </w:rPr>
          <w:t>link</w:t>
        </w:r>
      </w:hyperlink>
      <w:r>
        <w:t xml:space="preserve">): </w:t>
      </w:r>
      <w:r w:rsidRPr="009C0338">
        <w:rPr>
          <w:b/>
          <w:bCs/>
        </w:rPr>
        <w:t>“a vehicle or device designed for travel or operation outside the earth's atmosphere”</w:t>
      </w:r>
      <w:r>
        <w:rPr>
          <w:b/>
          <w:bCs/>
        </w:rPr>
        <w:t xml:space="preserve">. </w:t>
      </w:r>
      <w:r w:rsidRPr="009C0338">
        <w:t xml:space="preserve">This definition </w:t>
      </w:r>
      <w:r>
        <w:t xml:space="preserve">does include also architecture of unmanned probes, </w:t>
      </w:r>
      <w:proofErr w:type="spellStart"/>
      <w:r>
        <w:t>spaceacraft</w:t>
      </w:r>
      <w:proofErr w:type="spellEnd"/>
      <w:del w:id="81" w:author="robert rovetto" w:date="2020-01-26T14:36:00Z">
        <w:r w:rsidDel="00C15FBB">
          <w:delText>s</w:delText>
        </w:r>
      </w:del>
      <w:r>
        <w:t xml:space="preserve"> and rovers.</w:t>
      </w:r>
    </w:p>
    <w:p w14:paraId="6EA4CD12" w14:textId="30EDD924" w:rsidR="00534583" w:rsidRPr="00A2370E" w:rsidDel="00A2370E" w:rsidRDefault="00534583" w:rsidP="009C0338">
      <w:pPr>
        <w:pStyle w:val="yiv9711910769msolistparagraph"/>
        <w:rPr>
          <w:del w:id="82" w:author="robert rovetto" w:date="2020-01-26T14:43:00Z"/>
          <w:rPrChange w:id="83" w:author="robert rovetto" w:date="2020-01-26T14:43:00Z">
            <w:rPr>
              <w:del w:id="84" w:author="robert rovetto" w:date="2020-01-26T14:43:00Z"/>
              <w:i/>
              <w:iCs/>
            </w:rPr>
          </w:rPrChange>
        </w:rPr>
      </w:pPr>
      <w:r w:rsidRPr="00534583">
        <w:t>Both terms do focus on vehicle only, limiting thus scope of the discipline, not considering external</w:t>
      </w:r>
      <w:r w:rsidR="00007C83">
        <w:t xml:space="preserve"> to spacecraft,</w:t>
      </w:r>
      <w:r w:rsidRPr="00534583">
        <w:t xml:space="preserve"> broader context of the human spaceflight.</w:t>
      </w:r>
      <w:del w:id="85" w:author="robert rovetto" w:date="2020-01-26T14:39:00Z">
        <w:r w:rsidDel="00C15FBB">
          <w:rPr>
            <w:i/>
            <w:iCs/>
          </w:rPr>
          <w:delText xml:space="preserve"> </w:delText>
        </w:r>
      </w:del>
      <w:del w:id="86" w:author="robert rovetto" w:date="2020-01-26T14:43:00Z">
        <w:r w:rsidDel="00A2370E">
          <w:rPr>
            <w:i/>
            <w:iCs/>
          </w:rPr>
          <w:delText xml:space="preserve"> </w:delText>
        </w:r>
      </w:del>
    </w:p>
    <w:p w14:paraId="1BF872FC" w14:textId="5A5E787C" w:rsidR="009C0338" w:rsidDel="00C15FBB" w:rsidRDefault="009C0338" w:rsidP="009C0338">
      <w:pPr>
        <w:pStyle w:val="yiv9711910769msolistparagraph"/>
        <w:rPr>
          <w:del w:id="87" w:author="robert rovetto" w:date="2020-01-26T14:36:00Z"/>
          <w:b/>
          <w:bCs/>
        </w:rPr>
      </w:pPr>
      <w:del w:id="88" w:author="robert rovetto" w:date="2020-01-26T14:36:00Z">
        <w:r w:rsidRPr="00B96069" w:rsidDel="00C15FBB">
          <w:rPr>
            <w:i/>
            <w:iCs/>
          </w:rPr>
          <w:delText xml:space="preserve">SACoS </w:delText>
        </w:r>
        <w:r w:rsidDel="00C15FBB">
          <w:rPr>
            <w:i/>
            <w:iCs/>
          </w:rPr>
          <w:delText>c</w:delText>
        </w:r>
        <w:r w:rsidRPr="00B96069" w:rsidDel="00C15FBB">
          <w:rPr>
            <w:i/>
            <w:iCs/>
          </w:rPr>
          <w:delText xml:space="preserve">hair </w:delText>
        </w:r>
        <w:r w:rsidR="00534583" w:rsidDel="00C15FBB">
          <w:rPr>
            <w:i/>
            <w:iCs/>
          </w:rPr>
          <w:delText xml:space="preserve">does not </w:delText>
        </w:r>
        <w:r w:rsidRPr="00B96069" w:rsidDel="00C15FBB">
          <w:rPr>
            <w:i/>
            <w:iCs/>
          </w:rPr>
          <w:delText xml:space="preserve">recommend to use </w:delText>
        </w:r>
        <w:r w:rsidR="00534583" w:rsidDel="00C15FBB">
          <w:rPr>
            <w:i/>
            <w:iCs/>
          </w:rPr>
          <w:delText>either</w:delText>
        </w:r>
        <w:r w:rsidRPr="00B96069" w:rsidDel="00C15FBB">
          <w:rPr>
            <w:i/>
            <w:iCs/>
          </w:rPr>
          <w:delText xml:space="preserve"> term </w:delText>
        </w:r>
        <w:r w:rsidDel="00C15FBB">
          <w:rPr>
            <w:i/>
            <w:iCs/>
          </w:rPr>
          <w:delText>as an</w:delText>
        </w:r>
        <w:r w:rsidRPr="00B96069" w:rsidDel="00C15FBB">
          <w:rPr>
            <w:i/>
            <w:iCs/>
          </w:rPr>
          <w:delText xml:space="preserve"> official </w:delText>
        </w:r>
        <w:r w:rsidDel="00C15FBB">
          <w:rPr>
            <w:i/>
            <w:iCs/>
          </w:rPr>
          <w:delText>name of the domain</w:delText>
        </w:r>
        <w:r w:rsidRPr="00B96069" w:rsidDel="00C15FBB">
          <w:rPr>
            <w:i/>
            <w:iCs/>
          </w:rPr>
          <w:delText>.</w:delText>
        </w:r>
      </w:del>
    </w:p>
    <w:p w14:paraId="09ABC926" w14:textId="77777777" w:rsidR="009C0338" w:rsidRDefault="009C0338" w:rsidP="009C0338">
      <w:pPr>
        <w:pStyle w:val="yiv9711910769mso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EB3B634" wp14:editId="1F618EF5">
                <wp:simplePos x="0" y="0"/>
                <wp:positionH relativeFrom="column">
                  <wp:posOffset>-1270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9E9E4" w14:textId="77777777" w:rsidR="009C0338" w:rsidRPr="006A0B11" w:rsidRDefault="009C0338" w:rsidP="009C0338">
                            <w:pPr>
                              <w:pStyle w:val="yiv9711910769msolistparagraph"/>
                            </w:pPr>
                            <w:r w:rsidRPr="006A0B11">
                              <w:rPr>
                                <w:i/>
                                <w:iCs/>
                              </w:rPr>
                              <w:t>Comment here: 300 characters</w:t>
                            </w:r>
                          </w:p>
                          <w:p w14:paraId="37AEBD73" w14:textId="77777777" w:rsidR="009C0338" w:rsidRDefault="009C0338" w:rsidP="009C03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B3B634" id="Text Box 3" o:spid="_x0000_s1029" type="#_x0000_t202" style="position:absolute;margin-left:-.1pt;margin-top:6.1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">
                <v:textbox style="mso-fit-shape-to-text:t">
                  <w:txbxContent>
                    <w:p w14:paraId="7C99E9E4" w14:textId="77777777" w:rsidR="009C0338" w:rsidRPr="006A0B11" w:rsidRDefault="009C0338" w:rsidP="009C0338">
                      <w:pPr>
                        <w:pStyle w:val="yiv9711910769msolistparagraph"/>
                      </w:pPr>
                      <w:r w:rsidRPr="006A0B11">
                        <w:rPr>
                          <w:i/>
                          <w:iCs/>
                        </w:rPr>
                        <w:t>Comment here: 300 characters</w:t>
                      </w:r>
                    </w:p>
                    <w:p w14:paraId="37AEBD73" w14:textId="77777777" w:rsidR="009C0338" w:rsidRDefault="009C0338" w:rsidP="009C0338"/>
                  </w:txbxContent>
                </v:textbox>
                <w10:wrap type="square"/>
              </v:shape>
            </w:pict>
          </mc:Fallback>
        </mc:AlternateContent>
      </w:r>
    </w:p>
    <w:p w14:paraId="1E506EB4" w14:textId="77777777" w:rsidR="009C0338" w:rsidRDefault="009C0338" w:rsidP="009C0338">
      <w:pPr>
        <w:pStyle w:val="yiv9711910769msonormal"/>
        <w:ind w:left="360"/>
      </w:pPr>
    </w:p>
    <w:p w14:paraId="6B10BFC5" w14:textId="7CB60AF7" w:rsidR="009C0338" w:rsidRDefault="009C0338">
      <w:pPr>
        <w:rPr>
          <w:rFonts w:ascii="Times New Roman" w:hAnsi="Times New Roman" w:cs="Times New Roman"/>
          <w:sz w:val="24"/>
          <w:szCs w:val="24"/>
        </w:rPr>
      </w:pPr>
    </w:p>
    <w:p w14:paraId="5585D806" w14:textId="4E5A1B3B" w:rsidR="006A0B11" w:rsidRDefault="006A0B11"/>
    <w:p w14:paraId="71D3801F" w14:textId="59E70F5C" w:rsidR="004166E1" w:rsidRDefault="004166E1">
      <w:r>
        <w:br w:type="page"/>
      </w:r>
    </w:p>
    <w:p w14:paraId="10451E0F" w14:textId="44C372E3" w:rsidR="004166E1" w:rsidRDefault="004166E1" w:rsidP="004166E1">
      <w:pPr>
        <w:jc w:val="center"/>
      </w:pPr>
      <w:r>
        <w:lastRenderedPageBreak/>
        <w:t>Appendix A</w:t>
      </w:r>
    </w:p>
    <w:p w14:paraId="191B5A97" w14:textId="496F0A74" w:rsidR="001F2E06" w:rsidRDefault="001F2E06" w:rsidP="004166E1">
      <w:pPr>
        <w:jc w:val="center"/>
      </w:pPr>
    </w:p>
    <w:p w14:paraId="738B9923" w14:textId="77777777" w:rsidR="001F2E06" w:rsidRPr="00FD1454" w:rsidRDefault="001F2E06" w:rsidP="001F2E06">
      <w:pPr>
        <w:pStyle w:val="Heading3"/>
        <w:rPr>
          <w:rStyle w:val="Heading3Char"/>
          <w:i/>
          <w:iCs/>
          <w:color w:val="1F497D" w:themeColor="text2"/>
        </w:rPr>
      </w:pPr>
      <w:r w:rsidRPr="00560164">
        <w:rPr>
          <w:rStyle w:val="Heading3Char"/>
        </w:rPr>
        <w:t>ARCHITECTURE CLASSIFICATION</w:t>
      </w:r>
    </w:p>
    <w:p w14:paraId="4D7ED2DE" w14:textId="77777777" w:rsidR="001F2E06" w:rsidRPr="00560164" w:rsidRDefault="001F2E06" w:rsidP="001F2E06">
      <w:r w:rsidRPr="00560164">
        <w:t xml:space="preserve">Derived from </w:t>
      </w:r>
      <w:r w:rsidRPr="00560164">
        <w:rPr>
          <w:b/>
          <w:u w:val="single"/>
        </w:rPr>
        <w:t>IEEE 610.12</w:t>
      </w:r>
      <w:r w:rsidRPr="00560164">
        <w:rPr>
          <w:bCs/>
          <w:u w:val="single"/>
        </w:rPr>
        <w:t xml:space="preserve"> and</w:t>
      </w:r>
      <w:r w:rsidRPr="00560164">
        <w:rPr>
          <w:b/>
          <w:u w:val="single"/>
        </w:rPr>
        <w:t xml:space="preserve"> DISA JTA</w:t>
      </w:r>
      <w:r w:rsidRPr="00560164">
        <w:rPr>
          <w:rStyle w:val="FootnoteReference"/>
        </w:rPr>
        <w:footnoteReference w:id="1"/>
      </w:r>
      <w:r w:rsidRPr="00560164">
        <w:t xml:space="preserve"> (modified and synthesized by </w:t>
      </w:r>
      <w:proofErr w:type="spellStart"/>
      <w:r w:rsidRPr="00560164">
        <w:t>SACoS</w:t>
      </w:r>
      <w:proofErr w:type="spellEnd"/>
      <w:proofErr w:type="gramStart"/>
      <w:r w:rsidRPr="00560164">
        <w:t>)</w:t>
      </w:r>
      <w:proofErr w:type="gramEnd"/>
      <w:r>
        <w:br/>
        <w:t xml:space="preserve">Architecture Classification is </w:t>
      </w:r>
      <w:r w:rsidRPr="00560164">
        <w:t>a categorization of the types of architectures</w:t>
      </w:r>
      <w:r>
        <w:t xml:space="preserve"> according to their scope and purpose</w:t>
      </w:r>
      <w:r w:rsidRPr="00560164">
        <w:t xml:space="preserve">. There are three types of architectures by DISA (3-5) and two by </w:t>
      </w:r>
      <w:proofErr w:type="spellStart"/>
      <w:r w:rsidRPr="00560164">
        <w:t>SACoS</w:t>
      </w:r>
      <w:proofErr w:type="spellEnd"/>
      <w:r w:rsidRPr="00560164">
        <w:t xml:space="preserve"> (1-2) to encompass </w:t>
      </w:r>
      <w:r>
        <w:t>hierarchy of human-systems and related</w:t>
      </w:r>
      <w:r w:rsidRPr="00560164">
        <w:t xml:space="preserve"> phenomena and entities</w:t>
      </w:r>
      <w:r>
        <w:t xml:space="preserve">. The five types are listed hierarchically based on the level to which </w:t>
      </w:r>
      <w:proofErr w:type="gramStart"/>
      <w:r>
        <w:t>a mental and physical realizations</w:t>
      </w:r>
      <w:proofErr w:type="gramEnd"/>
      <w:r>
        <w:t xml:space="preserve"> are of a concern in a human-system architecture</w:t>
      </w:r>
      <w:r w:rsidRPr="00560164">
        <w:t>:</w:t>
      </w:r>
    </w:p>
    <w:p w14:paraId="156C71EE" w14:textId="56CE89D4" w:rsidR="001F2E06" w:rsidRPr="00560164" w:rsidRDefault="001F2E06" w:rsidP="001F2E0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Fundamental </w:t>
      </w:r>
      <w:r w:rsidRPr="00560164">
        <w:rPr>
          <w:b/>
          <w:bCs/>
        </w:rPr>
        <w:t>Architecture</w:t>
      </w:r>
      <w:r>
        <w:rPr>
          <w:b/>
          <w:bCs/>
        </w:rPr>
        <w:t xml:space="preserve"> </w:t>
      </w:r>
      <w:r w:rsidRPr="00560164">
        <w:t>– A description of the natural or artificial system purpose and relationships including ideological values</w:t>
      </w:r>
      <w:r>
        <w:t>, rules, principles</w:t>
      </w:r>
      <w:r w:rsidRPr="00560164">
        <w:t xml:space="preserve"> regarding its environments (natural, artificial, physical, mental, social) to enable formation of the Enterprise Architecture</w:t>
      </w:r>
    </w:p>
    <w:p w14:paraId="7C5B84C9" w14:textId="77777777" w:rsidR="001F2E06" w:rsidRPr="00560164" w:rsidRDefault="001F2E06" w:rsidP="001F2E06">
      <w:pPr>
        <w:pStyle w:val="ListParagraph"/>
        <w:numPr>
          <w:ilvl w:val="1"/>
          <w:numId w:val="5"/>
        </w:numPr>
      </w:pPr>
      <w:r w:rsidRPr="00560164">
        <w:t>Example:</w:t>
      </w:r>
    </w:p>
    <w:p w14:paraId="5E01FE3E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Societal</w:t>
      </w:r>
      <w:r>
        <w:t>, individual</w:t>
      </w:r>
      <w:r w:rsidRPr="00560164">
        <w:t xml:space="preserve"> rules</w:t>
      </w:r>
      <w:r>
        <w:t>, values, preferences</w:t>
      </w:r>
      <w:r w:rsidRPr="00560164">
        <w:t xml:space="preserve"> and cultures </w:t>
      </w:r>
    </w:p>
    <w:p w14:paraId="0D8367AB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State, federal frameworks</w:t>
      </w:r>
      <w:r>
        <w:t xml:space="preserve"> and governance rules</w:t>
      </w:r>
    </w:p>
    <w:p w14:paraId="052CC81E" w14:textId="77777777" w:rsidR="001F2E06" w:rsidRDefault="001F2E06" w:rsidP="001F2E06">
      <w:pPr>
        <w:pStyle w:val="ListParagraph"/>
        <w:numPr>
          <w:ilvl w:val="2"/>
          <w:numId w:val="5"/>
        </w:numPr>
      </w:pPr>
      <w:r w:rsidRPr="0037128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374309" wp14:editId="1A13888A">
                <wp:simplePos x="0" y="0"/>
                <wp:positionH relativeFrom="margin">
                  <wp:align>right</wp:align>
                </wp:positionH>
                <wp:positionV relativeFrom="paragraph">
                  <wp:posOffset>275102</wp:posOffset>
                </wp:positionV>
                <wp:extent cx="5925185" cy="780415"/>
                <wp:effectExtent l="0" t="0" r="18415" b="196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2F74" w14:textId="77777777" w:rsidR="001F2E06" w:rsidRPr="00933539" w:rsidRDefault="001F2E06" w:rsidP="001F2E06">
                            <w:pPr>
                              <w:jc w:val="both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933539">
                              <w:rPr>
                                <w:b/>
                                <w:i/>
                                <w:iCs/>
                              </w:rPr>
                              <w:t>Alternative terms and concepts potentially used in other communities:</w:t>
                            </w:r>
                          </w:p>
                          <w:p w14:paraId="0D584ADD" w14:textId="261AFAC3" w:rsidR="001F2E06" w:rsidRDefault="001F2E06" w:rsidP="001F2E06">
                            <w:pPr>
                              <w:jc w:val="both"/>
                            </w:pPr>
                            <w:bookmarkStart w:id="89" w:name="_Hlk30924846"/>
                            <w:bookmarkStart w:id="90" w:name="_Hlk30924847"/>
                            <w:r>
                              <w:rPr>
                                <w:bCs/>
                                <w:i/>
                                <w:iCs/>
                              </w:rPr>
                              <w:t>May be referred to as “Architecture Theory”, ”Architecture Ideology”, “Ideology”, “Fundamentals of Architecture”</w:t>
                            </w:r>
                            <w:bookmarkEnd w:id="89"/>
                            <w:bookmarkEnd w:id="9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374309" id="_x0000_s1030" type="#_x0000_t202" style="position:absolute;left:0;text-align:left;margin-left:415.35pt;margin-top:21.65pt;width:466.55pt;height:6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">
                <v:textbox>
                  <w:txbxContent>
                    <w:p w14:paraId="26FB2F74" w14:textId="77777777" w:rsidR="001F2E06" w:rsidRPr="00933539" w:rsidRDefault="001F2E06" w:rsidP="001F2E06">
                      <w:pPr>
                        <w:jc w:val="both"/>
                        <w:rPr>
                          <w:b/>
                          <w:i/>
                          <w:iCs/>
                        </w:rPr>
                      </w:pPr>
                      <w:r w:rsidRPr="00933539">
                        <w:rPr>
                          <w:b/>
                          <w:i/>
                          <w:iCs/>
                        </w:rPr>
                        <w:t>Alternative terms and concepts potentially used in other communities:</w:t>
                      </w:r>
                    </w:p>
                    <w:p w14:paraId="0D584ADD" w14:textId="261AFAC3" w:rsidR="001F2E06" w:rsidRDefault="001F2E06" w:rsidP="001F2E06">
                      <w:pPr>
                        <w:jc w:val="both"/>
                      </w:pPr>
                      <w:bookmarkStart w:id="3" w:name="_Hlk30924846"/>
                      <w:bookmarkStart w:id="4" w:name="_Hlk30924847"/>
                      <w:r>
                        <w:rPr>
                          <w:bCs/>
                          <w:i/>
                          <w:iCs/>
                        </w:rPr>
                        <w:t>May be referred to as “Architecture Theory”, ”</w:t>
                      </w:r>
                      <w:r>
                        <w:rPr>
                          <w:bCs/>
                          <w:i/>
                          <w:iCs/>
                        </w:rPr>
                        <w:t xml:space="preserve">Architecture </w:t>
                      </w:r>
                      <w:r>
                        <w:rPr>
                          <w:bCs/>
                          <w:i/>
                          <w:iCs/>
                        </w:rPr>
                        <w:t xml:space="preserve">Ideology”, </w:t>
                      </w:r>
                      <w:r>
                        <w:rPr>
                          <w:bCs/>
                          <w:i/>
                          <w:iCs/>
                        </w:rPr>
                        <w:t xml:space="preserve">“Ideology”, </w:t>
                      </w:r>
                      <w:r>
                        <w:rPr>
                          <w:bCs/>
                          <w:i/>
                          <w:iCs/>
                        </w:rPr>
                        <w:t>“Fundamentals of Architecture”</w:t>
                      </w:r>
                      <w:bookmarkEnd w:id="3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0164">
        <w:t xml:space="preserve">(Co)existential motivations </w:t>
      </w:r>
    </w:p>
    <w:p w14:paraId="2205D4D5" w14:textId="77777777" w:rsidR="001F2E06" w:rsidRDefault="001F2E06" w:rsidP="001F2E06">
      <w:pPr>
        <w:pStyle w:val="ListParagraph"/>
        <w:numPr>
          <w:ilvl w:val="0"/>
          <w:numId w:val="5"/>
        </w:numPr>
      </w:pPr>
      <w:r w:rsidRPr="000F6D66">
        <w:rPr>
          <w:b/>
        </w:rPr>
        <w:t>Enterprise</w:t>
      </w:r>
      <w:r w:rsidRPr="00560164">
        <w:t xml:space="preserve"> </w:t>
      </w:r>
      <w:r w:rsidRPr="000F6D66">
        <w:rPr>
          <w:b/>
          <w:bCs/>
        </w:rPr>
        <w:t>Architecture</w:t>
      </w:r>
      <w:r w:rsidRPr="00560164">
        <w:t xml:space="preserve"> – A description of all components </w:t>
      </w:r>
      <w:r>
        <w:t xml:space="preserve">(human, hardware, software) </w:t>
      </w:r>
      <w:r w:rsidRPr="00560164">
        <w:t>of an economically productive human-organizational environment designated to definition of goals, strategy, products, services and required infrastructure in current and future states based on the input f</w:t>
      </w:r>
      <w:r>
        <w:t>ro</w:t>
      </w:r>
      <w:r w:rsidRPr="00560164">
        <w:t>m the Architecture</w:t>
      </w:r>
      <w:r>
        <w:t xml:space="preserve"> Ideology </w:t>
      </w:r>
      <w:r w:rsidRPr="00560164">
        <w:t>to enable Operational, System and Technical Architectures.</w:t>
      </w:r>
      <w:r>
        <w:t xml:space="preserve"> Enterprise Architecture comprises of three fundamental parts:</w:t>
      </w:r>
    </w:p>
    <w:p w14:paraId="54C2B01E" w14:textId="77777777" w:rsidR="001F2E06" w:rsidRDefault="001F2E06" w:rsidP="001F2E06">
      <w:pPr>
        <w:pStyle w:val="ListParagraph"/>
        <w:numPr>
          <w:ilvl w:val="0"/>
          <w:numId w:val="4"/>
        </w:numPr>
      </w:pPr>
      <w:r>
        <w:t>Architecture Framework</w:t>
      </w:r>
    </w:p>
    <w:p w14:paraId="4BEB4657" w14:textId="77777777" w:rsidR="001F2E06" w:rsidRDefault="001F2E06" w:rsidP="001F2E06">
      <w:pPr>
        <w:pStyle w:val="ListParagraph"/>
        <w:numPr>
          <w:ilvl w:val="0"/>
          <w:numId w:val="4"/>
        </w:numPr>
      </w:pPr>
      <w:r>
        <w:t>Architecture Implementation Plan</w:t>
      </w:r>
    </w:p>
    <w:p w14:paraId="1BF65079" w14:textId="77777777" w:rsidR="001F2E06" w:rsidRDefault="001F2E06" w:rsidP="001F2E06">
      <w:pPr>
        <w:pStyle w:val="ListParagraph"/>
        <w:numPr>
          <w:ilvl w:val="0"/>
          <w:numId w:val="4"/>
        </w:numPr>
      </w:pPr>
      <w:r>
        <w:t>Architecture Management Plan</w:t>
      </w:r>
    </w:p>
    <w:p w14:paraId="5379F5C4" w14:textId="77777777" w:rsidR="001F2E06" w:rsidRPr="00560164" w:rsidRDefault="001F2E06" w:rsidP="001F2E06">
      <w:pPr>
        <w:pStyle w:val="ListParagraph"/>
        <w:numPr>
          <w:ilvl w:val="1"/>
          <w:numId w:val="5"/>
        </w:numPr>
      </w:pPr>
      <w:r w:rsidRPr="00560164">
        <w:t>Example:</w:t>
      </w:r>
    </w:p>
    <w:p w14:paraId="08D648CF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Corporations architecture</w:t>
      </w:r>
    </w:p>
    <w:p w14:paraId="1FB3D031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 xml:space="preserve">Governmental entities </w:t>
      </w:r>
    </w:p>
    <w:p w14:paraId="5046BAF8" w14:textId="77777777" w:rsidR="001F2E06" w:rsidRDefault="001F2E06" w:rsidP="001F2E06">
      <w:pPr>
        <w:pStyle w:val="ListParagraph"/>
        <w:numPr>
          <w:ilvl w:val="2"/>
          <w:numId w:val="5"/>
        </w:numPr>
      </w:pPr>
      <w:r w:rsidRPr="00560164">
        <w:t>International organizations</w:t>
      </w:r>
    </w:p>
    <w:p w14:paraId="447FADC3" w14:textId="77777777" w:rsidR="001F2E06" w:rsidRPr="00560164" w:rsidRDefault="001F2E06" w:rsidP="001F2E06">
      <w:pPr>
        <w:pStyle w:val="ListParagraph"/>
        <w:ind w:left="2160"/>
      </w:pPr>
      <w:r w:rsidRPr="0037128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69C88E" wp14:editId="473FF927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25185" cy="780415"/>
                <wp:effectExtent l="0" t="0" r="18415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1EF7" w14:textId="77777777" w:rsidR="001F2E06" w:rsidRPr="00933539" w:rsidRDefault="001F2E06" w:rsidP="001F2E06">
                            <w:pPr>
                              <w:jc w:val="both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933539">
                              <w:rPr>
                                <w:b/>
                                <w:i/>
                                <w:iCs/>
                              </w:rPr>
                              <w:t>Alternative terms and concepts potentially used in other communities:</w:t>
                            </w:r>
                          </w:p>
                          <w:p w14:paraId="3E16A35A" w14:textId="77777777" w:rsidR="001F2E06" w:rsidRDefault="001F2E06" w:rsidP="001F2E06">
                            <w:pPr>
                              <w:jc w:val="both"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May be referred to as “Organizational Architecture”</w:t>
                            </w:r>
                            <w:proofErr w:type="gramStart"/>
                            <w:r>
                              <w:rPr>
                                <w:bCs/>
                                <w:i/>
                                <w:iCs/>
                              </w:rPr>
                              <w:t>, ”</w:t>
                            </w:r>
                            <w:proofErr w:type="gramEnd"/>
                            <w:r>
                              <w:rPr>
                                <w:bCs/>
                                <w:i/>
                                <w:iCs/>
                              </w:rPr>
                              <w:t>System of Systems Architecture” although Enterprise architecture incorporates both and other additional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69C88E" id="_x0000_s1031" type="#_x0000_t202" style="position:absolute;left:0;text-align:left;margin-left:0;margin-top:18pt;width:466.55pt;height:6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MsJgIAAEw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">
                <v:textbox>
                  <w:txbxContent>
                    <w:p w14:paraId="259E1EF7" w14:textId="77777777" w:rsidR="001F2E06" w:rsidRPr="00933539" w:rsidRDefault="001F2E06" w:rsidP="001F2E06">
                      <w:pPr>
                        <w:jc w:val="both"/>
                        <w:rPr>
                          <w:b/>
                          <w:i/>
                          <w:iCs/>
                        </w:rPr>
                      </w:pPr>
                      <w:r w:rsidRPr="00933539">
                        <w:rPr>
                          <w:b/>
                          <w:i/>
                          <w:iCs/>
                        </w:rPr>
                        <w:t>Alternative terms and concepts potentially used in other communities:</w:t>
                      </w:r>
                    </w:p>
                    <w:p w14:paraId="3E16A35A" w14:textId="77777777" w:rsidR="001F2E06" w:rsidRDefault="001F2E06" w:rsidP="001F2E06">
                      <w:pPr>
                        <w:jc w:val="both"/>
                      </w:pPr>
                      <w:r>
                        <w:rPr>
                          <w:bCs/>
                          <w:i/>
                          <w:iCs/>
                        </w:rPr>
                        <w:t>May be referred to as “Organizational Architecture”, ”System of Systems Architecture” although Enterprise architecture incorporates both and other additional components.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39DA5E" w14:textId="77777777" w:rsidR="001F2E06" w:rsidRPr="000C1B7E" w:rsidRDefault="001F2E06" w:rsidP="001F2E06">
      <w:pPr>
        <w:pStyle w:val="ListParagraph"/>
      </w:pPr>
    </w:p>
    <w:p w14:paraId="537B41C2" w14:textId="77777777" w:rsidR="001F2E06" w:rsidRPr="00560164" w:rsidRDefault="001F2E06" w:rsidP="001F2E06">
      <w:pPr>
        <w:pStyle w:val="ListParagraph"/>
        <w:numPr>
          <w:ilvl w:val="0"/>
          <w:numId w:val="5"/>
        </w:numPr>
      </w:pPr>
      <w:r w:rsidRPr="00560164">
        <w:rPr>
          <w:b/>
        </w:rPr>
        <w:t>Operational</w:t>
      </w:r>
      <w:r w:rsidRPr="00560164">
        <w:t xml:space="preserve"> </w:t>
      </w:r>
      <w:r w:rsidRPr="00560164">
        <w:rPr>
          <w:b/>
          <w:bCs/>
        </w:rPr>
        <w:t>Architecture</w:t>
      </w:r>
      <w:r w:rsidRPr="00560164">
        <w:t xml:space="preserve"> – Description of the operational elements, assigned tasks, and information flows required to accomplish or support the </w:t>
      </w:r>
      <w:r w:rsidRPr="00560164">
        <w:rPr>
          <w:b/>
        </w:rPr>
        <w:t>Enterprise</w:t>
      </w:r>
      <w:r w:rsidRPr="00560164">
        <w:t xml:space="preserve"> function. It defines the type of information, the frequency of exchange, and what tasks are supported by these information exchanges</w:t>
      </w:r>
    </w:p>
    <w:p w14:paraId="3A9681D3" w14:textId="77777777" w:rsidR="001F2E06" w:rsidRPr="00560164" w:rsidRDefault="001F2E06" w:rsidP="001F2E06">
      <w:pPr>
        <w:pStyle w:val="ListParagraph"/>
        <w:numPr>
          <w:ilvl w:val="1"/>
          <w:numId w:val="5"/>
        </w:numPr>
      </w:pPr>
      <w:r w:rsidRPr="00560164">
        <w:t xml:space="preserve">Example: </w:t>
      </w:r>
    </w:p>
    <w:p w14:paraId="3AFF4708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Space Mission Architecture (describing specific functions of the mission as a line of business or a vertical silo of an Enterprise Architecture)</w:t>
      </w:r>
    </w:p>
    <w:p w14:paraId="6E54CD67" w14:textId="77777777" w:rsidR="001F2E06" w:rsidRDefault="001F2E06" w:rsidP="001F2E06">
      <w:pPr>
        <w:pStyle w:val="ListParagraph"/>
        <w:numPr>
          <w:ilvl w:val="2"/>
          <w:numId w:val="5"/>
        </w:numPr>
      </w:pPr>
      <w:r w:rsidRPr="00560164">
        <w:t>Group of activities or a program</w:t>
      </w:r>
    </w:p>
    <w:p w14:paraId="4658DDE8" w14:textId="77777777" w:rsidR="001F2E06" w:rsidRDefault="001F2E06" w:rsidP="001F2E06">
      <w:pPr>
        <w:pStyle w:val="ListParagraph"/>
        <w:numPr>
          <w:ilvl w:val="2"/>
          <w:numId w:val="5"/>
        </w:numPr>
      </w:pPr>
      <w:r>
        <w:t>System of Systems Architecture</w:t>
      </w:r>
    </w:p>
    <w:p w14:paraId="5A45DFED" w14:textId="77777777" w:rsidR="001F2E06" w:rsidRPr="00560164" w:rsidRDefault="001F2E06" w:rsidP="001F2E06">
      <w:pPr>
        <w:pStyle w:val="ListParagraph"/>
        <w:ind w:left="2160"/>
      </w:pPr>
      <w:r w:rsidRPr="003712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4639E3" wp14:editId="2D27A8CF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25185" cy="655320"/>
                <wp:effectExtent l="0" t="0" r="18415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0785" w14:textId="77777777" w:rsidR="001F2E06" w:rsidRPr="00933539" w:rsidRDefault="001F2E06" w:rsidP="001F2E06">
                            <w:pPr>
                              <w:jc w:val="both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933539">
                              <w:rPr>
                                <w:b/>
                                <w:i/>
                                <w:iCs/>
                              </w:rPr>
                              <w:t>Alternative terms and concepts potentially used in other communities:</w:t>
                            </w:r>
                          </w:p>
                          <w:p w14:paraId="54906643" w14:textId="77777777" w:rsidR="001F2E06" w:rsidRDefault="001F2E06" w:rsidP="001F2E06">
                            <w:pPr>
                              <w:jc w:val="both"/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May be referred to as “Space Mission Architecture”</w:t>
                            </w:r>
                            <w:proofErr w:type="gramStart"/>
                            <w:r>
                              <w:rPr>
                                <w:bCs/>
                                <w:i/>
                                <w:iCs/>
                              </w:rPr>
                              <w:t>, ”</w:t>
                            </w:r>
                            <w:proofErr w:type="gramEnd"/>
                            <w:r>
                              <w:rPr>
                                <w:bCs/>
                                <w:i/>
                                <w:iCs/>
                              </w:rPr>
                              <w:t>Mission Architecture”.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4639E3" id="_x0000_s1032" type="#_x0000_t202" style="position:absolute;left:0;text-align:left;margin-left:415.35pt;margin-top:18.2pt;width:466.55pt;height:51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p3JwIAAEwEAAAOAAAAZHJzL2Uyb0RvYy54bWysVNuO0zAQfUfiHyy/07ShK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">
                <v:textbox>
                  <w:txbxContent>
                    <w:p w14:paraId="6DBF0785" w14:textId="77777777" w:rsidR="001F2E06" w:rsidRPr="00933539" w:rsidRDefault="001F2E06" w:rsidP="001F2E06">
                      <w:pPr>
                        <w:jc w:val="both"/>
                        <w:rPr>
                          <w:b/>
                          <w:i/>
                          <w:iCs/>
                        </w:rPr>
                      </w:pPr>
                      <w:r w:rsidRPr="00933539">
                        <w:rPr>
                          <w:b/>
                          <w:i/>
                          <w:iCs/>
                        </w:rPr>
                        <w:t>Alternative terms and concepts potentially used in other communities:</w:t>
                      </w:r>
                    </w:p>
                    <w:p w14:paraId="54906643" w14:textId="77777777" w:rsidR="001F2E06" w:rsidRDefault="001F2E06" w:rsidP="001F2E06">
                      <w:pPr>
                        <w:jc w:val="both"/>
                      </w:pPr>
                      <w:r>
                        <w:rPr>
                          <w:bCs/>
                          <w:i/>
                          <w:iCs/>
                        </w:rPr>
                        <w:t>May be referred to as “Space Mission Architecture”, ”Mission Architecture”.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AC6E59" w14:textId="77777777" w:rsidR="001F2E06" w:rsidRPr="000C1B7E" w:rsidRDefault="001F2E06" w:rsidP="001F2E06">
      <w:pPr>
        <w:pStyle w:val="ListParagraph"/>
      </w:pPr>
    </w:p>
    <w:p w14:paraId="031231B7" w14:textId="77777777" w:rsidR="001F2E06" w:rsidRPr="00560164" w:rsidRDefault="001F2E06" w:rsidP="001F2E06">
      <w:pPr>
        <w:pStyle w:val="ListParagraph"/>
        <w:numPr>
          <w:ilvl w:val="0"/>
          <w:numId w:val="5"/>
        </w:numPr>
      </w:pPr>
      <w:r w:rsidRPr="00560164">
        <w:rPr>
          <w:b/>
        </w:rPr>
        <w:t xml:space="preserve">System Architecture </w:t>
      </w:r>
      <w:r w:rsidRPr="00560164">
        <w:t xml:space="preserve">– A description of the system and interconnections providing for or supporting functions. This architecture defines the hardware (physical) and/or software (virtual) connections, location and identification of the key nodes, circuits, </w:t>
      </w:r>
      <w:proofErr w:type="spellStart"/>
      <w:r w:rsidRPr="00560164">
        <w:t>siteworks</w:t>
      </w:r>
      <w:proofErr w:type="spellEnd"/>
      <w:r w:rsidRPr="00560164">
        <w:t>, platforms, etc., and specifies its performance parameters. It is constructed to satisfy the operational architecture requirements per standards defined in the technical architecture. It shows how multiple systems within a subject are linked and interoperate.</w:t>
      </w:r>
    </w:p>
    <w:p w14:paraId="6C09E3BD" w14:textId="77777777" w:rsidR="001F2E06" w:rsidRPr="00560164" w:rsidRDefault="001F2E06" w:rsidP="001F2E06">
      <w:pPr>
        <w:pStyle w:val="ListParagraph"/>
        <w:numPr>
          <w:ilvl w:val="1"/>
          <w:numId w:val="5"/>
        </w:numPr>
        <w:rPr>
          <w:b/>
        </w:rPr>
      </w:pPr>
      <w:r w:rsidRPr="00560164">
        <w:rPr>
          <w:bCs/>
        </w:rPr>
        <w:t>Example</w:t>
      </w:r>
      <w:r w:rsidRPr="00560164">
        <w:t>:</w:t>
      </w:r>
    </w:p>
    <w:p w14:paraId="5272B496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Vehicle</w:t>
      </w:r>
      <w:r>
        <w:t xml:space="preserve"> Architecture, Spacecraft Architecture</w:t>
      </w:r>
    </w:p>
    <w:p w14:paraId="1586B0B1" w14:textId="77777777" w:rsidR="001F2E06" w:rsidRPr="00560164" w:rsidRDefault="001F2E06" w:rsidP="001F2E06">
      <w:pPr>
        <w:pStyle w:val="ListParagraph"/>
        <w:numPr>
          <w:ilvl w:val="2"/>
          <w:numId w:val="5"/>
        </w:numPr>
      </w:pPr>
      <w:r w:rsidRPr="00560164">
        <w:t>Building</w:t>
      </w:r>
      <w:r>
        <w:t xml:space="preserve"> Architecture</w:t>
      </w:r>
    </w:p>
    <w:p w14:paraId="6B3533BD" w14:textId="77777777" w:rsidR="001F2E06" w:rsidRDefault="001F2E06" w:rsidP="001F2E06">
      <w:pPr>
        <w:pStyle w:val="ListParagraph"/>
        <w:numPr>
          <w:ilvl w:val="2"/>
          <w:numId w:val="5"/>
        </w:numPr>
      </w:pPr>
      <w:r w:rsidRPr="00560164">
        <w:t>Product</w:t>
      </w:r>
      <w:r>
        <w:t xml:space="preserve"> Architecture</w:t>
      </w:r>
    </w:p>
    <w:p w14:paraId="730ED7C3" w14:textId="77777777" w:rsidR="001F2E06" w:rsidRPr="00560164" w:rsidRDefault="001F2E06" w:rsidP="001F2E06">
      <w:pPr>
        <w:pStyle w:val="ListParagraph"/>
        <w:ind w:left="2160"/>
      </w:pPr>
    </w:p>
    <w:p w14:paraId="1B7848A8" w14:textId="77777777" w:rsidR="001F2E06" w:rsidRPr="00560164" w:rsidRDefault="001F2E06" w:rsidP="001F2E06">
      <w:pPr>
        <w:pStyle w:val="ListParagraph"/>
        <w:numPr>
          <w:ilvl w:val="0"/>
          <w:numId w:val="5"/>
        </w:numPr>
      </w:pPr>
      <w:r w:rsidRPr="00560164">
        <w:rPr>
          <w:b/>
        </w:rPr>
        <w:t xml:space="preserve">Technical Architecture </w:t>
      </w:r>
      <w:r w:rsidRPr="00560164">
        <w:t>– set of rules</w:t>
      </w:r>
      <w:r>
        <w:t xml:space="preserve"> and relations</w:t>
      </w:r>
      <w:r w:rsidRPr="00560164">
        <w:t xml:space="preserve"> governing the arrangement, interaction, and interdependence of the parts or elements whose purpose is to ensure that a conformant system satisfies and specified set of requirements. The technical architecture identifies the services, interfaces, standards, and their relationships.”</w:t>
      </w:r>
    </w:p>
    <w:p w14:paraId="70880F66" w14:textId="77777777" w:rsidR="001F2E06" w:rsidRPr="00560164" w:rsidRDefault="001F2E06" w:rsidP="001F2E06">
      <w:pPr>
        <w:pStyle w:val="ListParagraph"/>
        <w:numPr>
          <w:ilvl w:val="1"/>
          <w:numId w:val="5"/>
        </w:numPr>
      </w:pPr>
      <w:r w:rsidRPr="00560164">
        <w:t>Example:</w:t>
      </w:r>
    </w:p>
    <w:p w14:paraId="43F0D570" w14:textId="2EC3A900" w:rsidR="001F2E06" w:rsidRPr="006A0B11" w:rsidRDefault="001F2E06" w:rsidP="001F2E06">
      <w:pPr>
        <w:jc w:val="center"/>
      </w:pPr>
      <w:r w:rsidRPr="00560164">
        <w:t>Vehicle, building or products types specified by the configuration and types of their subsystems</w:t>
      </w:r>
    </w:p>
    <w:sectPr w:rsidR="001F2E06" w:rsidRPr="006A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robert rovetto" w:date="2020-01-26T14:48:00Z" w:initials="rr">
    <w:p w14:paraId="6F096686" w14:textId="3EAC8364" w:rsidR="00CF1A20" w:rsidRDefault="00CF1A20">
      <w:pPr>
        <w:pStyle w:val="CommentText"/>
      </w:pPr>
      <w:r>
        <w:rPr>
          <w:rStyle w:val="CommentReference"/>
        </w:rPr>
        <w:annotationRef/>
      </w:r>
      <w:r>
        <w:t>I thought the field of spaceflight architecture.</w:t>
      </w:r>
    </w:p>
  </w:comment>
  <w:comment w:id="14" w:author="robert rovetto" w:date="2020-01-26T14:56:00Z" w:initials="rr">
    <w:p w14:paraId="7214D3BD" w14:textId="65A8B1B1" w:rsidR="00CF1A20" w:rsidRDefault="00CF1A20">
      <w:pPr>
        <w:pStyle w:val="CommentText"/>
      </w:pPr>
      <w:r>
        <w:rPr>
          <w:rStyle w:val="CommentReference"/>
        </w:rPr>
        <w:annotationRef/>
      </w:r>
      <w:r>
        <w:t>PROBLEM: This is double-quotes, but earlier single-quotes was used.</w:t>
      </w:r>
    </w:p>
    <w:p w14:paraId="4FB2CCF0" w14:textId="63FFE80B" w:rsidR="005E2DB4" w:rsidRDefault="00CF1A20">
      <w:pPr>
        <w:pStyle w:val="CommentText"/>
      </w:pPr>
      <w:r>
        <w:t>SOLUTION: be consistent throughout with formatting and usage. Choose (and ideally state) one for mentioning terms.</w:t>
      </w:r>
    </w:p>
  </w:comment>
  <w:comment w:id="29" w:author="robert rovetto" w:date="2020-01-26T14:58:00Z" w:initials="rr">
    <w:p w14:paraId="34F1E0F6" w14:textId="6DA8D5A4" w:rsidR="005E2DB4" w:rsidRDefault="005E2DB4">
      <w:pPr>
        <w:pStyle w:val="CommentText"/>
      </w:pPr>
      <w:r>
        <w:rPr>
          <w:rStyle w:val="CommentReference"/>
        </w:rPr>
        <w:annotationRef/>
      </w:r>
      <w:r>
        <w:t>This introduces a bias.</w:t>
      </w:r>
    </w:p>
  </w:comment>
  <w:comment w:id="32" w:author="robert rovetto" w:date="2020-01-26T14:59:00Z" w:initials="rr">
    <w:p w14:paraId="4D9B1503" w14:textId="44180E5C" w:rsidR="009B0F83" w:rsidRDefault="009B0F83">
      <w:pPr>
        <w:pStyle w:val="CommentText"/>
      </w:pPr>
      <w:r>
        <w:rPr>
          <w:rStyle w:val="CommentReference"/>
        </w:rPr>
        <w:annotationRef/>
      </w:r>
      <w:r>
        <w:t xml:space="preserve">I’m not sure we need to include a dictionary definition. </w:t>
      </w:r>
    </w:p>
    <w:p w14:paraId="4613317E" w14:textId="695E9619" w:rsidR="009B0F83" w:rsidRDefault="009B0F83">
      <w:pPr>
        <w:pStyle w:val="CommentText"/>
      </w:pPr>
      <w:r>
        <w:t xml:space="preserve">But I do recommend we write that the reader should consult various dictionary </w:t>
      </w:r>
      <w:proofErr w:type="spellStart"/>
      <w:r>
        <w:t>defintiions</w:t>
      </w:r>
      <w:proofErr w:type="spellEnd"/>
      <w:r>
        <w:t xml:space="preserve"> for background knowledge.</w:t>
      </w:r>
    </w:p>
  </w:comment>
  <w:comment w:id="34" w:author="robert rovetto" w:date="2020-01-26T14:59:00Z" w:initials="rr">
    <w:p w14:paraId="0FA38CBB" w14:textId="72B35029" w:rsidR="0024404F" w:rsidRDefault="0024404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These sentences</w:t>
      </w:r>
      <w:r>
        <w:t xml:space="preserve"> should not be in the questionnaire. </w:t>
      </w:r>
      <w:r w:rsidR="009B0F83">
        <w:t>They introduce</w:t>
      </w:r>
      <w:r>
        <w:t xml:space="preserve"> a bias that can influence the reader. </w:t>
      </w:r>
      <w:proofErr w:type="spellStart"/>
      <w:r>
        <w:t>Questionaires</w:t>
      </w:r>
      <w:proofErr w:type="spellEnd"/>
      <w:r>
        <w:t xml:space="preserve"> need to be neutral for ethical and other reasons, as you know.</w:t>
      </w:r>
      <w:r w:rsidR="00C15FBB"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BE4F6" w14:textId="77777777" w:rsidR="00172B41" w:rsidRDefault="00172B41" w:rsidP="001F2E06">
      <w:pPr>
        <w:spacing w:after="0" w:line="240" w:lineRule="auto"/>
      </w:pPr>
      <w:r>
        <w:separator/>
      </w:r>
    </w:p>
  </w:endnote>
  <w:endnote w:type="continuationSeparator" w:id="0">
    <w:p w14:paraId="4DDA94DD" w14:textId="77777777" w:rsidR="00172B41" w:rsidRDefault="00172B41" w:rsidP="001F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8D02E" w14:textId="77777777" w:rsidR="00172B41" w:rsidRDefault="00172B41" w:rsidP="001F2E06">
      <w:pPr>
        <w:spacing w:after="0" w:line="240" w:lineRule="auto"/>
      </w:pPr>
      <w:r>
        <w:separator/>
      </w:r>
    </w:p>
  </w:footnote>
  <w:footnote w:type="continuationSeparator" w:id="0">
    <w:p w14:paraId="2FE660A3" w14:textId="77777777" w:rsidR="00172B41" w:rsidRDefault="00172B41" w:rsidP="001F2E06">
      <w:pPr>
        <w:spacing w:after="0" w:line="240" w:lineRule="auto"/>
      </w:pPr>
      <w:r>
        <w:continuationSeparator/>
      </w:r>
    </w:p>
  </w:footnote>
  <w:footnote w:id="1">
    <w:p w14:paraId="0660B20C" w14:textId="77777777" w:rsidR="001F2E06" w:rsidRPr="00FA6F2F" w:rsidRDefault="001F2E06" w:rsidP="001F2E06">
      <w:pPr>
        <w:pStyle w:val="FootnoteText"/>
        <w:rPr>
          <w:lang w:val="fr-CA"/>
        </w:rPr>
      </w:pPr>
      <w:r w:rsidRPr="00FF2084">
        <w:rPr>
          <w:rStyle w:val="FootnoteReference"/>
        </w:rPr>
        <w:footnoteRef/>
      </w:r>
      <w:r w:rsidRPr="00FA6F2F">
        <w:rPr>
          <w:lang w:val="fr-CA"/>
        </w:rPr>
        <w:t xml:space="preserve"> DISA JTA (</w:t>
      </w:r>
      <w:hyperlink r:id="rId1" w:anchor="S1_1_3" w:history="1">
        <w:r w:rsidRPr="00FA6F2F">
          <w:rPr>
            <w:rStyle w:val="Hyperlink"/>
            <w:lang w:val="fr-CA"/>
          </w:rPr>
          <w:t>HTTP://www-jta.itsa.disa.mil/jta/sect1.html#S1_1_3</w:t>
        </w:r>
      </w:hyperlink>
      <w:r w:rsidRPr="00FA6F2F">
        <w:rPr>
          <w:lang w:val="fr-CA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44E"/>
    <w:multiLevelType w:val="hybridMultilevel"/>
    <w:tmpl w:val="32A2D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02394"/>
    <w:multiLevelType w:val="multilevel"/>
    <w:tmpl w:val="405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70BA7"/>
    <w:multiLevelType w:val="hybridMultilevel"/>
    <w:tmpl w:val="4FA6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AA27A4"/>
    <w:multiLevelType w:val="multilevel"/>
    <w:tmpl w:val="DA6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786688"/>
    <w:multiLevelType w:val="multilevel"/>
    <w:tmpl w:val="733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072A1A"/>
    <w:multiLevelType w:val="hybridMultilevel"/>
    <w:tmpl w:val="4AA4E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11"/>
    <w:rsid w:val="00007C83"/>
    <w:rsid w:val="00034EE8"/>
    <w:rsid w:val="0015603D"/>
    <w:rsid w:val="00172B41"/>
    <w:rsid w:val="001E1C59"/>
    <w:rsid w:val="001F2E06"/>
    <w:rsid w:val="0022494E"/>
    <w:rsid w:val="0024404F"/>
    <w:rsid w:val="002825A5"/>
    <w:rsid w:val="002B2F72"/>
    <w:rsid w:val="002C463A"/>
    <w:rsid w:val="003514AF"/>
    <w:rsid w:val="0039160A"/>
    <w:rsid w:val="003B0751"/>
    <w:rsid w:val="00404ED1"/>
    <w:rsid w:val="004166E1"/>
    <w:rsid w:val="00424C7F"/>
    <w:rsid w:val="004A60C8"/>
    <w:rsid w:val="00532076"/>
    <w:rsid w:val="00534583"/>
    <w:rsid w:val="00580022"/>
    <w:rsid w:val="005D09A4"/>
    <w:rsid w:val="005E2DB4"/>
    <w:rsid w:val="0060453F"/>
    <w:rsid w:val="00630A0C"/>
    <w:rsid w:val="006932C7"/>
    <w:rsid w:val="006A0B11"/>
    <w:rsid w:val="00700D78"/>
    <w:rsid w:val="0073509E"/>
    <w:rsid w:val="00854885"/>
    <w:rsid w:val="008569E3"/>
    <w:rsid w:val="00856B31"/>
    <w:rsid w:val="00973FC2"/>
    <w:rsid w:val="009B0F83"/>
    <w:rsid w:val="009C0338"/>
    <w:rsid w:val="009F06B0"/>
    <w:rsid w:val="00A2370E"/>
    <w:rsid w:val="00A331AF"/>
    <w:rsid w:val="00B65894"/>
    <w:rsid w:val="00B96069"/>
    <w:rsid w:val="00BD35A0"/>
    <w:rsid w:val="00BD74A7"/>
    <w:rsid w:val="00C00116"/>
    <w:rsid w:val="00C15FBB"/>
    <w:rsid w:val="00CF1A20"/>
    <w:rsid w:val="00D27D1A"/>
    <w:rsid w:val="00D4233F"/>
    <w:rsid w:val="00E527C4"/>
    <w:rsid w:val="00F02E85"/>
    <w:rsid w:val="00F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11910769msonormal">
    <w:name w:val="yiv9711910769msonormal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711910769msolistparagraph">
    <w:name w:val="yiv9711910769msolistparagraph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0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C7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C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F2E0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F2E06"/>
    <w:pPr>
      <w:spacing w:after="160" w:line="259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2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2E0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11910769msonormal">
    <w:name w:val="yiv9711910769msonormal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711910769msolistparagraph">
    <w:name w:val="yiv9711910769msolistparagraph"/>
    <w:basedOn w:val="Normal"/>
    <w:rsid w:val="006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0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0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0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C7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C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F2E0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F2E06"/>
    <w:pPr>
      <w:spacing w:after="160" w:line="259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2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2E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%20vehicle%20or%20device%20designed%20for%20travel%20or%20operation%20outside%20the%20earth's%20atmospher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erriam-webster.com/dictionary/spacefl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erriam-webster.com/dictionary/astronautica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rriam-webster.com/dictionary/space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-jta.itsa.disa.mil/jta/sec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09941-77A0-4816-AA4A-FFFDEC6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rovetto</dc:creator>
  <cp:keywords/>
  <dc:description/>
  <cp:lastModifiedBy>robert rovetto</cp:lastModifiedBy>
  <cp:revision>32</cp:revision>
  <dcterms:created xsi:type="dcterms:W3CDTF">2020-01-14T15:28:00Z</dcterms:created>
  <dcterms:modified xsi:type="dcterms:W3CDTF">2020-01-26T20:02:00Z</dcterms:modified>
</cp:coreProperties>
</file>