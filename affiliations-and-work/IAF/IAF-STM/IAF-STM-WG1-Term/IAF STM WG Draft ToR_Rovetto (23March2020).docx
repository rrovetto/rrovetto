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D140B" w14:textId="77777777" w:rsidR="00BB6821" w:rsidRPr="005A211A" w:rsidRDefault="00BB6821" w:rsidP="00BB6821">
      <w:pPr>
        <w:jc w:val="center"/>
        <w:rPr>
          <w:b/>
          <w:sz w:val="28"/>
          <w:lang w:val="en-US"/>
        </w:rPr>
      </w:pPr>
      <w:r w:rsidRPr="005A211A">
        <w:rPr>
          <w:b/>
          <w:sz w:val="28"/>
          <w:lang w:val="en-US"/>
        </w:rPr>
        <w:t>IAF Space Traffic Management Working Group – IAF STM WG</w:t>
      </w:r>
    </w:p>
    <w:p w14:paraId="6716B12D" w14:textId="77777777" w:rsidR="00BB6821" w:rsidRDefault="00BB6821" w:rsidP="00BB6821">
      <w:pPr>
        <w:jc w:val="center"/>
        <w:rPr>
          <w:b/>
          <w:sz w:val="28"/>
          <w:lang w:val="en-US"/>
        </w:rPr>
      </w:pPr>
      <w:r w:rsidRPr="005A211A">
        <w:rPr>
          <w:b/>
          <w:sz w:val="28"/>
          <w:lang w:val="en-US"/>
        </w:rPr>
        <w:t>Terms of Reference</w:t>
      </w:r>
      <w:r w:rsidR="006A00F3" w:rsidRPr="005A211A">
        <w:rPr>
          <w:b/>
          <w:sz w:val="28"/>
          <w:lang w:val="en-US"/>
        </w:rPr>
        <w:t xml:space="preserve"> (Draft)</w:t>
      </w:r>
    </w:p>
    <w:p w14:paraId="6C97FA9D" w14:textId="77777777" w:rsidR="00622556" w:rsidRPr="005A211A" w:rsidRDefault="00622556" w:rsidP="00BB6821">
      <w:pPr>
        <w:jc w:val="center"/>
        <w:rPr>
          <w:b/>
          <w:sz w:val="28"/>
          <w:lang w:val="en-US"/>
        </w:rPr>
      </w:pPr>
      <w:r>
        <w:rPr>
          <w:b/>
          <w:sz w:val="28"/>
          <w:lang w:val="en-US"/>
        </w:rPr>
        <w:t>March 22</w:t>
      </w:r>
      <w:r w:rsidRPr="00622556">
        <w:rPr>
          <w:b/>
          <w:sz w:val="28"/>
          <w:vertAlign w:val="superscript"/>
          <w:lang w:val="en-US"/>
        </w:rPr>
        <w:t>nd</w:t>
      </w:r>
      <w:r>
        <w:rPr>
          <w:b/>
          <w:sz w:val="28"/>
          <w:lang w:val="en-US"/>
        </w:rPr>
        <w:t>, 2020</w:t>
      </w:r>
    </w:p>
    <w:p w14:paraId="1D764F20" w14:textId="77777777" w:rsidR="00BB6821" w:rsidRDefault="00BB6821" w:rsidP="00BB6821">
      <w:pPr>
        <w:jc w:val="both"/>
        <w:rPr>
          <w:sz w:val="22"/>
          <w:lang w:val="en-US"/>
        </w:rPr>
      </w:pPr>
    </w:p>
    <w:p w14:paraId="5EC63C4A" w14:textId="77777777" w:rsidR="00BB6821" w:rsidRDefault="00BB6821" w:rsidP="00BB6821">
      <w:pPr>
        <w:jc w:val="both"/>
        <w:rPr>
          <w:sz w:val="22"/>
          <w:lang w:val="en-US"/>
        </w:rPr>
      </w:pPr>
    </w:p>
    <w:p w14:paraId="7603CF87" w14:textId="77777777" w:rsidR="00BB6821" w:rsidRDefault="00BB6821" w:rsidP="00BB6821">
      <w:pPr>
        <w:jc w:val="both"/>
        <w:rPr>
          <w:sz w:val="22"/>
          <w:lang w:val="en-US"/>
        </w:rPr>
      </w:pPr>
    </w:p>
    <w:p w14:paraId="0B3D566C" w14:textId="77777777" w:rsidR="005A211A" w:rsidRPr="005A211A" w:rsidRDefault="005A211A" w:rsidP="00BB6821">
      <w:pPr>
        <w:jc w:val="both"/>
        <w:rPr>
          <w:b/>
          <w:sz w:val="22"/>
          <w:lang w:val="en-US"/>
        </w:rPr>
      </w:pPr>
      <w:r w:rsidRPr="005A211A">
        <w:rPr>
          <w:b/>
          <w:sz w:val="22"/>
          <w:lang w:val="en-US"/>
        </w:rPr>
        <w:t>Background</w:t>
      </w:r>
    </w:p>
    <w:p w14:paraId="4B2921C2" w14:textId="77777777" w:rsidR="005A211A" w:rsidRDefault="005A211A" w:rsidP="00BB6821">
      <w:pPr>
        <w:jc w:val="both"/>
        <w:rPr>
          <w:sz w:val="22"/>
          <w:lang w:val="en-US"/>
        </w:rPr>
      </w:pPr>
    </w:p>
    <w:p w14:paraId="0400F5FC" w14:textId="77777777" w:rsidR="00F33678" w:rsidRPr="00BB6821" w:rsidRDefault="00127F64" w:rsidP="00BB6821">
      <w:pPr>
        <w:jc w:val="both"/>
        <w:rPr>
          <w:sz w:val="22"/>
          <w:lang w:val="en-US"/>
        </w:rPr>
      </w:pPr>
      <w:r w:rsidRPr="00BB6821">
        <w:rPr>
          <w:sz w:val="22"/>
          <w:lang w:val="en-US"/>
        </w:rPr>
        <w:t>The IAF Space Traffic Management Working Group (IAF STM WG)</w:t>
      </w:r>
      <w:r w:rsidR="00784AF3" w:rsidRPr="00BB6821">
        <w:rPr>
          <w:sz w:val="22"/>
          <w:lang w:val="en-US"/>
        </w:rPr>
        <w:t xml:space="preserve"> was founded following the joint action between IAA (International Academy of Astronautics), IISL (International Institute of Space Law) and IAF (International Astronautical Federation) taken on Oct. 1st, 2018 in Bremen, formalized with a Memorandum of Understanding attached as Annex 1 to this document.</w:t>
      </w:r>
    </w:p>
    <w:p w14:paraId="33E9643E" w14:textId="77777777" w:rsidR="00784AF3" w:rsidRPr="00BB6821" w:rsidRDefault="00784AF3" w:rsidP="00BB6821">
      <w:pPr>
        <w:jc w:val="both"/>
        <w:rPr>
          <w:sz w:val="22"/>
          <w:lang w:val="en-US"/>
        </w:rPr>
      </w:pPr>
    </w:p>
    <w:p w14:paraId="1BB771FF" w14:textId="77777777" w:rsidR="00784AF3" w:rsidRPr="00BB6821" w:rsidRDefault="00784AF3" w:rsidP="00BB6821">
      <w:pPr>
        <w:jc w:val="both"/>
        <w:rPr>
          <w:sz w:val="22"/>
          <w:lang w:val="en-US"/>
        </w:rPr>
      </w:pPr>
      <w:r w:rsidRPr="00BB6821">
        <w:rPr>
          <w:sz w:val="22"/>
          <w:lang w:val="en-US"/>
        </w:rPr>
        <w:t xml:space="preserve">IAF, IAA and IISL join in a cooperative initiative to develop comprehensive </w:t>
      </w:r>
      <w:r w:rsidR="00377DF8">
        <w:rPr>
          <w:sz w:val="22"/>
          <w:lang w:val="en-US"/>
        </w:rPr>
        <w:t>behaviors</w:t>
      </w:r>
      <w:r w:rsidRPr="00BB6821">
        <w:rPr>
          <w:sz w:val="22"/>
          <w:lang w:val="en-US"/>
        </w:rPr>
        <w:t xml:space="preserve"> and proposals for STM to be addressed to decision-makers on national and international level in order to promote the safe use of outer space.</w:t>
      </w:r>
    </w:p>
    <w:p w14:paraId="679D0473" w14:textId="77777777" w:rsidR="00784AF3" w:rsidRPr="00BB6821" w:rsidRDefault="00784AF3" w:rsidP="00BB6821">
      <w:pPr>
        <w:jc w:val="both"/>
        <w:rPr>
          <w:sz w:val="22"/>
          <w:lang w:val="en-US"/>
        </w:rPr>
      </w:pPr>
    </w:p>
    <w:p w14:paraId="0DC08E31" w14:textId="77777777" w:rsidR="00784AF3" w:rsidRPr="00BB6821" w:rsidRDefault="00784AF3" w:rsidP="00BB6821">
      <w:pPr>
        <w:jc w:val="both"/>
        <w:rPr>
          <w:sz w:val="22"/>
          <w:lang w:val="en-US"/>
        </w:rPr>
      </w:pPr>
      <w:r w:rsidRPr="00BB6821">
        <w:rPr>
          <w:sz w:val="22"/>
          <w:lang w:val="en-US"/>
        </w:rPr>
        <w:t>To that extent, IAF STM WG contributes to the preparation of a joint “white paper”</w:t>
      </w:r>
      <w:r w:rsidR="0062317C" w:rsidRPr="00BB6821">
        <w:rPr>
          <w:sz w:val="22"/>
          <w:lang w:val="en-US"/>
        </w:rPr>
        <w:t xml:space="preserve"> with the objective of issuing a </w:t>
      </w:r>
      <w:r w:rsidR="0062317C" w:rsidRPr="00BB6821">
        <w:rPr>
          <w:b/>
          <w:sz w:val="22"/>
          <w:lang w:val="en-US"/>
        </w:rPr>
        <w:t>Final Draft by IAC 2021</w:t>
      </w:r>
      <w:r w:rsidR="0062317C" w:rsidRPr="00BB6821">
        <w:rPr>
          <w:sz w:val="22"/>
          <w:lang w:val="en-US"/>
        </w:rPr>
        <w:t xml:space="preserve"> in Paris.</w:t>
      </w:r>
      <w:r w:rsidR="005020E2">
        <w:rPr>
          <w:sz w:val="22"/>
          <w:lang w:val="en-US"/>
        </w:rPr>
        <w:t xml:space="preserve"> Coordination among the three entities will take place during the 2021 Spring Meetings in order to consolidate the date of issue.</w:t>
      </w:r>
    </w:p>
    <w:p w14:paraId="2F1B9C2F" w14:textId="77777777" w:rsidR="0062317C" w:rsidRDefault="0062317C" w:rsidP="00BB6821">
      <w:pPr>
        <w:jc w:val="both"/>
        <w:rPr>
          <w:sz w:val="22"/>
          <w:lang w:val="en-US"/>
        </w:rPr>
      </w:pPr>
    </w:p>
    <w:p w14:paraId="51437B42" w14:textId="77777777" w:rsidR="005A211A" w:rsidRPr="00BB6821" w:rsidRDefault="005A211A" w:rsidP="00BB6821">
      <w:pPr>
        <w:jc w:val="both"/>
        <w:rPr>
          <w:sz w:val="22"/>
          <w:lang w:val="en-US"/>
        </w:rPr>
      </w:pPr>
    </w:p>
    <w:p w14:paraId="24DC780F" w14:textId="77777777" w:rsidR="005A211A" w:rsidRPr="005A211A" w:rsidRDefault="005A211A" w:rsidP="00BB6821">
      <w:pPr>
        <w:jc w:val="both"/>
        <w:rPr>
          <w:b/>
          <w:sz w:val="22"/>
          <w:lang w:val="en-US"/>
        </w:rPr>
      </w:pPr>
      <w:r w:rsidRPr="005A211A">
        <w:rPr>
          <w:b/>
          <w:sz w:val="22"/>
          <w:lang w:val="en-US"/>
        </w:rPr>
        <w:t>Environment</w:t>
      </w:r>
    </w:p>
    <w:p w14:paraId="38F68C33" w14:textId="77777777" w:rsidR="005A211A" w:rsidRDefault="005A211A" w:rsidP="00BB6821">
      <w:pPr>
        <w:jc w:val="both"/>
        <w:rPr>
          <w:sz w:val="22"/>
          <w:lang w:val="en-US"/>
        </w:rPr>
      </w:pPr>
    </w:p>
    <w:p w14:paraId="656D5592" w14:textId="3A82EB39" w:rsidR="005A211A" w:rsidRDefault="0062317C" w:rsidP="00BB6821">
      <w:pPr>
        <w:jc w:val="both"/>
        <w:rPr>
          <w:ins w:id="0" w:author="robert rovetto" w:date="2020-03-23T16:55:00Z"/>
          <w:sz w:val="22"/>
          <w:lang w:val="en-US"/>
        </w:rPr>
      </w:pPr>
      <w:r w:rsidRPr="00BB6821">
        <w:rPr>
          <w:sz w:val="22"/>
          <w:lang w:val="en-US"/>
        </w:rPr>
        <w:t xml:space="preserve">The IAF STM WG aims at synthetizing the work done under numerous existing entities, </w:t>
      </w:r>
      <w:del w:id="1" w:author="robert rovetto" w:date="2020-03-23T16:56:00Z">
        <w:r w:rsidRPr="00BB6821" w:rsidDel="0033300A">
          <w:rPr>
            <w:sz w:val="22"/>
            <w:lang w:val="en-US"/>
          </w:rPr>
          <w:delText xml:space="preserve">generally very efficient, </w:delText>
        </w:r>
      </w:del>
      <w:r w:rsidRPr="00BB6821">
        <w:rPr>
          <w:sz w:val="22"/>
          <w:lang w:val="en-US"/>
        </w:rPr>
        <w:t xml:space="preserve">such as AIAA STM WG, ISO effort within WG3, ECSS dedicated STM WG, </w:t>
      </w:r>
      <w:r w:rsidR="000D7F0C" w:rsidRPr="00BB6821">
        <w:rPr>
          <w:sz w:val="22"/>
          <w:lang w:val="en-US"/>
        </w:rPr>
        <w:t>AAE STM WG (Air &amp; Space Academy),</w:t>
      </w:r>
      <w:r w:rsidR="00377DF8">
        <w:rPr>
          <w:sz w:val="22"/>
          <w:lang w:val="en-US"/>
        </w:rPr>
        <w:t xml:space="preserve"> SSC (Space Safety Coalition), </w:t>
      </w:r>
      <w:r w:rsidR="006579FD">
        <w:rPr>
          <w:sz w:val="22"/>
          <w:lang w:val="en-US"/>
        </w:rPr>
        <w:t xml:space="preserve">EEAS, </w:t>
      </w:r>
      <w:r w:rsidR="00F6389B">
        <w:rPr>
          <w:sz w:val="22"/>
          <w:lang w:val="en-US"/>
        </w:rPr>
        <w:t xml:space="preserve">IIAASS, </w:t>
      </w:r>
      <w:r w:rsidR="00F82A47">
        <w:rPr>
          <w:sz w:val="22"/>
          <w:lang w:val="en-US"/>
        </w:rPr>
        <w:t xml:space="preserve">ESPI, SWF, </w:t>
      </w:r>
      <w:r w:rsidRPr="00BB6821">
        <w:rPr>
          <w:sz w:val="22"/>
          <w:lang w:val="en-US"/>
        </w:rPr>
        <w:t xml:space="preserve">and others… </w:t>
      </w:r>
      <w:r w:rsidR="006579FD">
        <w:rPr>
          <w:sz w:val="22"/>
          <w:lang w:val="en-US"/>
        </w:rPr>
        <w:t>(please complete</w:t>
      </w:r>
      <w:r w:rsidR="00F82A47">
        <w:rPr>
          <w:sz w:val="22"/>
          <w:lang w:val="en-US"/>
        </w:rPr>
        <w:t xml:space="preserve"> if relevant</w:t>
      </w:r>
      <w:r w:rsidR="006579FD">
        <w:rPr>
          <w:sz w:val="22"/>
          <w:lang w:val="en-US"/>
        </w:rPr>
        <w:t>).</w:t>
      </w:r>
    </w:p>
    <w:p w14:paraId="69353D70" w14:textId="77777777" w:rsidR="0033300A" w:rsidRDefault="0033300A" w:rsidP="00BB6821">
      <w:pPr>
        <w:jc w:val="both"/>
        <w:rPr>
          <w:sz w:val="22"/>
          <w:lang w:val="en-US"/>
        </w:rPr>
      </w:pPr>
    </w:p>
    <w:p w14:paraId="2E78A219" w14:textId="4B86B502" w:rsidR="005A211A" w:rsidRDefault="0062317C" w:rsidP="00BB6821">
      <w:pPr>
        <w:jc w:val="both"/>
        <w:rPr>
          <w:ins w:id="2" w:author="robert rovetto" w:date="2020-03-23T16:56:00Z"/>
          <w:sz w:val="22"/>
          <w:lang w:val="en-US"/>
        </w:rPr>
      </w:pPr>
      <w:r w:rsidRPr="00BB6821">
        <w:rPr>
          <w:sz w:val="22"/>
          <w:lang w:val="en-US"/>
        </w:rPr>
        <w:t xml:space="preserve">The goal is therefore not to </w:t>
      </w:r>
      <w:r w:rsidR="00A160F9">
        <w:rPr>
          <w:sz w:val="22"/>
          <w:lang w:val="en-US"/>
        </w:rPr>
        <w:t>come up with</w:t>
      </w:r>
      <w:r w:rsidRPr="00BB6821">
        <w:rPr>
          <w:sz w:val="22"/>
          <w:lang w:val="en-US"/>
        </w:rPr>
        <w:t xml:space="preserve"> ideas which are already well</w:t>
      </w:r>
      <w:r w:rsidR="00C8503E">
        <w:rPr>
          <w:sz w:val="22"/>
          <w:lang w:val="en-US"/>
        </w:rPr>
        <w:t>-</w:t>
      </w:r>
      <w:r w:rsidRPr="00BB6821">
        <w:rPr>
          <w:sz w:val="22"/>
          <w:lang w:val="en-US"/>
        </w:rPr>
        <w:t xml:space="preserve">advanced, but to synthetize them and identify potential domains in which </w:t>
      </w:r>
      <w:r w:rsidR="00A160F9">
        <w:rPr>
          <w:sz w:val="22"/>
          <w:lang w:val="en-US"/>
        </w:rPr>
        <w:t>potentially new</w:t>
      </w:r>
      <w:r w:rsidRPr="00BB6821">
        <w:rPr>
          <w:sz w:val="22"/>
          <w:lang w:val="en-US"/>
        </w:rPr>
        <w:t xml:space="preserve"> action</w:t>
      </w:r>
      <w:r w:rsidR="00A160F9">
        <w:rPr>
          <w:sz w:val="22"/>
          <w:lang w:val="en-US"/>
        </w:rPr>
        <w:t>s are</w:t>
      </w:r>
      <w:r w:rsidRPr="00BB6821">
        <w:rPr>
          <w:sz w:val="22"/>
          <w:lang w:val="en-US"/>
        </w:rPr>
        <w:t xml:space="preserve"> missing.</w:t>
      </w:r>
      <w:r w:rsidR="00BB6821" w:rsidRPr="00BB6821">
        <w:rPr>
          <w:sz w:val="22"/>
          <w:lang w:val="en-US"/>
        </w:rPr>
        <w:t xml:space="preserve"> </w:t>
      </w:r>
    </w:p>
    <w:p w14:paraId="09DAFCA0" w14:textId="77777777" w:rsidR="0033300A" w:rsidRDefault="0033300A" w:rsidP="00BB6821">
      <w:pPr>
        <w:jc w:val="both"/>
        <w:rPr>
          <w:sz w:val="22"/>
          <w:lang w:val="en-US"/>
        </w:rPr>
      </w:pPr>
    </w:p>
    <w:p w14:paraId="64EF6DAD" w14:textId="6B05E599" w:rsidR="0062317C" w:rsidRDefault="00BB6821" w:rsidP="00BB6821">
      <w:pPr>
        <w:jc w:val="both"/>
        <w:rPr>
          <w:sz w:val="22"/>
          <w:lang w:val="en-US"/>
        </w:rPr>
      </w:pPr>
      <w:r w:rsidRPr="00BB6821">
        <w:rPr>
          <w:sz w:val="22"/>
          <w:lang w:val="en-US"/>
        </w:rPr>
        <w:t xml:space="preserve">This Working Group </w:t>
      </w:r>
      <w:del w:id="3" w:author="robert rovetto" w:date="2020-03-23T17:01:00Z">
        <w:r w:rsidRPr="00BB6821" w:rsidDel="0033300A">
          <w:rPr>
            <w:sz w:val="22"/>
            <w:lang w:val="en-US"/>
          </w:rPr>
          <w:delText>has to be understood</w:delText>
        </w:r>
      </w:del>
      <w:ins w:id="4" w:author="robert rovetto" w:date="2020-03-23T17:01:00Z">
        <w:r w:rsidR="0033300A">
          <w:rPr>
            <w:sz w:val="22"/>
            <w:lang w:val="en-US"/>
          </w:rPr>
          <w:t>serves</w:t>
        </w:r>
      </w:ins>
      <w:r w:rsidRPr="00BB6821">
        <w:rPr>
          <w:sz w:val="22"/>
          <w:lang w:val="en-US"/>
        </w:rPr>
        <w:t xml:space="preserve"> as a platform for exchanges among experts from diverse </w:t>
      </w:r>
      <w:r w:rsidR="00A160F9">
        <w:rPr>
          <w:sz w:val="22"/>
          <w:lang w:val="en-US"/>
        </w:rPr>
        <w:t>affiliations and backgrounds</w:t>
      </w:r>
      <w:r w:rsidRPr="00BB6821">
        <w:rPr>
          <w:sz w:val="22"/>
          <w:lang w:val="en-US"/>
        </w:rPr>
        <w:t>.</w:t>
      </w:r>
    </w:p>
    <w:p w14:paraId="382BDBF6" w14:textId="77777777" w:rsidR="00AB1BD0" w:rsidRDefault="00AB1BD0" w:rsidP="005A211A">
      <w:pPr>
        <w:jc w:val="both"/>
        <w:rPr>
          <w:ins w:id="5" w:author="robert rovetto" w:date="2020-03-23T17:19:00Z"/>
          <w:sz w:val="22"/>
          <w:lang w:val="en-US"/>
        </w:rPr>
      </w:pPr>
    </w:p>
    <w:p w14:paraId="504F6275" w14:textId="7A2352C9" w:rsidR="005A211A" w:rsidRPr="00BB6821" w:rsidRDefault="005A211A" w:rsidP="005A211A">
      <w:pPr>
        <w:jc w:val="both"/>
        <w:rPr>
          <w:sz w:val="22"/>
          <w:lang w:val="en-US"/>
        </w:rPr>
      </w:pPr>
      <w:r>
        <w:rPr>
          <w:sz w:val="22"/>
          <w:lang w:val="en-US"/>
        </w:rPr>
        <w:t xml:space="preserve">A Forum of Exchange will be set </w:t>
      </w:r>
      <w:r w:rsidR="00A160F9">
        <w:rPr>
          <w:sz w:val="22"/>
          <w:lang w:val="en-US"/>
        </w:rPr>
        <w:t>up</w:t>
      </w:r>
      <w:r>
        <w:rPr>
          <w:sz w:val="22"/>
          <w:lang w:val="en-US"/>
        </w:rPr>
        <w:t xml:space="preserve"> by IAF Secretariat as soon as possible, with a page enabling to </w:t>
      </w:r>
      <w:r w:rsidR="00A160F9">
        <w:rPr>
          <w:sz w:val="22"/>
          <w:lang w:val="en-US"/>
        </w:rPr>
        <w:t>lodge</w:t>
      </w:r>
      <w:r>
        <w:rPr>
          <w:sz w:val="22"/>
          <w:lang w:val="en-US"/>
        </w:rPr>
        <w:t xml:space="preserve"> any relevant document to be shared among members of the WG.</w:t>
      </w:r>
      <w:r w:rsidRPr="00BB6821">
        <w:rPr>
          <w:sz w:val="22"/>
          <w:lang w:val="en-US"/>
        </w:rPr>
        <w:t xml:space="preserve"> </w:t>
      </w:r>
    </w:p>
    <w:p w14:paraId="10810FD4" w14:textId="77777777" w:rsidR="005A211A" w:rsidRDefault="005A211A" w:rsidP="00BB6821">
      <w:pPr>
        <w:jc w:val="both"/>
        <w:rPr>
          <w:sz w:val="22"/>
          <w:lang w:val="en-US"/>
        </w:rPr>
      </w:pPr>
    </w:p>
    <w:p w14:paraId="4248EC04" w14:textId="77777777" w:rsidR="005A211A" w:rsidRPr="00BB6821" w:rsidRDefault="005A211A" w:rsidP="00BB6821">
      <w:pPr>
        <w:jc w:val="both"/>
        <w:rPr>
          <w:sz w:val="22"/>
          <w:lang w:val="en-US"/>
        </w:rPr>
      </w:pPr>
    </w:p>
    <w:p w14:paraId="0293318B" w14:textId="77777777" w:rsidR="0062317C" w:rsidRPr="005A211A" w:rsidRDefault="005A211A" w:rsidP="00BB6821">
      <w:pPr>
        <w:jc w:val="both"/>
        <w:rPr>
          <w:b/>
          <w:sz w:val="22"/>
          <w:lang w:val="en-US"/>
        </w:rPr>
      </w:pPr>
      <w:r w:rsidRPr="005A211A">
        <w:rPr>
          <w:b/>
          <w:sz w:val="22"/>
          <w:lang w:val="en-US"/>
        </w:rPr>
        <w:t>Membership</w:t>
      </w:r>
    </w:p>
    <w:p w14:paraId="63E05E09" w14:textId="77777777" w:rsidR="005A211A" w:rsidRPr="00BB6821" w:rsidRDefault="005A211A" w:rsidP="00BB6821">
      <w:pPr>
        <w:jc w:val="both"/>
        <w:rPr>
          <w:sz w:val="22"/>
          <w:lang w:val="en-US"/>
        </w:rPr>
      </w:pPr>
    </w:p>
    <w:p w14:paraId="3184767C" w14:textId="05A2386C" w:rsidR="005020E2" w:rsidRDefault="0062317C" w:rsidP="00BB6821">
      <w:pPr>
        <w:jc w:val="both"/>
        <w:rPr>
          <w:sz w:val="22"/>
          <w:lang w:val="en-US"/>
        </w:rPr>
      </w:pPr>
      <w:r w:rsidRPr="00BB6821">
        <w:rPr>
          <w:sz w:val="22"/>
          <w:lang w:val="en-US"/>
        </w:rPr>
        <w:t>The members of the IAF STM WG come from very diverse origins</w:t>
      </w:r>
      <w:r w:rsidR="000D7F0C" w:rsidRPr="00BB6821">
        <w:rPr>
          <w:sz w:val="22"/>
          <w:lang w:val="en-US"/>
        </w:rPr>
        <w:t xml:space="preserve">, including members from each of the IAF Technical Committees related to the topic, representatives from the </w:t>
      </w:r>
      <w:del w:id="6" w:author="robert rovetto" w:date="2020-03-23T17:19:00Z">
        <w:r w:rsidR="000D7F0C" w:rsidRPr="00BB6821" w:rsidDel="00AB1BD0">
          <w:rPr>
            <w:sz w:val="22"/>
            <w:lang w:val="en-US"/>
          </w:rPr>
          <w:delText xml:space="preserve">existing </w:delText>
        </w:r>
      </w:del>
      <w:r w:rsidR="000D7F0C" w:rsidRPr="00BB6821">
        <w:rPr>
          <w:sz w:val="22"/>
          <w:lang w:val="en-US"/>
        </w:rPr>
        <w:t xml:space="preserve">groups mentioned above, technical experts </w:t>
      </w:r>
      <w:r w:rsidR="005020E2">
        <w:rPr>
          <w:sz w:val="22"/>
          <w:lang w:val="en-US"/>
        </w:rPr>
        <w:t xml:space="preserve">coming from the IAA Space Debris Committee. </w:t>
      </w:r>
    </w:p>
    <w:p w14:paraId="6EA48629" w14:textId="77777777" w:rsidR="0043154B" w:rsidRDefault="0043154B" w:rsidP="00BB6821">
      <w:pPr>
        <w:jc w:val="both"/>
        <w:rPr>
          <w:ins w:id="7" w:author="robert rovetto" w:date="2020-03-23T17:20:00Z"/>
          <w:sz w:val="22"/>
          <w:lang w:val="en-US"/>
        </w:rPr>
      </w:pPr>
    </w:p>
    <w:p w14:paraId="41C23D27" w14:textId="0D25651B" w:rsidR="005020E2" w:rsidRDefault="005020E2" w:rsidP="00BB6821">
      <w:pPr>
        <w:jc w:val="both"/>
        <w:rPr>
          <w:sz w:val="22"/>
          <w:lang w:val="en-US"/>
        </w:rPr>
      </w:pPr>
      <w:r>
        <w:rPr>
          <w:sz w:val="22"/>
          <w:lang w:val="en-US"/>
        </w:rPr>
        <w:t>Participation is not limited, but it is recommended to avoid the multiplication of members coming from the same entity doing the same job; it is also requested to have active members effectively contributing to the progress of the Working Group.</w:t>
      </w:r>
    </w:p>
    <w:p w14:paraId="53B0CD4B" w14:textId="38BBCC6E" w:rsidR="005020E2" w:rsidRDefault="005020E2" w:rsidP="00BB6821">
      <w:pPr>
        <w:jc w:val="both"/>
        <w:rPr>
          <w:sz w:val="22"/>
          <w:lang w:val="en-US"/>
        </w:rPr>
      </w:pPr>
      <w:r>
        <w:rPr>
          <w:sz w:val="22"/>
          <w:lang w:val="en-US"/>
        </w:rPr>
        <w:t>A preliminary list of members will be established following the feed-back to this document.</w:t>
      </w:r>
    </w:p>
    <w:p w14:paraId="40C0A511" w14:textId="77777777" w:rsidR="005020E2" w:rsidRDefault="005020E2" w:rsidP="00BB6821">
      <w:pPr>
        <w:jc w:val="both"/>
        <w:rPr>
          <w:sz w:val="22"/>
          <w:lang w:val="en-US"/>
        </w:rPr>
      </w:pPr>
    </w:p>
    <w:p w14:paraId="39894974" w14:textId="77777777" w:rsidR="005A211A" w:rsidRDefault="005A211A" w:rsidP="00BB6821">
      <w:pPr>
        <w:jc w:val="both"/>
        <w:rPr>
          <w:sz w:val="22"/>
          <w:lang w:val="en-US"/>
        </w:rPr>
      </w:pPr>
    </w:p>
    <w:p w14:paraId="62D3BD88" w14:textId="77777777" w:rsidR="005A211A" w:rsidRPr="005A211A" w:rsidRDefault="005A211A" w:rsidP="00BB6821">
      <w:pPr>
        <w:jc w:val="both"/>
        <w:rPr>
          <w:b/>
          <w:sz w:val="22"/>
          <w:lang w:val="en-US"/>
        </w:rPr>
      </w:pPr>
      <w:r w:rsidRPr="005A211A">
        <w:rPr>
          <w:b/>
          <w:sz w:val="22"/>
          <w:lang w:val="en-US"/>
        </w:rPr>
        <w:t>Framework</w:t>
      </w:r>
    </w:p>
    <w:p w14:paraId="701AF4CD" w14:textId="77777777" w:rsidR="005A211A" w:rsidRDefault="005A211A" w:rsidP="00BB6821">
      <w:pPr>
        <w:jc w:val="both"/>
        <w:rPr>
          <w:sz w:val="22"/>
          <w:lang w:val="en-US"/>
        </w:rPr>
      </w:pPr>
    </w:p>
    <w:p w14:paraId="552E59FA" w14:textId="77777777" w:rsidR="006A00F3" w:rsidRDefault="005020E2" w:rsidP="00BB6821">
      <w:pPr>
        <w:jc w:val="both"/>
        <w:rPr>
          <w:sz w:val="22"/>
          <w:lang w:val="en-US"/>
        </w:rPr>
      </w:pPr>
      <w:r>
        <w:rPr>
          <w:sz w:val="22"/>
          <w:lang w:val="en-US"/>
        </w:rPr>
        <w:t xml:space="preserve">The activities of the IAF STM WG cover essentially all technical topics related to </w:t>
      </w:r>
      <w:r w:rsidR="006A00F3">
        <w:rPr>
          <w:sz w:val="22"/>
          <w:lang w:val="en-US"/>
        </w:rPr>
        <w:t xml:space="preserve">the general </w:t>
      </w:r>
      <w:r>
        <w:rPr>
          <w:sz w:val="22"/>
          <w:lang w:val="en-US"/>
        </w:rPr>
        <w:t xml:space="preserve">STM </w:t>
      </w:r>
      <w:r w:rsidR="006A00F3">
        <w:rPr>
          <w:sz w:val="22"/>
          <w:lang w:val="en-US"/>
        </w:rPr>
        <w:t>ecosystem,</w:t>
      </w:r>
      <w:r>
        <w:rPr>
          <w:sz w:val="22"/>
          <w:lang w:val="en-US"/>
        </w:rPr>
        <w:t xml:space="preserve"> meaning</w:t>
      </w:r>
      <w:r w:rsidR="005A211A">
        <w:rPr>
          <w:sz w:val="22"/>
          <w:lang w:val="en-US"/>
        </w:rPr>
        <w:t>:</w:t>
      </w:r>
      <w:r>
        <w:rPr>
          <w:sz w:val="22"/>
          <w:lang w:val="en-US"/>
        </w:rPr>
        <w:t xml:space="preserve"> </w:t>
      </w:r>
    </w:p>
    <w:p w14:paraId="6E3EAF3F" w14:textId="77777777" w:rsidR="00F6389B" w:rsidRPr="00F6389B" w:rsidRDefault="00F6389B" w:rsidP="00F6389B">
      <w:pPr>
        <w:pStyle w:val="ListParagraph"/>
        <w:numPr>
          <w:ilvl w:val="0"/>
          <w:numId w:val="3"/>
        </w:numPr>
        <w:jc w:val="both"/>
        <w:rPr>
          <w:sz w:val="22"/>
          <w:lang w:val="en-US"/>
        </w:rPr>
      </w:pPr>
      <w:r>
        <w:rPr>
          <w:sz w:val="22"/>
          <w:lang w:val="en-US"/>
        </w:rPr>
        <w:t>SOA (Space Operations Assurance) which covers SE</w:t>
      </w:r>
      <w:r w:rsidR="00422BED">
        <w:rPr>
          <w:sz w:val="22"/>
          <w:lang w:val="en-US"/>
        </w:rPr>
        <w:t>M</w:t>
      </w:r>
      <w:r>
        <w:rPr>
          <w:sz w:val="22"/>
          <w:lang w:val="en-US"/>
        </w:rPr>
        <w:t>, SSA and STM</w:t>
      </w:r>
    </w:p>
    <w:p w14:paraId="75D60582" w14:textId="77777777" w:rsidR="005020E2" w:rsidRDefault="006A00F3" w:rsidP="006A00F3">
      <w:pPr>
        <w:pStyle w:val="ListParagraph"/>
        <w:numPr>
          <w:ilvl w:val="0"/>
          <w:numId w:val="3"/>
        </w:numPr>
        <w:jc w:val="both"/>
        <w:rPr>
          <w:sz w:val="22"/>
          <w:lang w:val="en-US"/>
        </w:rPr>
      </w:pPr>
      <w:r w:rsidRPr="006A00F3">
        <w:rPr>
          <w:sz w:val="22"/>
          <w:lang w:val="en-US"/>
        </w:rPr>
        <w:lastRenderedPageBreak/>
        <w:t>SEM (Space Environment Management) which includes activities such as Debris analyses, Mitigation, Remediation (ADR (Active Debris Removal), JCA (Just in time Collision Avoidance, …)</w:t>
      </w:r>
      <w:r w:rsidR="00BE30C1">
        <w:rPr>
          <w:sz w:val="22"/>
          <w:lang w:val="en-US"/>
        </w:rPr>
        <w:t>, LDTM (Large Debris Traffic Management), …</w:t>
      </w:r>
    </w:p>
    <w:p w14:paraId="2E9E55B9" w14:textId="77777777" w:rsidR="006A00F3" w:rsidRDefault="006A00F3" w:rsidP="006A00F3">
      <w:pPr>
        <w:pStyle w:val="ListParagraph"/>
        <w:numPr>
          <w:ilvl w:val="0"/>
          <w:numId w:val="3"/>
        </w:numPr>
        <w:jc w:val="both"/>
        <w:rPr>
          <w:sz w:val="22"/>
          <w:lang w:val="en-US"/>
        </w:rPr>
      </w:pPr>
      <w:r>
        <w:rPr>
          <w:sz w:val="22"/>
          <w:lang w:val="en-US"/>
        </w:rPr>
        <w:t>SSA (Space Situational Awareness)</w:t>
      </w:r>
      <w:r w:rsidR="00A160F9">
        <w:rPr>
          <w:sz w:val="22"/>
          <w:lang w:val="en-US"/>
        </w:rPr>
        <w:t>,</w:t>
      </w:r>
      <w:r>
        <w:rPr>
          <w:sz w:val="22"/>
          <w:lang w:val="en-US"/>
        </w:rPr>
        <w:t xml:space="preserve"> SST </w:t>
      </w:r>
      <w:r w:rsidR="00A160F9">
        <w:rPr>
          <w:sz w:val="22"/>
          <w:lang w:val="en-US"/>
        </w:rPr>
        <w:t>(Space Surveillance &amp; Tracking) and</w:t>
      </w:r>
      <w:r>
        <w:rPr>
          <w:sz w:val="22"/>
          <w:lang w:val="en-US"/>
        </w:rPr>
        <w:t xml:space="preserve"> SWE (Space Weather),</w:t>
      </w:r>
    </w:p>
    <w:p w14:paraId="0B4B59AD" w14:textId="77777777" w:rsidR="002F28B0" w:rsidRDefault="002F28B0" w:rsidP="006A00F3">
      <w:pPr>
        <w:pStyle w:val="ListParagraph"/>
        <w:numPr>
          <w:ilvl w:val="0"/>
          <w:numId w:val="3"/>
        </w:numPr>
        <w:jc w:val="both"/>
        <w:rPr>
          <w:sz w:val="22"/>
          <w:lang w:val="en-US"/>
        </w:rPr>
      </w:pPr>
      <w:r>
        <w:rPr>
          <w:sz w:val="22"/>
          <w:lang w:val="en-US"/>
        </w:rPr>
        <w:t>STM which includes Operational Coordination Services, Collision Avoidance (in orbit and at launch),</w:t>
      </w:r>
    </w:p>
    <w:p w14:paraId="64BBEF8D" w14:textId="77777777" w:rsidR="006E1D63" w:rsidRPr="006E1D63" w:rsidRDefault="006E1D63" w:rsidP="006E1D63">
      <w:pPr>
        <w:pStyle w:val="ListParagraph"/>
        <w:numPr>
          <w:ilvl w:val="0"/>
          <w:numId w:val="3"/>
        </w:numPr>
        <w:jc w:val="both"/>
        <w:rPr>
          <w:sz w:val="22"/>
        </w:rPr>
      </w:pPr>
      <w:r>
        <w:rPr>
          <w:sz w:val="22"/>
          <w:lang w:val="en-US"/>
        </w:rPr>
        <w:t>The “interlinks” between topics are fundamental: e</w:t>
      </w:r>
      <w:r w:rsidRPr="006E1D63">
        <w:rPr>
          <w:sz w:val="22"/>
          <w:lang w:val="en-US"/>
        </w:rPr>
        <w:t>ffective Space Traffic Management (STM) will be difficult to execute without immediate changes in our Space Environment Management (SEM) objectives and behavior (i.e., debris mitigation and remediation).</w:t>
      </w:r>
    </w:p>
    <w:p w14:paraId="18E1ECC9" w14:textId="77777777" w:rsidR="006E1D63" w:rsidRDefault="006E1D63" w:rsidP="006A00F3">
      <w:pPr>
        <w:pStyle w:val="ListParagraph"/>
        <w:numPr>
          <w:ilvl w:val="0"/>
          <w:numId w:val="3"/>
        </w:numPr>
        <w:jc w:val="both"/>
        <w:rPr>
          <w:sz w:val="22"/>
          <w:lang w:val="en-US"/>
        </w:rPr>
      </w:pPr>
    </w:p>
    <w:p w14:paraId="2E459876" w14:textId="77777777" w:rsidR="002F28B0" w:rsidRDefault="002F28B0" w:rsidP="002F28B0">
      <w:pPr>
        <w:jc w:val="both"/>
        <w:rPr>
          <w:sz w:val="22"/>
          <w:lang w:val="en-US"/>
        </w:rPr>
      </w:pPr>
      <w:r>
        <w:rPr>
          <w:sz w:val="22"/>
          <w:lang w:val="en-US"/>
        </w:rPr>
        <w:t>The general frame of studies includes Orbital Activities, but also Sub-orbital activities when they can potentially raise problems related to Space Sustainability.</w:t>
      </w:r>
    </w:p>
    <w:p w14:paraId="3EF6BE9C" w14:textId="77777777" w:rsidR="002F28B0" w:rsidRDefault="002F28B0" w:rsidP="002F28B0">
      <w:pPr>
        <w:jc w:val="both"/>
        <w:rPr>
          <w:sz w:val="22"/>
          <w:lang w:val="en-US"/>
        </w:rPr>
      </w:pPr>
    </w:p>
    <w:p w14:paraId="1AFB350D" w14:textId="56610003" w:rsidR="002F28B0" w:rsidRDefault="002F28B0" w:rsidP="002F28B0">
      <w:pPr>
        <w:jc w:val="both"/>
        <w:rPr>
          <w:sz w:val="22"/>
          <w:lang w:val="en-US"/>
        </w:rPr>
      </w:pPr>
      <w:r>
        <w:rPr>
          <w:sz w:val="22"/>
          <w:lang w:val="en-US"/>
        </w:rPr>
        <w:t xml:space="preserve">The “non-technical” topics related to Legal framework, Policy, Regulation, </w:t>
      </w:r>
      <w:r w:rsidR="00A160F9">
        <w:rPr>
          <w:sz w:val="22"/>
          <w:lang w:val="en-US"/>
        </w:rPr>
        <w:t xml:space="preserve">Governance, </w:t>
      </w:r>
      <w:ins w:id="8" w:author="robert rovetto" w:date="2020-03-23T17:24:00Z">
        <w:r w:rsidR="0043154B">
          <w:rPr>
            <w:sz w:val="22"/>
            <w:lang w:val="en-US"/>
          </w:rPr>
          <w:t xml:space="preserve">and </w:t>
        </w:r>
      </w:ins>
      <w:r>
        <w:rPr>
          <w:sz w:val="22"/>
          <w:lang w:val="en-US"/>
        </w:rPr>
        <w:t>Licensing are fundamental in the elaboration of the White Paper</w:t>
      </w:r>
      <w:del w:id="9" w:author="robert rovetto" w:date="2020-03-23T17:25:00Z">
        <w:r w:rsidDel="0043154B">
          <w:rPr>
            <w:sz w:val="22"/>
            <w:lang w:val="en-US"/>
          </w:rPr>
          <w:delText xml:space="preserve">, </w:delText>
        </w:r>
      </w:del>
      <w:ins w:id="10" w:author="robert rovetto" w:date="2020-03-23T17:25:00Z">
        <w:r w:rsidR="0043154B">
          <w:rPr>
            <w:sz w:val="22"/>
            <w:lang w:val="en-US"/>
          </w:rPr>
          <w:t>.</w:t>
        </w:r>
        <w:r w:rsidR="0043154B">
          <w:rPr>
            <w:sz w:val="22"/>
            <w:lang w:val="en-US"/>
          </w:rPr>
          <w:t xml:space="preserve"> </w:t>
        </w:r>
      </w:ins>
      <w:del w:id="11" w:author="robert rovetto" w:date="2020-03-23T17:25:00Z">
        <w:r w:rsidDel="0043154B">
          <w:rPr>
            <w:sz w:val="22"/>
            <w:lang w:val="en-US"/>
          </w:rPr>
          <w:delText xml:space="preserve">but are logically welcomed by the IAA and IISL STM Working Groups; colleagues </w:delText>
        </w:r>
      </w:del>
      <w:ins w:id="12" w:author="robert rovetto" w:date="2020-03-23T17:25:00Z">
        <w:r w:rsidR="0043154B">
          <w:rPr>
            <w:sz w:val="22"/>
            <w:lang w:val="en-US"/>
          </w:rPr>
          <w:t xml:space="preserve">Persons </w:t>
        </w:r>
      </w:ins>
      <w:r>
        <w:rPr>
          <w:sz w:val="22"/>
          <w:lang w:val="en-US"/>
        </w:rPr>
        <w:t xml:space="preserve">interested in these domains should contact </w:t>
      </w:r>
      <w:r w:rsidR="00BD6426">
        <w:rPr>
          <w:sz w:val="22"/>
          <w:lang w:val="en-US"/>
        </w:rPr>
        <w:t>Mrs. Corinne Jorgenson, and Mrs. Diane Howard, respectively chairs of the IAA and IISL STM WG.</w:t>
      </w:r>
    </w:p>
    <w:p w14:paraId="322EE70D" w14:textId="77777777" w:rsidR="002F28B0" w:rsidRDefault="002F28B0" w:rsidP="002F28B0">
      <w:pPr>
        <w:jc w:val="both"/>
        <w:rPr>
          <w:sz w:val="22"/>
          <w:lang w:val="en-US"/>
        </w:rPr>
      </w:pPr>
    </w:p>
    <w:p w14:paraId="4C62A175" w14:textId="77777777" w:rsidR="005A211A" w:rsidRDefault="005A211A" w:rsidP="002F28B0">
      <w:pPr>
        <w:jc w:val="both"/>
        <w:rPr>
          <w:sz w:val="22"/>
          <w:lang w:val="en-US"/>
        </w:rPr>
      </w:pPr>
    </w:p>
    <w:p w14:paraId="7ED8E722" w14:textId="77777777" w:rsidR="005A211A" w:rsidRPr="005A211A" w:rsidRDefault="005A211A" w:rsidP="002F28B0">
      <w:pPr>
        <w:jc w:val="both"/>
        <w:rPr>
          <w:b/>
          <w:sz w:val="22"/>
          <w:lang w:val="en-US"/>
        </w:rPr>
      </w:pPr>
      <w:r w:rsidRPr="005A211A">
        <w:rPr>
          <w:b/>
          <w:sz w:val="22"/>
          <w:lang w:val="en-US"/>
        </w:rPr>
        <w:t>Potential activities</w:t>
      </w:r>
    </w:p>
    <w:p w14:paraId="6227F730" w14:textId="77777777" w:rsidR="005A211A" w:rsidRDefault="005A211A" w:rsidP="002F28B0">
      <w:pPr>
        <w:jc w:val="both"/>
        <w:rPr>
          <w:sz w:val="22"/>
          <w:lang w:val="en-US"/>
        </w:rPr>
      </w:pPr>
    </w:p>
    <w:p w14:paraId="3242E5BF" w14:textId="77777777" w:rsidR="005A211A" w:rsidRDefault="005A211A" w:rsidP="002F28B0">
      <w:pPr>
        <w:jc w:val="both"/>
        <w:rPr>
          <w:sz w:val="22"/>
          <w:lang w:val="en-US"/>
        </w:rPr>
      </w:pPr>
      <w:r>
        <w:rPr>
          <w:sz w:val="22"/>
          <w:lang w:val="en-US"/>
        </w:rPr>
        <w:t xml:space="preserve">Previous works on the topic have enabled the identification of several subjects of interest associated to potential recommendations, listed below in a very non-exhaustive way. </w:t>
      </w:r>
    </w:p>
    <w:p w14:paraId="4B74AD26" w14:textId="77777777" w:rsidR="005A211A" w:rsidRDefault="005A211A" w:rsidP="002F28B0">
      <w:pPr>
        <w:jc w:val="both"/>
        <w:rPr>
          <w:sz w:val="22"/>
          <w:lang w:val="en-US"/>
        </w:rPr>
      </w:pPr>
    </w:p>
    <w:p w14:paraId="56235FB3" w14:textId="2AFA1D59" w:rsidR="00F6389B" w:rsidRDefault="00F6389B" w:rsidP="00F6389B">
      <w:pPr>
        <w:pStyle w:val="ListParagraph"/>
        <w:numPr>
          <w:ilvl w:val="0"/>
          <w:numId w:val="4"/>
        </w:numPr>
        <w:jc w:val="both"/>
        <w:rPr>
          <w:sz w:val="22"/>
          <w:lang w:val="en-US"/>
        </w:rPr>
      </w:pPr>
      <w:r>
        <w:rPr>
          <w:sz w:val="22"/>
          <w:lang w:val="en-US"/>
        </w:rPr>
        <w:t>Common understanding</w:t>
      </w:r>
      <w:del w:id="13" w:author="robert rovetto" w:date="2020-03-23T17:43:00Z">
        <w:r w:rsidDel="004F7725">
          <w:rPr>
            <w:sz w:val="22"/>
            <w:lang w:val="en-US"/>
          </w:rPr>
          <w:delText xml:space="preserve"> and definitions</w:delText>
        </w:r>
      </w:del>
    </w:p>
    <w:p w14:paraId="22EC51E4" w14:textId="250D2C8F" w:rsidR="00922B59" w:rsidRDefault="00922B59" w:rsidP="00F6389B">
      <w:pPr>
        <w:pStyle w:val="ListParagraph"/>
        <w:numPr>
          <w:ilvl w:val="0"/>
          <w:numId w:val="5"/>
        </w:numPr>
        <w:jc w:val="both"/>
        <w:rPr>
          <w:ins w:id="14" w:author="robert rovetto" w:date="2020-03-23T20:52:00Z"/>
          <w:sz w:val="22"/>
          <w:lang w:val="en-US"/>
        </w:rPr>
      </w:pPr>
      <w:ins w:id="15" w:author="robert rovetto" w:date="2020-03-23T20:51:00Z">
        <w:r>
          <w:rPr>
            <w:sz w:val="22"/>
            <w:lang w:val="en-US"/>
          </w:rPr>
          <w:t>Scope</w:t>
        </w:r>
      </w:ins>
    </w:p>
    <w:p w14:paraId="057325D2" w14:textId="35D2DD34" w:rsidR="00922B59" w:rsidRDefault="00922B59" w:rsidP="00922B59">
      <w:pPr>
        <w:pStyle w:val="ListParagraph"/>
        <w:numPr>
          <w:ilvl w:val="1"/>
          <w:numId w:val="5"/>
        </w:numPr>
        <w:jc w:val="both"/>
        <w:rPr>
          <w:ins w:id="16" w:author="robert rovetto" w:date="2020-03-23T20:52:00Z"/>
          <w:sz w:val="22"/>
          <w:lang w:val="en-US"/>
        </w:rPr>
      </w:pPr>
      <w:ins w:id="17" w:author="robert rovetto" w:date="2020-03-23T20:52:00Z">
        <w:r>
          <w:rPr>
            <w:sz w:val="22"/>
            <w:lang w:val="en-US"/>
          </w:rPr>
          <w:t>Determined scope by identifying intended meaning of ‘STM’</w:t>
        </w:r>
      </w:ins>
      <w:ins w:id="18" w:author="robert rovetto" w:date="2020-03-23T20:53:00Z">
        <w:r>
          <w:rPr>
            <w:sz w:val="22"/>
            <w:lang w:val="en-US"/>
          </w:rPr>
          <w:t xml:space="preserve"> and </w:t>
        </w:r>
      </w:ins>
      <w:ins w:id="19" w:author="robert rovetto" w:date="2020-03-23T20:54:00Z">
        <w:r>
          <w:rPr>
            <w:sz w:val="22"/>
            <w:lang w:val="en-US"/>
          </w:rPr>
          <w:t>essential concepts</w:t>
        </w:r>
      </w:ins>
    </w:p>
    <w:p w14:paraId="7AB83932" w14:textId="0A2895E5" w:rsidR="00922B59" w:rsidRDefault="00922B59" w:rsidP="00922B59">
      <w:pPr>
        <w:pStyle w:val="ListParagraph"/>
        <w:numPr>
          <w:ilvl w:val="1"/>
          <w:numId w:val="5"/>
        </w:numPr>
        <w:jc w:val="both"/>
        <w:rPr>
          <w:ins w:id="20" w:author="robert rovetto" w:date="2020-03-23T20:53:00Z"/>
          <w:sz w:val="22"/>
          <w:lang w:val="en-US"/>
        </w:rPr>
      </w:pPr>
      <w:ins w:id="21" w:author="robert rovetto" w:date="2020-03-23T20:52:00Z">
        <w:r>
          <w:rPr>
            <w:sz w:val="22"/>
            <w:lang w:val="en-US"/>
          </w:rPr>
          <w:t xml:space="preserve">Examine </w:t>
        </w:r>
      </w:ins>
      <w:ins w:id="22" w:author="robert rovetto" w:date="2020-03-23T20:54:00Z">
        <w:r>
          <w:rPr>
            <w:sz w:val="22"/>
            <w:lang w:val="en-US"/>
          </w:rPr>
          <w:t xml:space="preserve">&amp; </w:t>
        </w:r>
      </w:ins>
      <w:ins w:id="23" w:author="robert rovetto" w:date="2020-03-23T20:52:00Z">
        <w:r>
          <w:rPr>
            <w:sz w:val="22"/>
            <w:lang w:val="en-US"/>
          </w:rPr>
          <w:t>consider alternative</w:t>
        </w:r>
      </w:ins>
      <w:ins w:id="24" w:author="robert rovetto" w:date="2020-03-23T20:54:00Z">
        <w:r>
          <w:rPr>
            <w:sz w:val="22"/>
            <w:lang w:val="en-US"/>
          </w:rPr>
          <w:t>s</w:t>
        </w:r>
      </w:ins>
      <w:ins w:id="25" w:author="robert rovetto" w:date="2020-03-23T20:52:00Z">
        <w:r>
          <w:rPr>
            <w:sz w:val="22"/>
            <w:lang w:val="en-US"/>
          </w:rPr>
          <w:t xml:space="preserve">, e.g. </w:t>
        </w:r>
      </w:ins>
      <w:ins w:id="26" w:author="robert rovetto" w:date="2020-03-23T20:54:00Z">
        <w:r>
          <w:rPr>
            <w:sz w:val="22"/>
            <w:lang w:val="en-US"/>
          </w:rPr>
          <w:t xml:space="preserve">STM vs. </w:t>
        </w:r>
      </w:ins>
      <w:ins w:id="27" w:author="robert rovetto" w:date="2020-03-23T20:52:00Z">
        <w:r>
          <w:rPr>
            <w:sz w:val="22"/>
            <w:lang w:val="en-US"/>
          </w:rPr>
          <w:t>STC (space traffic coordination)</w:t>
        </w:r>
      </w:ins>
    </w:p>
    <w:p w14:paraId="412F38B6" w14:textId="0BC4F362" w:rsidR="00922B59" w:rsidRDefault="00922B59" w:rsidP="00922B59">
      <w:pPr>
        <w:pStyle w:val="ListParagraph"/>
        <w:numPr>
          <w:ilvl w:val="2"/>
          <w:numId w:val="5"/>
        </w:numPr>
        <w:jc w:val="both"/>
        <w:rPr>
          <w:ins w:id="28" w:author="robert rovetto" w:date="2020-03-23T20:51:00Z"/>
          <w:sz w:val="22"/>
          <w:lang w:val="en-US"/>
        </w:rPr>
        <w:pPrChange w:id="29" w:author="robert rovetto" w:date="2020-03-23T20:53:00Z">
          <w:pPr>
            <w:pStyle w:val="ListParagraph"/>
            <w:numPr>
              <w:numId w:val="5"/>
            </w:numPr>
            <w:tabs>
              <w:tab w:val="num" w:pos="720"/>
            </w:tabs>
            <w:ind w:hanging="360"/>
            <w:jc w:val="both"/>
          </w:pPr>
        </w:pPrChange>
      </w:pPr>
      <w:ins w:id="30" w:author="robert rovetto" w:date="2020-03-23T20:53:00Z">
        <w:r>
          <w:rPr>
            <w:sz w:val="22"/>
            <w:lang w:val="en-US"/>
          </w:rPr>
          <w:t xml:space="preserve">Based on that analysis, identify a term that </w:t>
        </w:r>
      </w:ins>
      <w:ins w:id="31" w:author="robert rovetto" w:date="2020-03-23T20:54:00Z">
        <w:r>
          <w:rPr>
            <w:sz w:val="22"/>
            <w:lang w:val="en-US"/>
          </w:rPr>
          <w:t xml:space="preserve">most closely </w:t>
        </w:r>
      </w:ins>
      <w:ins w:id="32" w:author="robert rovetto" w:date="2020-03-23T20:53:00Z">
        <w:r>
          <w:rPr>
            <w:sz w:val="22"/>
            <w:lang w:val="en-US"/>
          </w:rPr>
          <w:t>matches</w:t>
        </w:r>
      </w:ins>
      <w:ins w:id="33" w:author="robert rovetto" w:date="2020-03-23T20:54:00Z">
        <w:r>
          <w:rPr>
            <w:sz w:val="22"/>
            <w:lang w:val="en-US"/>
          </w:rPr>
          <w:t xml:space="preserve"> the intended meaning</w:t>
        </w:r>
      </w:ins>
      <w:bookmarkStart w:id="34" w:name="_GoBack"/>
      <w:bookmarkEnd w:id="34"/>
    </w:p>
    <w:p w14:paraId="261B2827" w14:textId="2CC1D3EF" w:rsidR="00F6389B" w:rsidRDefault="00F6389B" w:rsidP="00F6389B">
      <w:pPr>
        <w:pStyle w:val="ListParagraph"/>
        <w:numPr>
          <w:ilvl w:val="0"/>
          <w:numId w:val="5"/>
        </w:numPr>
        <w:jc w:val="both"/>
        <w:rPr>
          <w:ins w:id="35" w:author="robert rovetto" w:date="2020-03-23T17:43:00Z"/>
          <w:sz w:val="22"/>
          <w:lang w:val="en-US"/>
        </w:rPr>
      </w:pPr>
      <w:r>
        <w:rPr>
          <w:sz w:val="22"/>
          <w:lang w:val="en-US"/>
        </w:rPr>
        <w:t>Terminology</w:t>
      </w:r>
    </w:p>
    <w:p w14:paraId="5AD7B453" w14:textId="54689E80" w:rsidR="004F7725" w:rsidRDefault="004F7725" w:rsidP="004F7725">
      <w:pPr>
        <w:pStyle w:val="ListParagraph"/>
        <w:numPr>
          <w:ilvl w:val="1"/>
          <w:numId w:val="5"/>
        </w:numPr>
        <w:jc w:val="both"/>
        <w:rPr>
          <w:ins w:id="36" w:author="robert rovetto" w:date="2020-03-23T17:45:00Z"/>
          <w:sz w:val="22"/>
          <w:lang w:val="en-US"/>
        </w:rPr>
      </w:pPr>
      <w:ins w:id="37" w:author="robert rovetto" w:date="2020-03-23T17:45:00Z">
        <w:r>
          <w:rPr>
            <w:sz w:val="22"/>
            <w:lang w:val="en-US"/>
          </w:rPr>
          <w:t>Identify essential or relevant terms</w:t>
        </w:r>
      </w:ins>
    </w:p>
    <w:p w14:paraId="4C956F8A" w14:textId="2F43C6FB" w:rsidR="004F7725" w:rsidRDefault="004F7725" w:rsidP="004F7725">
      <w:pPr>
        <w:pStyle w:val="ListParagraph"/>
        <w:numPr>
          <w:ilvl w:val="1"/>
          <w:numId w:val="5"/>
        </w:numPr>
        <w:jc w:val="both"/>
        <w:rPr>
          <w:ins w:id="38" w:author="robert rovetto" w:date="2020-03-23T17:46:00Z"/>
          <w:sz w:val="22"/>
          <w:lang w:val="en-US"/>
        </w:rPr>
      </w:pPr>
      <w:ins w:id="39" w:author="robert rovetto" w:date="2020-03-23T17:45:00Z">
        <w:r>
          <w:rPr>
            <w:sz w:val="22"/>
            <w:lang w:val="en-US"/>
          </w:rPr>
          <w:t>Catalog and compare terms</w:t>
        </w:r>
      </w:ins>
    </w:p>
    <w:p w14:paraId="56356194" w14:textId="3CEBCCB2" w:rsidR="004F7725" w:rsidRDefault="004F7725" w:rsidP="004F7725">
      <w:pPr>
        <w:pStyle w:val="ListParagraph"/>
        <w:numPr>
          <w:ilvl w:val="2"/>
          <w:numId w:val="5"/>
        </w:numPr>
        <w:jc w:val="both"/>
        <w:rPr>
          <w:ins w:id="40" w:author="robert rovetto" w:date="2020-03-23T17:46:00Z"/>
          <w:sz w:val="22"/>
          <w:lang w:val="en-US"/>
        </w:rPr>
        <w:pPrChange w:id="41" w:author="robert rovetto" w:date="2020-03-23T17:46:00Z">
          <w:pPr>
            <w:pStyle w:val="ListParagraph"/>
            <w:numPr>
              <w:ilvl w:val="1"/>
              <w:numId w:val="5"/>
            </w:numPr>
            <w:tabs>
              <w:tab w:val="num" w:pos="1440"/>
            </w:tabs>
            <w:ind w:left="1440" w:hanging="360"/>
            <w:jc w:val="both"/>
          </w:pPr>
        </w:pPrChange>
      </w:pPr>
      <w:ins w:id="42" w:author="robert rovetto" w:date="2020-03-23T17:46:00Z">
        <w:r>
          <w:rPr>
            <w:sz w:val="22"/>
            <w:lang w:val="en-US"/>
          </w:rPr>
          <w:t xml:space="preserve">Identify inaccuracies </w:t>
        </w:r>
      </w:ins>
    </w:p>
    <w:p w14:paraId="7D5D0A83" w14:textId="0C5FA47C" w:rsidR="004F7725" w:rsidRDefault="004F7725" w:rsidP="004F7725">
      <w:pPr>
        <w:pStyle w:val="ListParagraph"/>
        <w:numPr>
          <w:ilvl w:val="1"/>
          <w:numId w:val="5"/>
        </w:numPr>
        <w:jc w:val="both"/>
        <w:rPr>
          <w:ins w:id="43" w:author="robert rovetto" w:date="2020-03-23T17:43:00Z"/>
          <w:sz w:val="22"/>
          <w:lang w:val="en-US"/>
        </w:rPr>
      </w:pPr>
      <w:commentRangeStart w:id="44"/>
      <w:ins w:id="45" w:author="robert rovetto" w:date="2020-03-23T17:46:00Z">
        <w:r>
          <w:rPr>
            <w:sz w:val="22"/>
            <w:lang w:val="en-US"/>
          </w:rPr>
          <w:t>Form new terms or correct existing terms</w:t>
        </w:r>
      </w:ins>
      <w:commentRangeEnd w:id="44"/>
      <w:ins w:id="46" w:author="robert rovetto" w:date="2020-03-23T17:48:00Z">
        <w:r>
          <w:rPr>
            <w:rStyle w:val="CommentReference"/>
          </w:rPr>
          <w:commentReference w:id="44"/>
        </w:r>
      </w:ins>
    </w:p>
    <w:p w14:paraId="5E355D84" w14:textId="7EA56545" w:rsidR="004F7725" w:rsidRDefault="004F7725" w:rsidP="004F7725">
      <w:pPr>
        <w:pStyle w:val="ListParagraph"/>
        <w:numPr>
          <w:ilvl w:val="0"/>
          <w:numId w:val="5"/>
        </w:numPr>
        <w:jc w:val="both"/>
        <w:rPr>
          <w:sz w:val="22"/>
          <w:lang w:val="en-US"/>
        </w:rPr>
      </w:pPr>
      <w:ins w:id="47" w:author="robert rovetto" w:date="2020-03-23T17:44:00Z">
        <w:r>
          <w:rPr>
            <w:sz w:val="22"/>
            <w:lang w:val="en-US"/>
          </w:rPr>
          <w:t>Definitions</w:t>
        </w:r>
      </w:ins>
    </w:p>
    <w:p w14:paraId="7AE016A3" w14:textId="6C5727F8" w:rsidR="00F6389B" w:rsidRDefault="004F7725" w:rsidP="00F6389B">
      <w:pPr>
        <w:pStyle w:val="ListParagraph"/>
        <w:numPr>
          <w:ilvl w:val="1"/>
          <w:numId w:val="5"/>
        </w:numPr>
        <w:jc w:val="both"/>
        <w:rPr>
          <w:sz w:val="22"/>
          <w:lang w:val="en-US"/>
        </w:rPr>
      </w:pPr>
      <w:ins w:id="48" w:author="robert rovetto" w:date="2020-03-23T17:44:00Z">
        <w:r>
          <w:rPr>
            <w:sz w:val="22"/>
            <w:lang w:val="en-US"/>
          </w:rPr>
          <w:t xml:space="preserve">Identify </w:t>
        </w:r>
      </w:ins>
      <w:del w:id="49" w:author="robert rovetto" w:date="2020-03-23T17:44:00Z">
        <w:r w:rsidR="00F6389B" w:rsidDel="004F7725">
          <w:rPr>
            <w:sz w:val="22"/>
            <w:lang w:val="en-US"/>
          </w:rPr>
          <w:delText xml:space="preserve">Definition </w:delText>
        </w:r>
      </w:del>
      <w:ins w:id="50" w:author="robert rovetto" w:date="2020-03-23T17:44:00Z">
        <w:r>
          <w:rPr>
            <w:sz w:val="22"/>
            <w:lang w:val="en-US"/>
          </w:rPr>
          <w:t>d</w:t>
        </w:r>
        <w:r>
          <w:rPr>
            <w:sz w:val="22"/>
            <w:lang w:val="en-US"/>
          </w:rPr>
          <w:t>efinition</w:t>
        </w:r>
        <w:r>
          <w:rPr>
            <w:sz w:val="22"/>
            <w:lang w:val="en-US"/>
          </w:rPr>
          <w:t>s</w:t>
        </w:r>
        <w:r>
          <w:rPr>
            <w:sz w:val="22"/>
            <w:lang w:val="en-US"/>
          </w:rPr>
          <w:t xml:space="preserve"> </w:t>
        </w:r>
      </w:ins>
      <w:r w:rsidR="00F6389B">
        <w:rPr>
          <w:sz w:val="22"/>
          <w:lang w:val="en-US"/>
        </w:rPr>
        <w:t xml:space="preserve">of </w:t>
      </w:r>
      <w:del w:id="51" w:author="robert rovetto" w:date="2020-03-23T17:44:00Z">
        <w:r w:rsidR="00F6389B" w:rsidDel="004F7725">
          <w:rPr>
            <w:sz w:val="22"/>
            <w:lang w:val="en-US"/>
          </w:rPr>
          <w:delText xml:space="preserve">the </w:delText>
        </w:r>
      </w:del>
      <w:ins w:id="52" w:author="robert rovetto" w:date="2020-03-23T17:44:00Z">
        <w:r>
          <w:rPr>
            <w:sz w:val="22"/>
            <w:lang w:val="en-US"/>
          </w:rPr>
          <w:t xml:space="preserve">relevant and </w:t>
        </w:r>
      </w:ins>
      <w:r w:rsidR="00F6389B">
        <w:rPr>
          <w:sz w:val="22"/>
          <w:lang w:val="en-US"/>
        </w:rPr>
        <w:t>classically used terms</w:t>
      </w:r>
    </w:p>
    <w:p w14:paraId="01325B6B" w14:textId="1B4C18FF" w:rsidR="004F7725" w:rsidRDefault="004F7725" w:rsidP="00F6389B">
      <w:pPr>
        <w:pStyle w:val="ListParagraph"/>
        <w:numPr>
          <w:ilvl w:val="1"/>
          <w:numId w:val="5"/>
        </w:numPr>
        <w:jc w:val="both"/>
        <w:rPr>
          <w:ins w:id="53" w:author="robert rovetto" w:date="2020-03-23T17:46:00Z"/>
          <w:sz w:val="22"/>
          <w:lang w:val="en-US"/>
        </w:rPr>
      </w:pPr>
      <w:ins w:id="54" w:author="robert rovetto" w:date="2020-03-23T17:46:00Z">
        <w:r>
          <w:rPr>
            <w:sz w:val="22"/>
            <w:lang w:val="en-US"/>
          </w:rPr>
          <w:t>Catalog and compare definitions</w:t>
        </w:r>
      </w:ins>
    </w:p>
    <w:p w14:paraId="01D16D72" w14:textId="23D36E12" w:rsidR="00F6389B" w:rsidRDefault="00F6389B" w:rsidP="00F6389B">
      <w:pPr>
        <w:pStyle w:val="ListParagraph"/>
        <w:numPr>
          <w:ilvl w:val="1"/>
          <w:numId w:val="5"/>
        </w:numPr>
        <w:jc w:val="both"/>
        <w:rPr>
          <w:ins w:id="55" w:author="robert rovetto" w:date="2020-03-23T17:46:00Z"/>
          <w:sz w:val="22"/>
          <w:lang w:val="en-US"/>
        </w:rPr>
      </w:pPr>
      <w:r>
        <w:rPr>
          <w:sz w:val="22"/>
          <w:lang w:val="en-US"/>
        </w:rPr>
        <w:t xml:space="preserve">Numerous definitions are currently used, </w:t>
      </w:r>
      <w:ins w:id="56" w:author="robert rovetto" w:date="2020-03-23T17:45:00Z">
        <w:r w:rsidR="004F7725">
          <w:rPr>
            <w:sz w:val="22"/>
            <w:lang w:val="en-US"/>
          </w:rPr>
          <w:t xml:space="preserve">some </w:t>
        </w:r>
      </w:ins>
      <w:r>
        <w:rPr>
          <w:sz w:val="22"/>
          <w:lang w:val="en-US"/>
        </w:rPr>
        <w:t>slightly different</w:t>
      </w:r>
      <w:r w:rsidR="00F82A47">
        <w:rPr>
          <w:sz w:val="22"/>
          <w:lang w:val="en-US"/>
        </w:rPr>
        <w:t xml:space="preserve">: </w:t>
      </w:r>
      <w:ins w:id="57" w:author="robert rovetto" w:date="2020-03-23T17:45:00Z">
        <w:r w:rsidR="004F7725">
          <w:rPr>
            <w:sz w:val="22"/>
            <w:lang w:val="en-US"/>
          </w:rPr>
          <w:t xml:space="preserve">e.g., </w:t>
        </w:r>
      </w:ins>
      <w:r w:rsidR="00F82A47" w:rsidRPr="00F82A47">
        <w:rPr>
          <w:sz w:val="22"/>
          <w:lang w:val="en-US"/>
        </w:rPr>
        <w:t>concepts of Management, Coordination, Control, Synchronization, Regulation, Harmonization</w:t>
      </w:r>
    </w:p>
    <w:p w14:paraId="4887FBCB" w14:textId="3C7E0926" w:rsidR="004F7725" w:rsidRDefault="004F7725" w:rsidP="00F6389B">
      <w:pPr>
        <w:pStyle w:val="ListParagraph"/>
        <w:numPr>
          <w:ilvl w:val="1"/>
          <w:numId w:val="5"/>
        </w:numPr>
        <w:jc w:val="both"/>
        <w:rPr>
          <w:ins w:id="58" w:author="robert rovetto" w:date="2020-03-23T17:47:00Z"/>
          <w:sz w:val="22"/>
          <w:lang w:val="en-US"/>
        </w:rPr>
      </w:pPr>
      <w:ins w:id="59" w:author="robert rovetto" w:date="2020-03-23T17:47:00Z">
        <w:r>
          <w:rPr>
            <w:sz w:val="22"/>
            <w:lang w:val="en-US"/>
          </w:rPr>
          <w:t>Develop new definitions</w:t>
        </w:r>
      </w:ins>
      <w:ins w:id="60" w:author="robert rovetto" w:date="2020-03-23T17:46:00Z">
        <w:r>
          <w:rPr>
            <w:sz w:val="22"/>
            <w:lang w:val="en-US"/>
          </w:rPr>
          <w:t xml:space="preserve"> </w:t>
        </w:r>
      </w:ins>
      <w:ins w:id="61" w:author="robert rovetto" w:date="2020-03-23T17:47:00Z">
        <w:r>
          <w:rPr>
            <w:sz w:val="22"/>
            <w:lang w:val="en-US"/>
          </w:rPr>
          <w:t>or correct existing ones</w:t>
        </w:r>
      </w:ins>
    </w:p>
    <w:p w14:paraId="4A31C435" w14:textId="38543A60" w:rsidR="004F7725" w:rsidRDefault="004F7725" w:rsidP="004F7725">
      <w:pPr>
        <w:pStyle w:val="ListParagraph"/>
        <w:numPr>
          <w:ilvl w:val="2"/>
          <w:numId w:val="5"/>
        </w:numPr>
        <w:jc w:val="both"/>
        <w:rPr>
          <w:sz w:val="22"/>
          <w:lang w:val="en-US"/>
        </w:rPr>
        <w:pPrChange w:id="62" w:author="robert rovetto" w:date="2020-03-23T17:47:00Z">
          <w:pPr>
            <w:pStyle w:val="ListParagraph"/>
            <w:numPr>
              <w:ilvl w:val="1"/>
              <w:numId w:val="5"/>
            </w:numPr>
            <w:tabs>
              <w:tab w:val="num" w:pos="1440"/>
            </w:tabs>
            <w:ind w:left="1440" w:hanging="360"/>
            <w:jc w:val="both"/>
          </w:pPr>
        </w:pPrChange>
      </w:pPr>
      <w:ins w:id="63" w:author="robert rovetto" w:date="2020-03-23T17:47:00Z">
        <w:r>
          <w:rPr>
            <w:sz w:val="22"/>
            <w:lang w:val="en-US"/>
          </w:rPr>
          <w:t>E.g., make formal recommendations to correct terms in ISO or other documents</w:t>
        </w:r>
      </w:ins>
    </w:p>
    <w:p w14:paraId="5A605633" w14:textId="77777777" w:rsidR="00F6389B" w:rsidRPr="00F6389B" w:rsidRDefault="00F6389B" w:rsidP="00E92674">
      <w:pPr>
        <w:pStyle w:val="ListParagraph"/>
        <w:numPr>
          <w:ilvl w:val="0"/>
          <w:numId w:val="5"/>
        </w:numPr>
        <w:jc w:val="both"/>
        <w:rPr>
          <w:sz w:val="22"/>
          <w:lang w:val="en-US"/>
        </w:rPr>
      </w:pPr>
      <w:r w:rsidRPr="00F6389B">
        <w:rPr>
          <w:sz w:val="22"/>
          <w:lang w:val="en-US"/>
        </w:rPr>
        <w:t xml:space="preserve">Framework </w:t>
      </w:r>
      <w:r>
        <w:rPr>
          <w:sz w:val="22"/>
          <w:lang w:val="en-US"/>
        </w:rPr>
        <w:t xml:space="preserve">and scope </w:t>
      </w:r>
      <w:r w:rsidRPr="00F6389B">
        <w:rPr>
          <w:sz w:val="22"/>
          <w:lang w:val="en-US"/>
        </w:rPr>
        <w:t>of activities</w:t>
      </w:r>
    </w:p>
    <w:p w14:paraId="3CD7CDAD" w14:textId="77777777" w:rsidR="00F6389B" w:rsidRPr="00F6389B" w:rsidRDefault="00F6389B" w:rsidP="00F6389B">
      <w:pPr>
        <w:jc w:val="both"/>
        <w:rPr>
          <w:sz w:val="22"/>
          <w:lang w:val="en-US"/>
        </w:rPr>
      </w:pPr>
    </w:p>
    <w:p w14:paraId="3DFA4CF3" w14:textId="6DE22A07" w:rsidR="005A211A" w:rsidRDefault="005A211A" w:rsidP="005A211A">
      <w:pPr>
        <w:pStyle w:val="ListParagraph"/>
        <w:numPr>
          <w:ilvl w:val="0"/>
          <w:numId w:val="4"/>
        </w:numPr>
        <w:jc w:val="both"/>
        <w:rPr>
          <w:sz w:val="22"/>
          <w:lang w:val="en-US"/>
        </w:rPr>
      </w:pPr>
      <w:del w:id="64" w:author="robert rovetto" w:date="2020-03-23T20:51:00Z">
        <w:r w:rsidDel="00922B59">
          <w:rPr>
            <w:sz w:val="22"/>
            <w:lang w:val="en-US"/>
          </w:rPr>
          <w:delText xml:space="preserve">Improvement </w:delText>
        </w:r>
      </w:del>
      <w:ins w:id="65" w:author="robert rovetto" w:date="2020-03-23T20:51:00Z">
        <w:r w:rsidR="00922B59">
          <w:rPr>
            <w:sz w:val="22"/>
            <w:lang w:val="en-US"/>
          </w:rPr>
          <w:t>Improv</w:t>
        </w:r>
        <w:r w:rsidR="00922B59">
          <w:rPr>
            <w:sz w:val="22"/>
            <w:lang w:val="en-US"/>
          </w:rPr>
          <w:t>ing</w:t>
        </w:r>
        <w:r w:rsidR="00922B59">
          <w:rPr>
            <w:sz w:val="22"/>
            <w:lang w:val="en-US"/>
          </w:rPr>
          <w:t xml:space="preserve"> </w:t>
        </w:r>
      </w:ins>
      <w:r>
        <w:rPr>
          <w:sz w:val="22"/>
          <w:lang w:val="en-US"/>
        </w:rPr>
        <w:t xml:space="preserve">of </w:t>
      </w:r>
      <w:del w:id="66" w:author="robert rovetto" w:date="2020-03-23T20:51:00Z">
        <w:r w:rsidDel="00922B59">
          <w:rPr>
            <w:sz w:val="22"/>
            <w:lang w:val="en-US"/>
          </w:rPr>
          <w:delText xml:space="preserve">the </w:delText>
        </w:r>
      </w:del>
      <w:r>
        <w:rPr>
          <w:sz w:val="22"/>
          <w:lang w:val="en-US"/>
        </w:rPr>
        <w:t xml:space="preserve">knowledge of </w:t>
      </w:r>
      <w:ins w:id="67" w:author="robert rovetto" w:date="2020-03-23T20:51:00Z">
        <w:r w:rsidR="00922B59">
          <w:rPr>
            <w:sz w:val="22"/>
            <w:lang w:val="en-US"/>
          </w:rPr>
          <w:t xml:space="preserve">the </w:t>
        </w:r>
      </w:ins>
      <w:r>
        <w:rPr>
          <w:sz w:val="22"/>
          <w:lang w:val="en-US"/>
        </w:rPr>
        <w:t>orbital population, active or debris</w:t>
      </w:r>
    </w:p>
    <w:p w14:paraId="4666DDB8" w14:textId="77777777" w:rsidR="00F21C36" w:rsidRPr="005A211A" w:rsidRDefault="00A05B19" w:rsidP="005A211A">
      <w:pPr>
        <w:pStyle w:val="ListParagraph"/>
        <w:numPr>
          <w:ilvl w:val="0"/>
          <w:numId w:val="5"/>
        </w:numPr>
        <w:jc w:val="both"/>
        <w:rPr>
          <w:sz w:val="22"/>
        </w:rPr>
      </w:pPr>
      <w:r w:rsidRPr="005A211A">
        <w:rPr>
          <w:sz w:val="22"/>
          <w:lang w:val="en-US"/>
        </w:rPr>
        <w:t>New means</w:t>
      </w:r>
    </w:p>
    <w:p w14:paraId="7354B4B5" w14:textId="77777777" w:rsidR="00F21C36" w:rsidRPr="005A211A" w:rsidRDefault="00A05B19" w:rsidP="005A211A">
      <w:pPr>
        <w:pStyle w:val="ListParagraph"/>
        <w:numPr>
          <w:ilvl w:val="1"/>
          <w:numId w:val="5"/>
        </w:numPr>
        <w:jc w:val="both"/>
        <w:rPr>
          <w:sz w:val="22"/>
        </w:rPr>
      </w:pPr>
      <w:r w:rsidRPr="005A211A">
        <w:rPr>
          <w:sz w:val="22"/>
          <w:lang w:val="en-US"/>
        </w:rPr>
        <w:t>Radars, telescopes</w:t>
      </w:r>
    </w:p>
    <w:p w14:paraId="13A56DEE" w14:textId="436CD9A4" w:rsidR="00F21C36" w:rsidRPr="005A211A" w:rsidRDefault="00A05B19" w:rsidP="005A211A">
      <w:pPr>
        <w:pStyle w:val="ListParagraph"/>
        <w:numPr>
          <w:ilvl w:val="1"/>
          <w:numId w:val="5"/>
        </w:numPr>
        <w:jc w:val="both"/>
        <w:rPr>
          <w:sz w:val="22"/>
        </w:rPr>
      </w:pPr>
      <w:r w:rsidRPr="005A211A">
        <w:rPr>
          <w:sz w:val="22"/>
          <w:lang w:val="en-US"/>
        </w:rPr>
        <w:t xml:space="preserve">Including private, </w:t>
      </w:r>
      <w:del w:id="68" w:author="robert rovetto" w:date="2020-03-23T17:26:00Z">
        <w:r w:rsidRPr="005A211A" w:rsidDel="0043154B">
          <w:rPr>
            <w:sz w:val="22"/>
            <w:lang w:val="en-US"/>
          </w:rPr>
          <w:delText>for instance</w:delText>
        </w:r>
      </w:del>
      <w:ins w:id="69" w:author="robert rovetto" w:date="2020-03-23T17:27:00Z">
        <w:r w:rsidR="0043154B">
          <w:rPr>
            <w:sz w:val="22"/>
            <w:lang w:val="en-US"/>
          </w:rPr>
          <w:t>e.g.,</w:t>
        </w:r>
      </w:ins>
      <w:r w:rsidRPr="005A211A">
        <w:rPr>
          <w:sz w:val="22"/>
          <w:lang w:val="en-US"/>
        </w:rPr>
        <w:t xml:space="preserve"> private optical networks</w:t>
      </w:r>
    </w:p>
    <w:p w14:paraId="4C7705C6" w14:textId="60A1551A" w:rsidR="005A211A" w:rsidRPr="005A211A" w:rsidRDefault="005A211A" w:rsidP="005A211A">
      <w:pPr>
        <w:pStyle w:val="ListParagraph"/>
        <w:ind w:left="360"/>
        <w:jc w:val="both"/>
        <w:rPr>
          <w:sz w:val="22"/>
        </w:rPr>
      </w:pPr>
      <w:r w:rsidRPr="005A211A">
        <w:rPr>
          <w:sz w:val="22"/>
          <w:lang w:val="en-US"/>
        </w:rPr>
        <w:sym w:font="Wingdings" w:char="F0C4"/>
      </w:r>
      <w:r w:rsidRPr="005A211A">
        <w:rPr>
          <w:sz w:val="22"/>
          <w:lang w:val="en-US"/>
        </w:rPr>
        <w:t xml:space="preserve"> </w:t>
      </w:r>
      <w:r w:rsidR="00C9379D">
        <w:rPr>
          <w:sz w:val="22"/>
          <w:lang w:val="en-US"/>
        </w:rPr>
        <w:t>Potential r</w:t>
      </w:r>
      <w:r w:rsidRPr="005A211A">
        <w:rPr>
          <w:sz w:val="22"/>
          <w:lang w:val="en-US"/>
        </w:rPr>
        <w:t xml:space="preserve">ecommendation: study and promote new systems, such as </w:t>
      </w:r>
      <w:del w:id="70" w:author="robert rovetto" w:date="2020-03-23T17:27:00Z">
        <w:r w:rsidRPr="005A211A" w:rsidDel="0043154B">
          <w:rPr>
            <w:sz w:val="22"/>
            <w:lang w:val="en-US"/>
          </w:rPr>
          <w:delText xml:space="preserve">orbited </w:delText>
        </w:r>
      </w:del>
      <w:ins w:id="71" w:author="robert rovetto" w:date="2020-03-23T17:27:00Z">
        <w:r w:rsidR="0043154B">
          <w:rPr>
            <w:sz w:val="22"/>
            <w:lang w:val="en-US"/>
          </w:rPr>
          <w:t>in-orbit</w:t>
        </w:r>
      </w:ins>
      <w:ins w:id="72" w:author="robert rovetto" w:date="2020-03-23T17:28:00Z">
        <w:r w:rsidR="0043154B">
          <w:rPr>
            <w:sz w:val="22"/>
            <w:lang w:val="en-US"/>
          </w:rPr>
          <w:t xml:space="preserve"> </w:t>
        </w:r>
      </w:ins>
      <w:r w:rsidRPr="005A211A">
        <w:rPr>
          <w:sz w:val="22"/>
          <w:lang w:val="en-US"/>
        </w:rPr>
        <w:t>sensors, laser detection</w:t>
      </w:r>
      <w:del w:id="73" w:author="robert rovetto" w:date="2020-03-23T17:28:00Z">
        <w:r w:rsidRPr="005A211A" w:rsidDel="0043154B">
          <w:rPr>
            <w:sz w:val="22"/>
            <w:lang w:val="en-US"/>
          </w:rPr>
          <w:delText xml:space="preserve"> from ground or orbit</w:delText>
        </w:r>
      </w:del>
      <w:r w:rsidRPr="005A211A">
        <w:rPr>
          <w:sz w:val="22"/>
          <w:lang w:val="en-US"/>
        </w:rPr>
        <w:t xml:space="preserve">, </w:t>
      </w:r>
      <w:del w:id="74" w:author="robert rovetto" w:date="2020-03-23T17:28:00Z">
        <w:r w:rsidRPr="005A211A" w:rsidDel="0043154B">
          <w:rPr>
            <w:sz w:val="22"/>
            <w:lang w:val="en-US"/>
          </w:rPr>
          <w:delText>others</w:delText>
        </w:r>
      </w:del>
      <w:ins w:id="75" w:author="robert rovetto" w:date="2020-03-23T17:28:00Z">
        <w:r w:rsidR="0043154B">
          <w:rPr>
            <w:sz w:val="22"/>
            <w:lang w:val="en-US"/>
          </w:rPr>
          <w:t xml:space="preserve">etc. </w:t>
        </w:r>
      </w:ins>
      <w:del w:id="76" w:author="robert rovetto" w:date="2020-03-23T17:28:00Z">
        <w:r w:rsidRPr="005A211A" w:rsidDel="0043154B">
          <w:rPr>
            <w:sz w:val="22"/>
            <w:lang w:val="en-US"/>
          </w:rPr>
          <w:delText>…</w:delText>
        </w:r>
      </w:del>
    </w:p>
    <w:p w14:paraId="0D254D42" w14:textId="77777777" w:rsidR="00F21C36" w:rsidRPr="005A211A" w:rsidRDefault="00A05B19" w:rsidP="005A211A">
      <w:pPr>
        <w:pStyle w:val="ListParagraph"/>
        <w:numPr>
          <w:ilvl w:val="0"/>
          <w:numId w:val="6"/>
        </w:numPr>
        <w:jc w:val="both"/>
        <w:rPr>
          <w:sz w:val="22"/>
        </w:rPr>
      </w:pPr>
      <w:commentRangeStart w:id="77"/>
      <w:r w:rsidRPr="005A211A">
        <w:rPr>
          <w:sz w:val="22"/>
          <w:lang w:val="en-US"/>
        </w:rPr>
        <w:t>Data fusion process</w:t>
      </w:r>
    </w:p>
    <w:p w14:paraId="6B1185A9" w14:textId="77777777" w:rsidR="00F21C36" w:rsidRPr="005A211A" w:rsidRDefault="00A05B19" w:rsidP="005A211A">
      <w:pPr>
        <w:pStyle w:val="ListParagraph"/>
        <w:numPr>
          <w:ilvl w:val="1"/>
          <w:numId w:val="6"/>
        </w:numPr>
        <w:jc w:val="both"/>
        <w:rPr>
          <w:sz w:val="22"/>
        </w:rPr>
      </w:pPr>
      <w:r w:rsidRPr="005A211A">
        <w:rPr>
          <w:sz w:val="22"/>
          <w:lang w:val="en-US"/>
        </w:rPr>
        <w:t>Merging of the information coming from various sensors</w:t>
      </w:r>
    </w:p>
    <w:p w14:paraId="1A419670" w14:textId="77777777" w:rsidR="005A211A" w:rsidRPr="005A211A" w:rsidRDefault="005A211A" w:rsidP="005A211A">
      <w:pPr>
        <w:pStyle w:val="ListParagraph"/>
        <w:ind w:left="360"/>
        <w:jc w:val="both"/>
        <w:rPr>
          <w:sz w:val="22"/>
        </w:rPr>
      </w:pPr>
      <w:r w:rsidRPr="005A211A">
        <w:rPr>
          <w:sz w:val="22"/>
          <w:lang w:val="en-US"/>
        </w:rPr>
        <w:sym w:font="Wingdings" w:char="F0C4"/>
      </w:r>
      <w:r w:rsidRPr="005A211A">
        <w:rPr>
          <w:sz w:val="22"/>
          <w:lang w:val="en-US"/>
        </w:rPr>
        <w:t xml:space="preserve"> </w:t>
      </w:r>
      <w:r w:rsidR="00C9379D">
        <w:rPr>
          <w:sz w:val="22"/>
          <w:lang w:val="en-US"/>
        </w:rPr>
        <w:t>Potential r</w:t>
      </w:r>
      <w:r w:rsidRPr="005A211A">
        <w:rPr>
          <w:sz w:val="22"/>
          <w:lang w:val="en-US"/>
        </w:rPr>
        <w:t>ecommendation: share methodologies at international level</w:t>
      </w:r>
      <w:commentRangeEnd w:id="77"/>
      <w:r w:rsidR="0043154B">
        <w:rPr>
          <w:rStyle w:val="CommentReference"/>
        </w:rPr>
        <w:commentReference w:id="77"/>
      </w:r>
    </w:p>
    <w:p w14:paraId="61350BD8" w14:textId="2D004C65" w:rsidR="00F21C36" w:rsidRPr="005A211A" w:rsidRDefault="00A05B19" w:rsidP="005A211A">
      <w:pPr>
        <w:pStyle w:val="ListParagraph"/>
        <w:numPr>
          <w:ilvl w:val="0"/>
          <w:numId w:val="7"/>
        </w:numPr>
        <w:jc w:val="both"/>
        <w:rPr>
          <w:sz w:val="22"/>
        </w:rPr>
      </w:pPr>
      <w:r w:rsidRPr="005A211A">
        <w:rPr>
          <w:sz w:val="22"/>
          <w:lang w:val="en-US"/>
        </w:rPr>
        <w:t xml:space="preserve">Improvement of </w:t>
      </w:r>
      <w:del w:id="78" w:author="robert rovetto" w:date="2020-03-23T20:50:00Z">
        <w:r w:rsidRPr="005A211A" w:rsidDel="00922B59">
          <w:rPr>
            <w:sz w:val="22"/>
            <w:lang w:val="en-US"/>
          </w:rPr>
          <w:delText xml:space="preserve">the </w:delText>
        </w:r>
      </w:del>
      <w:r w:rsidRPr="005A211A">
        <w:rPr>
          <w:sz w:val="22"/>
          <w:lang w:val="en-US"/>
        </w:rPr>
        <w:t>orbital data precision</w:t>
      </w:r>
    </w:p>
    <w:p w14:paraId="4B145069" w14:textId="5C7BB18B" w:rsidR="00F21C36" w:rsidRPr="005A211A" w:rsidRDefault="00A05B19" w:rsidP="005A211A">
      <w:pPr>
        <w:pStyle w:val="ListParagraph"/>
        <w:numPr>
          <w:ilvl w:val="1"/>
          <w:numId w:val="7"/>
        </w:numPr>
        <w:jc w:val="both"/>
        <w:rPr>
          <w:sz w:val="22"/>
        </w:rPr>
      </w:pPr>
      <w:r w:rsidRPr="005A211A">
        <w:rPr>
          <w:sz w:val="22"/>
          <w:lang w:val="en-US"/>
        </w:rPr>
        <w:t>Improved computation</w:t>
      </w:r>
      <w:ins w:id="79" w:author="robert rovetto" w:date="2020-03-23T20:50:00Z">
        <w:r w:rsidR="00922B59">
          <w:rPr>
            <w:sz w:val="22"/>
            <w:lang w:val="en-US"/>
          </w:rPr>
          <w:t>al</w:t>
        </w:r>
      </w:ins>
      <w:r w:rsidRPr="005A211A">
        <w:rPr>
          <w:sz w:val="22"/>
          <w:lang w:val="en-US"/>
        </w:rPr>
        <w:t xml:space="preserve"> means and filters</w:t>
      </w:r>
    </w:p>
    <w:p w14:paraId="655D980C" w14:textId="77777777" w:rsidR="00F21C36" w:rsidRPr="005A211A" w:rsidRDefault="00A05B19" w:rsidP="005A211A">
      <w:pPr>
        <w:pStyle w:val="ListParagraph"/>
        <w:numPr>
          <w:ilvl w:val="1"/>
          <w:numId w:val="7"/>
        </w:numPr>
        <w:jc w:val="both"/>
        <w:rPr>
          <w:sz w:val="22"/>
        </w:rPr>
      </w:pPr>
      <w:r w:rsidRPr="005A211A">
        <w:rPr>
          <w:sz w:val="22"/>
          <w:lang w:val="en-US"/>
        </w:rPr>
        <w:lastRenderedPageBreak/>
        <w:t>Use of star background</w:t>
      </w:r>
    </w:p>
    <w:p w14:paraId="529EDE46" w14:textId="77777777" w:rsidR="00F21C36" w:rsidRPr="00C9379D" w:rsidRDefault="00A05B19" w:rsidP="005A211A">
      <w:pPr>
        <w:pStyle w:val="ListParagraph"/>
        <w:numPr>
          <w:ilvl w:val="1"/>
          <w:numId w:val="7"/>
        </w:numPr>
        <w:jc w:val="both"/>
        <w:rPr>
          <w:sz w:val="22"/>
        </w:rPr>
      </w:pPr>
      <w:r w:rsidRPr="005A211A">
        <w:rPr>
          <w:sz w:val="22"/>
          <w:lang w:val="en-US"/>
        </w:rPr>
        <w:t>Laser ranging from ground or orbit</w:t>
      </w:r>
    </w:p>
    <w:p w14:paraId="33C1FC12" w14:textId="77777777" w:rsidR="00C9379D" w:rsidRPr="005A211A" w:rsidRDefault="00C9379D" w:rsidP="00C9379D">
      <w:pPr>
        <w:pStyle w:val="ListParagraph"/>
        <w:ind w:left="360"/>
        <w:jc w:val="both"/>
        <w:rPr>
          <w:sz w:val="22"/>
        </w:rPr>
      </w:pPr>
      <w:r>
        <w:rPr>
          <w:sz w:val="22"/>
          <w:lang w:val="en-US"/>
        </w:rPr>
        <w:sym w:font="Wingdings" w:char="F0C4"/>
      </w:r>
      <w:r>
        <w:rPr>
          <w:sz w:val="22"/>
          <w:lang w:val="en-US"/>
        </w:rPr>
        <w:t xml:space="preserve"> May be one of the top priorities</w:t>
      </w:r>
    </w:p>
    <w:p w14:paraId="33F013CF" w14:textId="77777777" w:rsidR="00F21C36" w:rsidRPr="005A211A" w:rsidRDefault="00A05B19" w:rsidP="005A211A">
      <w:pPr>
        <w:pStyle w:val="ListParagraph"/>
        <w:numPr>
          <w:ilvl w:val="0"/>
          <w:numId w:val="7"/>
        </w:numPr>
        <w:jc w:val="both"/>
        <w:rPr>
          <w:sz w:val="22"/>
        </w:rPr>
      </w:pPr>
      <w:r w:rsidRPr="005A211A">
        <w:rPr>
          <w:sz w:val="22"/>
          <w:lang w:val="en-US"/>
        </w:rPr>
        <w:t>Improvement of the UN registration</w:t>
      </w:r>
      <w:r w:rsidR="00C9379D">
        <w:rPr>
          <w:sz w:val="22"/>
          <w:lang w:val="en-US"/>
        </w:rPr>
        <w:t xml:space="preserve"> (could be part of IAA-IISL WG)</w:t>
      </w:r>
    </w:p>
    <w:p w14:paraId="1C34BACD" w14:textId="77777777" w:rsidR="00F21C36" w:rsidRPr="005A211A" w:rsidRDefault="00A05B19" w:rsidP="005A211A">
      <w:pPr>
        <w:pStyle w:val="ListParagraph"/>
        <w:numPr>
          <w:ilvl w:val="1"/>
          <w:numId w:val="7"/>
        </w:numPr>
        <w:jc w:val="both"/>
        <w:rPr>
          <w:sz w:val="22"/>
        </w:rPr>
      </w:pPr>
      <w:r w:rsidRPr="005A211A">
        <w:rPr>
          <w:sz w:val="22"/>
          <w:lang w:val="en-US"/>
        </w:rPr>
        <w:t>Currently rather poor despite regulation</w:t>
      </w:r>
    </w:p>
    <w:p w14:paraId="2DEF12B4" w14:textId="77777777" w:rsidR="005A211A" w:rsidRPr="005A211A" w:rsidRDefault="005A211A" w:rsidP="005A211A">
      <w:pPr>
        <w:pStyle w:val="ListParagraph"/>
        <w:ind w:left="360"/>
        <w:jc w:val="both"/>
        <w:rPr>
          <w:sz w:val="22"/>
        </w:rPr>
      </w:pPr>
      <w:r w:rsidRPr="005A211A">
        <w:rPr>
          <w:sz w:val="22"/>
          <w:lang w:val="en-US"/>
        </w:rPr>
        <w:sym w:font="Wingdings" w:char="F0C4"/>
      </w:r>
      <w:r w:rsidRPr="005A211A">
        <w:rPr>
          <w:sz w:val="22"/>
          <w:lang w:val="en-US"/>
        </w:rPr>
        <w:t xml:space="preserve"> </w:t>
      </w:r>
      <w:r w:rsidR="00C9379D">
        <w:rPr>
          <w:sz w:val="22"/>
          <w:lang w:val="en-US"/>
        </w:rPr>
        <w:t>Potential r</w:t>
      </w:r>
      <w:r w:rsidRPr="005A211A">
        <w:rPr>
          <w:sz w:val="22"/>
          <w:lang w:val="en-US"/>
        </w:rPr>
        <w:t>ecommendation: could there be a systematic pre-registration prior to any launch?</w:t>
      </w:r>
    </w:p>
    <w:p w14:paraId="47AD6120" w14:textId="77777777" w:rsidR="00F21C36" w:rsidRPr="005A211A" w:rsidRDefault="00A05B19" w:rsidP="005A211A">
      <w:pPr>
        <w:pStyle w:val="ListParagraph"/>
        <w:numPr>
          <w:ilvl w:val="0"/>
          <w:numId w:val="8"/>
        </w:numPr>
        <w:jc w:val="both"/>
        <w:rPr>
          <w:sz w:val="22"/>
        </w:rPr>
      </w:pPr>
      <w:r w:rsidRPr="005A211A">
        <w:rPr>
          <w:sz w:val="22"/>
          <w:lang w:val="en-US"/>
        </w:rPr>
        <w:t>Shared catalog</w:t>
      </w:r>
    </w:p>
    <w:p w14:paraId="6173EB61" w14:textId="77777777" w:rsidR="00F21C36" w:rsidRPr="005A211A" w:rsidRDefault="00A05B19" w:rsidP="005A211A">
      <w:pPr>
        <w:pStyle w:val="ListParagraph"/>
        <w:numPr>
          <w:ilvl w:val="1"/>
          <w:numId w:val="8"/>
        </w:numPr>
        <w:jc w:val="both"/>
        <w:rPr>
          <w:sz w:val="22"/>
        </w:rPr>
      </w:pPr>
      <w:r w:rsidRPr="005A211A">
        <w:rPr>
          <w:sz w:val="22"/>
          <w:lang w:val="en-US"/>
        </w:rPr>
        <w:t>Question of protection of the data: legal solutions?</w:t>
      </w:r>
    </w:p>
    <w:p w14:paraId="3719D183" w14:textId="77777777" w:rsidR="00F21C36" w:rsidRPr="005A211A" w:rsidRDefault="00A05B19" w:rsidP="005A211A">
      <w:pPr>
        <w:pStyle w:val="ListParagraph"/>
        <w:numPr>
          <w:ilvl w:val="1"/>
          <w:numId w:val="8"/>
        </w:numPr>
        <w:jc w:val="both"/>
        <w:rPr>
          <w:sz w:val="22"/>
        </w:rPr>
      </w:pPr>
      <w:r w:rsidRPr="005A211A">
        <w:rPr>
          <w:sz w:val="22"/>
          <w:lang w:val="en-US"/>
        </w:rPr>
        <w:t>Question of military systems</w:t>
      </w:r>
    </w:p>
    <w:p w14:paraId="7487704B" w14:textId="77777777" w:rsidR="005A211A" w:rsidRDefault="00C9379D" w:rsidP="005A211A">
      <w:pPr>
        <w:pStyle w:val="ListParagraph"/>
        <w:ind w:left="360"/>
        <w:jc w:val="both"/>
        <w:rPr>
          <w:sz w:val="22"/>
          <w:lang w:val="en-US"/>
        </w:rPr>
      </w:pPr>
      <w:r w:rsidRPr="005A211A">
        <w:rPr>
          <w:sz w:val="22"/>
          <w:lang w:val="en-US"/>
        </w:rPr>
        <w:sym w:font="Wingdings" w:char="F0C4"/>
      </w:r>
      <w:r w:rsidRPr="005A211A">
        <w:rPr>
          <w:sz w:val="22"/>
          <w:lang w:val="en-US"/>
        </w:rPr>
        <w:t xml:space="preserve"> </w:t>
      </w:r>
      <w:r w:rsidR="005A211A" w:rsidRPr="005A211A">
        <w:rPr>
          <w:sz w:val="22"/>
          <w:lang w:val="en-US"/>
        </w:rPr>
        <w:t xml:space="preserve">Question of </w:t>
      </w:r>
      <w:r w:rsidR="00A160F9">
        <w:rPr>
          <w:sz w:val="22"/>
          <w:lang w:val="en-US"/>
        </w:rPr>
        <w:t>the reference source for</w:t>
      </w:r>
      <w:r w:rsidR="005A211A" w:rsidRPr="005A211A">
        <w:rPr>
          <w:sz w:val="22"/>
          <w:lang w:val="en-US"/>
        </w:rPr>
        <w:t xml:space="preserve"> such catalog (or multiple </w:t>
      </w:r>
      <w:r w:rsidR="00A160F9">
        <w:rPr>
          <w:sz w:val="22"/>
          <w:lang w:val="en-US"/>
        </w:rPr>
        <w:t>sources</w:t>
      </w:r>
      <w:r w:rsidR="005A211A" w:rsidRPr="005A211A">
        <w:rPr>
          <w:sz w:val="22"/>
          <w:lang w:val="en-US"/>
        </w:rPr>
        <w:t>?)</w:t>
      </w:r>
    </w:p>
    <w:p w14:paraId="0AEBE80F" w14:textId="77777777" w:rsidR="00C9379D" w:rsidRDefault="00C9379D" w:rsidP="005A211A">
      <w:pPr>
        <w:pStyle w:val="ListParagraph"/>
        <w:ind w:left="360"/>
        <w:jc w:val="both"/>
        <w:rPr>
          <w:sz w:val="22"/>
          <w:lang w:val="en-US"/>
        </w:rPr>
      </w:pPr>
    </w:p>
    <w:p w14:paraId="17322FD7" w14:textId="77777777" w:rsidR="00C9379D" w:rsidRDefault="00C9379D" w:rsidP="00C9379D">
      <w:pPr>
        <w:pStyle w:val="ListParagraph"/>
        <w:numPr>
          <w:ilvl w:val="0"/>
          <w:numId w:val="4"/>
        </w:numPr>
        <w:jc w:val="both"/>
        <w:rPr>
          <w:sz w:val="22"/>
          <w:lang w:val="en-US"/>
        </w:rPr>
      </w:pPr>
      <w:r>
        <w:rPr>
          <w:sz w:val="22"/>
          <w:lang w:val="en-US"/>
        </w:rPr>
        <w:t>Use of such information</w:t>
      </w:r>
    </w:p>
    <w:p w14:paraId="7B61FAE8" w14:textId="77777777" w:rsidR="006834A7" w:rsidRPr="00B239FA" w:rsidRDefault="006834A7" w:rsidP="00C9379D">
      <w:pPr>
        <w:pStyle w:val="ListParagraph"/>
        <w:numPr>
          <w:ilvl w:val="0"/>
          <w:numId w:val="9"/>
        </w:numPr>
        <w:jc w:val="both"/>
        <w:rPr>
          <w:sz w:val="22"/>
        </w:rPr>
      </w:pPr>
      <w:r>
        <w:rPr>
          <w:sz w:val="22"/>
          <w:lang w:val="en-US"/>
        </w:rPr>
        <w:t>Space capacity management</w:t>
      </w:r>
    </w:p>
    <w:p w14:paraId="78E39222" w14:textId="77777777" w:rsidR="00B239FA" w:rsidRPr="006834A7" w:rsidRDefault="00B239FA" w:rsidP="00B239FA">
      <w:pPr>
        <w:pStyle w:val="ListParagraph"/>
        <w:numPr>
          <w:ilvl w:val="1"/>
          <w:numId w:val="9"/>
        </w:numPr>
        <w:jc w:val="both"/>
        <w:rPr>
          <w:sz w:val="22"/>
        </w:rPr>
      </w:pPr>
      <w:r>
        <w:rPr>
          <w:sz w:val="22"/>
          <w:lang w:val="en-US"/>
        </w:rPr>
        <w:t>Sustainability index</w:t>
      </w:r>
    </w:p>
    <w:p w14:paraId="4D6A2C4B" w14:textId="77777777" w:rsidR="00F21C36" w:rsidRPr="00C9379D" w:rsidRDefault="00A05B19" w:rsidP="00C9379D">
      <w:pPr>
        <w:pStyle w:val="ListParagraph"/>
        <w:numPr>
          <w:ilvl w:val="0"/>
          <w:numId w:val="9"/>
        </w:numPr>
        <w:jc w:val="both"/>
        <w:rPr>
          <w:sz w:val="22"/>
        </w:rPr>
      </w:pPr>
      <w:r w:rsidRPr="00C9379D">
        <w:rPr>
          <w:sz w:val="22"/>
          <w:lang w:val="en-US"/>
        </w:rPr>
        <w:t>Improvement of the collision avoidance process</w:t>
      </w:r>
    </w:p>
    <w:p w14:paraId="7D322284" w14:textId="77777777" w:rsidR="00F21C36" w:rsidRPr="00C9379D" w:rsidRDefault="00A05B19" w:rsidP="00C9379D">
      <w:pPr>
        <w:pStyle w:val="ListParagraph"/>
        <w:numPr>
          <w:ilvl w:val="1"/>
          <w:numId w:val="9"/>
        </w:numPr>
        <w:jc w:val="both"/>
        <w:rPr>
          <w:sz w:val="22"/>
        </w:rPr>
      </w:pPr>
      <w:r w:rsidRPr="00C9379D">
        <w:rPr>
          <w:sz w:val="22"/>
          <w:lang w:val="en-US"/>
        </w:rPr>
        <w:t>Probability evaluation</w:t>
      </w:r>
    </w:p>
    <w:p w14:paraId="07632A07" w14:textId="77777777" w:rsidR="00C9379D" w:rsidRPr="006834A7" w:rsidRDefault="00C9379D" w:rsidP="00C9379D">
      <w:pPr>
        <w:pStyle w:val="ListParagraph"/>
        <w:numPr>
          <w:ilvl w:val="1"/>
          <w:numId w:val="9"/>
        </w:numPr>
        <w:jc w:val="both"/>
        <w:rPr>
          <w:sz w:val="22"/>
        </w:rPr>
      </w:pPr>
      <w:r>
        <w:rPr>
          <w:sz w:val="22"/>
          <w:lang w:val="en-US"/>
        </w:rPr>
        <w:t xml:space="preserve">Specific problematic associated to electric propulsion on </w:t>
      </w:r>
      <w:r w:rsidR="00A160F9">
        <w:rPr>
          <w:sz w:val="22"/>
          <w:lang w:val="en-US"/>
        </w:rPr>
        <w:t xml:space="preserve">large </w:t>
      </w:r>
      <w:r>
        <w:rPr>
          <w:sz w:val="22"/>
          <w:lang w:val="en-US"/>
        </w:rPr>
        <w:t>constellations</w:t>
      </w:r>
    </w:p>
    <w:p w14:paraId="024FFCA1" w14:textId="77777777" w:rsidR="006834A7" w:rsidRPr="00C9379D" w:rsidRDefault="006834A7" w:rsidP="00C9379D">
      <w:pPr>
        <w:pStyle w:val="ListParagraph"/>
        <w:numPr>
          <w:ilvl w:val="1"/>
          <w:numId w:val="9"/>
        </w:numPr>
        <w:jc w:val="both"/>
        <w:rPr>
          <w:sz w:val="22"/>
        </w:rPr>
      </w:pPr>
      <w:r>
        <w:rPr>
          <w:sz w:val="22"/>
          <w:lang w:val="en-US"/>
        </w:rPr>
        <w:t>Maneuver coordination</w:t>
      </w:r>
    </w:p>
    <w:p w14:paraId="519B54CD" w14:textId="77777777" w:rsidR="00C9379D" w:rsidRPr="00C9379D" w:rsidRDefault="00C9379D" w:rsidP="00C9379D">
      <w:pPr>
        <w:pStyle w:val="ListParagraph"/>
        <w:ind w:left="360"/>
        <w:jc w:val="both"/>
        <w:rPr>
          <w:sz w:val="22"/>
        </w:rPr>
      </w:pPr>
      <w:r w:rsidRPr="00C9379D">
        <w:rPr>
          <w:sz w:val="22"/>
          <w:lang w:val="en-US"/>
        </w:rPr>
        <w:sym w:font="Wingdings" w:char="F0C4"/>
      </w:r>
      <w:r w:rsidRPr="00C9379D">
        <w:rPr>
          <w:sz w:val="22"/>
          <w:lang w:val="en-US"/>
        </w:rPr>
        <w:t xml:space="preserve"> </w:t>
      </w:r>
      <w:r w:rsidR="00FE6A0E">
        <w:rPr>
          <w:sz w:val="22"/>
          <w:lang w:val="en-US"/>
        </w:rPr>
        <w:t>Potential r</w:t>
      </w:r>
      <w:r w:rsidRPr="00C9379D">
        <w:rPr>
          <w:sz w:val="22"/>
          <w:lang w:val="en-US"/>
        </w:rPr>
        <w:t>ecommendation: sharing at ISO level through dedicated technical standards</w:t>
      </w:r>
    </w:p>
    <w:p w14:paraId="4F110BAC" w14:textId="77777777" w:rsidR="00F21C36" w:rsidRPr="00C9379D" w:rsidRDefault="00A05B19" w:rsidP="00C9379D">
      <w:pPr>
        <w:pStyle w:val="ListParagraph"/>
        <w:numPr>
          <w:ilvl w:val="1"/>
          <w:numId w:val="10"/>
        </w:numPr>
        <w:jc w:val="both"/>
        <w:rPr>
          <w:sz w:val="22"/>
        </w:rPr>
      </w:pPr>
      <w:r w:rsidRPr="00C9379D">
        <w:rPr>
          <w:sz w:val="22"/>
          <w:lang w:val="en-US"/>
        </w:rPr>
        <w:t>Thresholds</w:t>
      </w:r>
    </w:p>
    <w:p w14:paraId="5BF9B61A" w14:textId="77777777" w:rsidR="00C9379D" w:rsidRPr="00C9379D" w:rsidRDefault="00C9379D" w:rsidP="00C9379D">
      <w:pPr>
        <w:pStyle w:val="ListParagraph"/>
        <w:ind w:left="360"/>
        <w:jc w:val="both"/>
        <w:rPr>
          <w:sz w:val="22"/>
        </w:rPr>
      </w:pPr>
      <w:r w:rsidRPr="00C9379D">
        <w:rPr>
          <w:sz w:val="22"/>
          <w:lang w:val="en-US"/>
        </w:rPr>
        <w:sym w:font="Wingdings" w:char="F0C4"/>
      </w:r>
      <w:r w:rsidRPr="00C9379D">
        <w:rPr>
          <w:sz w:val="22"/>
          <w:lang w:val="en-US"/>
        </w:rPr>
        <w:t xml:space="preserve"> </w:t>
      </w:r>
      <w:r w:rsidR="00FE6A0E">
        <w:rPr>
          <w:sz w:val="22"/>
          <w:lang w:val="en-US"/>
        </w:rPr>
        <w:t>Potential r</w:t>
      </w:r>
      <w:r w:rsidRPr="00C9379D">
        <w:rPr>
          <w:sz w:val="22"/>
          <w:lang w:val="en-US"/>
        </w:rPr>
        <w:t>ecommendation: harmonization at international level (IADC, ISO)</w:t>
      </w:r>
    </w:p>
    <w:p w14:paraId="15CBDD83" w14:textId="77777777" w:rsidR="00F21C36" w:rsidRPr="00C9379D" w:rsidRDefault="00A05B19" w:rsidP="00C9379D">
      <w:pPr>
        <w:pStyle w:val="ListParagraph"/>
        <w:numPr>
          <w:ilvl w:val="0"/>
          <w:numId w:val="11"/>
        </w:numPr>
        <w:jc w:val="both"/>
        <w:rPr>
          <w:sz w:val="22"/>
        </w:rPr>
      </w:pPr>
      <w:r w:rsidRPr="00C9379D">
        <w:rPr>
          <w:sz w:val="22"/>
          <w:lang w:val="en-US"/>
        </w:rPr>
        <w:t>Use for Future operations</w:t>
      </w:r>
    </w:p>
    <w:p w14:paraId="48FDAACE" w14:textId="77777777" w:rsidR="00F21C36" w:rsidRPr="00C9379D" w:rsidRDefault="00A05B19" w:rsidP="00C9379D">
      <w:pPr>
        <w:pStyle w:val="ListParagraph"/>
        <w:numPr>
          <w:ilvl w:val="1"/>
          <w:numId w:val="11"/>
        </w:numPr>
        <w:jc w:val="both"/>
        <w:rPr>
          <w:sz w:val="22"/>
        </w:rPr>
      </w:pPr>
      <w:r w:rsidRPr="00C9379D">
        <w:rPr>
          <w:sz w:val="22"/>
          <w:lang w:val="en-US"/>
        </w:rPr>
        <w:t>Spacetugs, IOS</w:t>
      </w:r>
    </w:p>
    <w:p w14:paraId="468E6DDD" w14:textId="77777777" w:rsidR="00F21C36" w:rsidRPr="00C9379D" w:rsidRDefault="00FE6A0E" w:rsidP="00C9379D">
      <w:pPr>
        <w:pStyle w:val="ListParagraph"/>
        <w:numPr>
          <w:ilvl w:val="1"/>
          <w:numId w:val="11"/>
        </w:numPr>
        <w:jc w:val="both"/>
        <w:rPr>
          <w:sz w:val="22"/>
        </w:rPr>
      </w:pPr>
      <w:r>
        <w:rPr>
          <w:sz w:val="22"/>
          <w:lang w:val="en-US"/>
        </w:rPr>
        <w:t>Sub-orbital activities</w:t>
      </w:r>
    </w:p>
    <w:p w14:paraId="611986A2" w14:textId="77777777" w:rsidR="00F21C36" w:rsidRPr="00C9379D" w:rsidRDefault="00A05B19" w:rsidP="00C9379D">
      <w:pPr>
        <w:pStyle w:val="ListParagraph"/>
        <w:numPr>
          <w:ilvl w:val="1"/>
          <w:numId w:val="11"/>
        </w:numPr>
        <w:jc w:val="both"/>
        <w:rPr>
          <w:sz w:val="22"/>
        </w:rPr>
      </w:pPr>
      <w:r w:rsidRPr="00C9379D">
        <w:rPr>
          <w:sz w:val="22"/>
          <w:lang w:val="en-US"/>
        </w:rPr>
        <w:t>Ground suppor</w:t>
      </w:r>
      <w:r w:rsidR="00FE6A0E">
        <w:rPr>
          <w:sz w:val="22"/>
          <w:lang w:val="en-US"/>
        </w:rPr>
        <w:t>t activities such as spaceports</w:t>
      </w:r>
    </w:p>
    <w:p w14:paraId="2B4EDC67" w14:textId="77777777" w:rsidR="00F21C36" w:rsidRPr="00C9379D" w:rsidRDefault="00A05B19" w:rsidP="00C9379D">
      <w:pPr>
        <w:pStyle w:val="ListParagraph"/>
        <w:numPr>
          <w:ilvl w:val="0"/>
          <w:numId w:val="11"/>
        </w:numPr>
        <w:jc w:val="both"/>
        <w:rPr>
          <w:sz w:val="22"/>
        </w:rPr>
      </w:pPr>
      <w:r w:rsidRPr="00C9379D">
        <w:rPr>
          <w:sz w:val="22"/>
          <w:lang w:val="en-US"/>
        </w:rPr>
        <w:t>Preparation of Future activities</w:t>
      </w:r>
    </w:p>
    <w:p w14:paraId="0B6A364F" w14:textId="77777777" w:rsidR="00F21C36" w:rsidRPr="00C9379D" w:rsidRDefault="00A05B19" w:rsidP="00C9379D">
      <w:pPr>
        <w:pStyle w:val="ListParagraph"/>
        <w:numPr>
          <w:ilvl w:val="1"/>
          <w:numId w:val="11"/>
        </w:numPr>
        <w:jc w:val="both"/>
        <w:rPr>
          <w:sz w:val="22"/>
        </w:rPr>
      </w:pPr>
      <w:r w:rsidRPr="00C9379D">
        <w:rPr>
          <w:sz w:val="22"/>
          <w:lang w:val="en-US"/>
        </w:rPr>
        <w:t>ADR: Removal of the largest debris from crowded orbits to avoid statistical collisions</w:t>
      </w:r>
    </w:p>
    <w:p w14:paraId="04B234D7" w14:textId="77777777" w:rsidR="00F21C36" w:rsidRPr="00C9379D" w:rsidRDefault="00A05B19" w:rsidP="00C9379D">
      <w:pPr>
        <w:pStyle w:val="ListParagraph"/>
        <w:numPr>
          <w:ilvl w:val="1"/>
          <w:numId w:val="11"/>
        </w:numPr>
        <w:jc w:val="both"/>
        <w:rPr>
          <w:sz w:val="22"/>
        </w:rPr>
      </w:pPr>
      <w:r w:rsidRPr="00C9379D">
        <w:rPr>
          <w:sz w:val="22"/>
          <w:lang w:val="en-US"/>
        </w:rPr>
        <w:t>JCA: Nudging of a large debris to avoid a predicted collision</w:t>
      </w:r>
    </w:p>
    <w:p w14:paraId="43A1E22A" w14:textId="77777777" w:rsidR="00F21C36" w:rsidRPr="00C9379D" w:rsidRDefault="00A05B19" w:rsidP="00C9379D">
      <w:pPr>
        <w:pStyle w:val="ListParagraph"/>
        <w:numPr>
          <w:ilvl w:val="1"/>
          <w:numId w:val="11"/>
        </w:numPr>
        <w:jc w:val="both"/>
        <w:rPr>
          <w:sz w:val="22"/>
        </w:rPr>
      </w:pPr>
      <w:r w:rsidRPr="00C9379D">
        <w:rPr>
          <w:sz w:val="22"/>
          <w:lang w:val="en-US"/>
        </w:rPr>
        <w:t>LDTM: Cataloging of large orbital debris and light nudging to avoid further critical situations</w:t>
      </w:r>
    </w:p>
    <w:p w14:paraId="346E38BB" w14:textId="77777777" w:rsidR="00C9379D" w:rsidRDefault="00C9379D" w:rsidP="00C9379D">
      <w:pPr>
        <w:pStyle w:val="ListParagraph"/>
        <w:ind w:left="360"/>
        <w:jc w:val="both"/>
        <w:rPr>
          <w:sz w:val="22"/>
          <w:lang w:val="en-US"/>
        </w:rPr>
      </w:pPr>
      <w:r w:rsidRPr="00C9379D">
        <w:rPr>
          <w:sz w:val="22"/>
          <w:lang w:val="en-US"/>
        </w:rPr>
        <w:sym w:font="Wingdings" w:char="F0C4"/>
      </w:r>
      <w:r w:rsidRPr="00C9379D">
        <w:rPr>
          <w:sz w:val="22"/>
          <w:lang w:val="en-US"/>
        </w:rPr>
        <w:t xml:space="preserve"> </w:t>
      </w:r>
      <w:r w:rsidR="00FE6A0E">
        <w:rPr>
          <w:sz w:val="22"/>
          <w:lang w:val="en-US"/>
        </w:rPr>
        <w:t>Potential r</w:t>
      </w:r>
      <w:r w:rsidRPr="00C9379D">
        <w:rPr>
          <w:sz w:val="22"/>
          <w:lang w:val="en-US"/>
        </w:rPr>
        <w:t>ecommendation: identify a shared position at international level (IAA studies, IADC tasks, National studies, …)</w:t>
      </w:r>
    </w:p>
    <w:p w14:paraId="03831EC0" w14:textId="77777777" w:rsidR="006C4ED0" w:rsidRDefault="006C4ED0" w:rsidP="00C9379D">
      <w:pPr>
        <w:pStyle w:val="ListParagraph"/>
        <w:ind w:left="360"/>
        <w:jc w:val="both"/>
        <w:rPr>
          <w:sz w:val="22"/>
          <w:lang w:val="en-US"/>
        </w:rPr>
      </w:pPr>
    </w:p>
    <w:p w14:paraId="583F63CC" w14:textId="77777777" w:rsidR="006C4ED0" w:rsidRPr="006C4ED0" w:rsidRDefault="006C4ED0" w:rsidP="006C4ED0">
      <w:pPr>
        <w:pStyle w:val="ListParagraph"/>
        <w:numPr>
          <w:ilvl w:val="0"/>
          <w:numId w:val="4"/>
        </w:numPr>
        <w:jc w:val="both"/>
        <w:rPr>
          <w:sz w:val="22"/>
        </w:rPr>
      </w:pPr>
      <w:r>
        <w:rPr>
          <w:sz w:val="22"/>
          <w:lang w:val="en-US"/>
        </w:rPr>
        <w:t>Technical regulations</w:t>
      </w:r>
    </w:p>
    <w:p w14:paraId="12E45DDB" w14:textId="77777777" w:rsidR="00F21C36" w:rsidRPr="006C4ED0" w:rsidRDefault="00A05B19" w:rsidP="006C4ED0">
      <w:pPr>
        <w:pStyle w:val="ListParagraph"/>
        <w:numPr>
          <w:ilvl w:val="0"/>
          <w:numId w:val="9"/>
        </w:numPr>
        <w:jc w:val="both"/>
        <w:rPr>
          <w:sz w:val="22"/>
          <w:lang w:val="en-US"/>
        </w:rPr>
      </w:pPr>
      <w:commentRangeStart w:id="80"/>
      <w:r w:rsidRPr="006C4ED0">
        <w:rPr>
          <w:sz w:val="22"/>
          <w:lang w:val="en-US"/>
        </w:rPr>
        <w:t>Can be based on ISO</w:t>
      </w:r>
      <w:commentRangeEnd w:id="80"/>
      <w:r w:rsidR="00D66B88">
        <w:rPr>
          <w:rStyle w:val="CommentReference"/>
        </w:rPr>
        <w:commentReference w:id="80"/>
      </w:r>
    </w:p>
    <w:p w14:paraId="5DF15EBE" w14:textId="77777777" w:rsidR="00F21C36" w:rsidRPr="006C4ED0" w:rsidRDefault="00A05B19" w:rsidP="006C4ED0">
      <w:pPr>
        <w:pStyle w:val="ListParagraph"/>
        <w:numPr>
          <w:ilvl w:val="1"/>
          <w:numId w:val="11"/>
        </w:numPr>
        <w:jc w:val="both"/>
        <w:rPr>
          <w:sz w:val="22"/>
          <w:lang w:val="en-US"/>
        </w:rPr>
      </w:pPr>
      <w:r w:rsidRPr="006C4ED0">
        <w:rPr>
          <w:sz w:val="22"/>
          <w:lang w:val="en-US"/>
        </w:rPr>
        <w:t>Converged at international level since more than 10 years</w:t>
      </w:r>
    </w:p>
    <w:p w14:paraId="0FCC841B" w14:textId="77777777" w:rsidR="00F21C36" w:rsidRPr="006C4ED0" w:rsidRDefault="00A05B19" w:rsidP="006C4ED0">
      <w:pPr>
        <w:pStyle w:val="ListParagraph"/>
        <w:numPr>
          <w:ilvl w:val="1"/>
          <w:numId w:val="11"/>
        </w:numPr>
        <w:jc w:val="both"/>
        <w:rPr>
          <w:sz w:val="22"/>
          <w:lang w:val="en-US"/>
        </w:rPr>
      </w:pPr>
      <w:r w:rsidRPr="006C4ED0">
        <w:rPr>
          <w:sz w:val="22"/>
          <w:lang w:val="en-US"/>
        </w:rPr>
        <w:t>Coherent with IADC and National Standards established 20+ years ago</w:t>
      </w:r>
    </w:p>
    <w:p w14:paraId="33F4B48F" w14:textId="77777777" w:rsidR="00F21C36" w:rsidRDefault="00A05B19" w:rsidP="006C4ED0">
      <w:pPr>
        <w:pStyle w:val="ListParagraph"/>
        <w:numPr>
          <w:ilvl w:val="1"/>
          <w:numId w:val="11"/>
        </w:numPr>
        <w:jc w:val="both"/>
        <w:rPr>
          <w:sz w:val="22"/>
          <w:lang w:val="en-US"/>
        </w:rPr>
      </w:pPr>
      <w:r w:rsidRPr="006C4ED0">
        <w:rPr>
          <w:sz w:val="22"/>
          <w:lang w:val="en-US"/>
        </w:rPr>
        <w:t>Already applied by ESA and China; very close to F</w:t>
      </w:r>
      <w:r w:rsidR="006C4ED0">
        <w:rPr>
          <w:sz w:val="22"/>
          <w:lang w:val="en-US"/>
        </w:rPr>
        <w:t xml:space="preserve">rench </w:t>
      </w:r>
      <w:r w:rsidRPr="006C4ED0">
        <w:rPr>
          <w:sz w:val="22"/>
          <w:lang w:val="en-US"/>
        </w:rPr>
        <w:t>SOA</w:t>
      </w:r>
    </w:p>
    <w:p w14:paraId="4DBFA6FE" w14:textId="77777777" w:rsidR="00FE6A0E" w:rsidRPr="006C4ED0" w:rsidRDefault="00FE6A0E" w:rsidP="006C4ED0">
      <w:pPr>
        <w:pStyle w:val="ListParagraph"/>
        <w:numPr>
          <w:ilvl w:val="1"/>
          <w:numId w:val="11"/>
        </w:numPr>
        <w:jc w:val="both"/>
        <w:rPr>
          <w:sz w:val="22"/>
          <w:lang w:val="en-US"/>
        </w:rPr>
      </w:pPr>
      <w:r>
        <w:rPr>
          <w:sz w:val="22"/>
          <w:lang w:val="en-US"/>
        </w:rPr>
        <w:t>Dedicated WG on STM within ISO WG3</w:t>
      </w:r>
    </w:p>
    <w:p w14:paraId="4C763E55" w14:textId="77777777" w:rsidR="00F21C36" w:rsidRPr="006C4ED0" w:rsidRDefault="00FE6A0E" w:rsidP="006C4ED0">
      <w:pPr>
        <w:pStyle w:val="ListParagraph"/>
        <w:numPr>
          <w:ilvl w:val="0"/>
          <w:numId w:val="9"/>
        </w:numPr>
        <w:jc w:val="both"/>
        <w:rPr>
          <w:sz w:val="22"/>
        </w:rPr>
      </w:pPr>
      <w:r>
        <w:rPr>
          <w:sz w:val="22"/>
          <w:lang w:val="en-US"/>
        </w:rPr>
        <w:t xml:space="preserve">Numerous </w:t>
      </w:r>
      <w:r w:rsidR="00A160F9">
        <w:rPr>
          <w:sz w:val="22"/>
          <w:lang w:val="en-US"/>
        </w:rPr>
        <w:t>new ongoing</w:t>
      </w:r>
      <w:r>
        <w:rPr>
          <w:sz w:val="22"/>
          <w:lang w:val="en-US"/>
        </w:rPr>
        <w:t xml:space="preserve"> activities</w:t>
      </w:r>
    </w:p>
    <w:p w14:paraId="6F421778" w14:textId="77777777" w:rsidR="00F21C36" w:rsidRPr="006C4ED0" w:rsidRDefault="00A05B19" w:rsidP="006C4ED0">
      <w:pPr>
        <w:pStyle w:val="ListParagraph"/>
        <w:numPr>
          <w:ilvl w:val="1"/>
          <w:numId w:val="11"/>
        </w:numPr>
        <w:jc w:val="both"/>
        <w:rPr>
          <w:sz w:val="22"/>
          <w:lang w:val="en-US"/>
        </w:rPr>
      </w:pPr>
      <w:r w:rsidRPr="006C4ED0">
        <w:rPr>
          <w:sz w:val="22"/>
          <w:lang w:val="en-US"/>
        </w:rPr>
        <w:t>ISO standard for collision probability calculation</w:t>
      </w:r>
    </w:p>
    <w:p w14:paraId="558B5991" w14:textId="77777777" w:rsidR="00F21C36" w:rsidRPr="006C4ED0" w:rsidRDefault="00A05B19" w:rsidP="006C4ED0">
      <w:pPr>
        <w:pStyle w:val="ListParagraph"/>
        <w:numPr>
          <w:ilvl w:val="1"/>
          <w:numId w:val="11"/>
        </w:numPr>
        <w:jc w:val="both"/>
        <w:rPr>
          <w:sz w:val="22"/>
          <w:lang w:val="en-US"/>
        </w:rPr>
      </w:pPr>
      <w:r w:rsidRPr="006C4ED0">
        <w:rPr>
          <w:sz w:val="22"/>
          <w:lang w:val="en-US"/>
        </w:rPr>
        <w:t>Inclusion of a threshold in the standard</w:t>
      </w:r>
    </w:p>
    <w:p w14:paraId="5DF7FCFF" w14:textId="77777777" w:rsidR="00F21C36" w:rsidRPr="006C4ED0" w:rsidRDefault="00A05B19" w:rsidP="006C4ED0">
      <w:pPr>
        <w:pStyle w:val="ListParagraph"/>
        <w:numPr>
          <w:ilvl w:val="1"/>
          <w:numId w:val="11"/>
        </w:numPr>
        <w:jc w:val="both"/>
        <w:rPr>
          <w:sz w:val="22"/>
          <w:lang w:val="en-US"/>
        </w:rPr>
      </w:pPr>
      <w:r w:rsidRPr="006C4ED0">
        <w:rPr>
          <w:sz w:val="22"/>
          <w:lang w:val="en-US"/>
        </w:rPr>
        <w:t>ISO standard for the casualty risk calculation</w:t>
      </w:r>
    </w:p>
    <w:p w14:paraId="0DB19D01" w14:textId="77777777" w:rsidR="00F21C36" w:rsidRPr="006C4ED0" w:rsidRDefault="00A05B19" w:rsidP="006C4ED0">
      <w:pPr>
        <w:pStyle w:val="ListParagraph"/>
        <w:numPr>
          <w:ilvl w:val="1"/>
          <w:numId w:val="11"/>
        </w:numPr>
        <w:jc w:val="both"/>
        <w:rPr>
          <w:sz w:val="22"/>
          <w:lang w:val="en-US"/>
        </w:rPr>
      </w:pPr>
      <w:r w:rsidRPr="006C4ED0">
        <w:rPr>
          <w:sz w:val="22"/>
          <w:lang w:val="en-US"/>
        </w:rPr>
        <w:t>Inclusion of a threshold in the standard</w:t>
      </w:r>
    </w:p>
    <w:p w14:paraId="71E0E516" w14:textId="77777777" w:rsidR="00F21C36" w:rsidRPr="006C4ED0" w:rsidRDefault="00FE6A0E" w:rsidP="00FE6A0E">
      <w:pPr>
        <w:pStyle w:val="ListParagraph"/>
        <w:numPr>
          <w:ilvl w:val="0"/>
          <w:numId w:val="9"/>
        </w:numPr>
        <w:jc w:val="both"/>
        <w:rPr>
          <w:sz w:val="22"/>
        </w:rPr>
      </w:pPr>
      <w:r>
        <w:rPr>
          <w:sz w:val="22"/>
          <w:lang w:val="en-US"/>
        </w:rPr>
        <w:t>But new activities required</w:t>
      </w:r>
    </w:p>
    <w:p w14:paraId="5BC15FE5" w14:textId="77777777" w:rsidR="00F21C36" w:rsidRPr="00FE6A0E" w:rsidRDefault="00A05B19" w:rsidP="00FE6A0E">
      <w:pPr>
        <w:pStyle w:val="ListParagraph"/>
        <w:numPr>
          <w:ilvl w:val="1"/>
          <w:numId w:val="11"/>
        </w:numPr>
        <w:jc w:val="both"/>
        <w:rPr>
          <w:sz w:val="22"/>
          <w:lang w:val="en-US"/>
        </w:rPr>
      </w:pPr>
      <w:r w:rsidRPr="006C4ED0">
        <w:rPr>
          <w:sz w:val="22"/>
          <w:lang w:val="en-US"/>
        </w:rPr>
        <w:t>Shall include elements related to Space Tugs, IOS, ADR, JCA, LDTM</w:t>
      </w:r>
    </w:p>
    <w:p w14:paraId="2488CB68" w14:textId="77777777" w:rsidR="00F21C36" w:rsidRPr="00FE6A0E" w:rsidRDefault="00A05B19" w:rsidP="00FE6A0E">
      <w:pPr>
        <w:pStyle w:val="ListParagraph"/>
        <w:numPr>
          <w:ilvl w:val="1"/>
          <w:numId w:val="11"/>
        </w:numPr>
        <w:jc w:val="both"/>
        <w:rPr>
          <w:sz w:val="22"/>
          <w:lang w:val="en-US"/>
        </w:rPr>
      </w:pPr>
      <w:r w:rsidRPr="006C4ED0">
        <w:rPr>
          <w:sz w:val="22"/>
          <w:lang w:val="en-US"/>
        </w:rPr>
        <w:t>Shall include sub-orbital</w:t>
      </w:r>
    </w:p>
    <w:p w14:paraId="2EF007E2" w14:textId="77777777" w:rsidR="00F21C36" w:rsidRDefault="00A05B19" w:rsidP="00FE6A0E">
      <w:pPr>
        <w:pStyle w:val="ListParagraph"/>
        <w:numPr>
          <w:ilvl w:val="1"/>
          <w:numId w:val="11"/>
        </w:numPr>
        <w:jc w:val="both"/>
        <w:rPr>
          <w:sz w:val="22"/>
          <w:lang w:val="en-US"/>
        </w:rPr>
      </w:pPr>
      <w:r w:rsidRPr="006C4ED0">
        <w:rPr>
          <w:sz w:val="22"/>
          <w:lang w:val="en-US"/>
        </w:rPr>
        <w:t>May include Spaceports</w:t>
      </w:r>
    </w:p>
    <w:p w14:paraId="496B3E4B" w14:textId="77777777" w:rsidR="002F66E1" w:rsidRPr="00FE6A0E" w:rsidRDefault="002F66E1" w:rsidP="002F66E1">
      <w:pPr>
        <w:pStyle w:val="ListParagraph"/>
        <w:numPr>
          <w:ilvl w:val="0"/>
          <w:numId w:val="9"/>
        </w:numPr>
        <w:jc w:val="both"/>
        <w:rPr>
          <w:sz w:val="22"/>
          <w:lang w:val="en-US"/>
        </w:rPr>
      </w:pPr>
      <w:r w:rsidRPr="00FE6A0E">
        <w:rPr>
          <w:sz w:val="22"/>
          <w:lang w:val="en-US"/>
        </w:rPr>
        <w:t>Major question:</w:t>
      </w:r>
      <w:r>
        <w:rPr>
          <w:sz w:val="22"/>
          <w:lang w:val="en-US"/>
        </w:rPr>
        <w:t xml:space="preserve"> w</w:t>
      </w:r>
      <w:r w:rsidRPr="00FE6A0E">
        <w:rPr>
          <w:sz w:val="22"/>
          <w:lang w:val="en-US"/>
        </w:rPr>
        <w:t xml:space="preserve">hy </w:t>
      </w:r>
      <w:r>
        <w:rPr>
          <w:sz w:val="22"/>
          <w:lang w:val="en-US"/>
        </w:rPr>
        <w:t>are the Mitigation Rules</w:t>
      </w:r>
      <w:r w:rsidRPr="00FE6A0E">
        <w:rPr>
          <w:sz w:val="22"/>
          <w:lang w:val="en-US"/>
        </w:rPr>
        <w:t xml:space="preserve"> so badly complied to?</w:t>
      </w:r>
    </w:p>
    <w:p w14:paraId="3241B13E" w14:textId="77777777" w:rsidR="002F66E1" w:rsidRPr="008B4E0D" w:rsidRDefault="002F66E1" w:rsidP="002F66E1">
      <w:pPr>
        <w:pStyle w:val="ListParagraph"/>
        <w:numPr>
          <w:ilvl w:val="1"/>
          <w:numId w:val="11"/>
        </w:numPr>
        <w:jc w:val="both"/>
        <w:rPr>
          <w:sz w:val="22"/>
          <w:lang w:val="en-US"/>
        </w:rPr>
      </w:pPr>
      <w:r w:rsidRPr="006C4ED0">
        <w:rPr>
          <w:sz w:val="22"/>
          <w:lang w:val="en-US"/>
        </w:rPr>
        <w:t>Education: Systematic inclusion of ISO in any contract</w:t>
      </w:r>
    </w:p>
    <w:p w14:paraId="1D3963E1" w14:textId="77777777" w:rsidR="002F66E1" w:rsidRPr="008B4E0D" w:rsidRDefault="002F66E1" w:rsidP="002F66E1">
      <w:pPr>
        <w:pStyle w:val="ListParagraph"/>
        <w:numPr>
          <w:ilvl w:val="1"/>
          <w:numId w:val="11"/>
        </w:numPr>
        <w:jc w:val="both"/>
        <w:rPr>
          <w:sz w:val="22"/>
          <w:lang w:val="en-US"/>
        </w:rPr>
      </w:pPr>
      <w:r w:rsidRPr="006C4ED0">
        <w:rPr>
          <w:sz w:val="22"/>
          <w:lang w:val="en-US"/>
        </w:rPr>
        <w:t>Naming &amp; Shaming</w:t>
      </w:r>
    </w:p>
    <w:p w14:paraId="3DB965BC" w14:textId="77777777" w:rsidR="002F66E1" w:rsidRDefault="002F66E1" w:rsidP="002F66E1">
      <w:pPr>
        <w:pStyle w:val="ListParagraph"/>
        <w:numPr>
          <w:ilvl w:val="1"/>
          <w:numId w:val="11"/>
        </w:numPr>
        <w:jc w:val="both"/>
        <w:rPr>
          <w:sz w:val="22"/>
          <w:lang w:val="en-US"/>
        </w:rPr>
      </w:pPr>
      <w:r w:rsidRPr="006C4ED0">
        <w:rPr>
          <w:sz w:val="22"/>
          <w:lang w:val="en-US"/>
        </w:rPr>
        <w:t>Compliance file prepared before any space operation</w:t>
      </w:r>
    </w:p>
    <w:p w14:paraId="0C80C394" w14:textId="77777777" w:rsidR="001A7F62" w:rsidRPr="001A7F62" w:rsidRDefault="001A7F62" w:rsidP="001A7F62">
      <w:pPr>
        <w:pStyle w:val="ListParagraph"/>
        <w:numPr>
          <w:ilvl w:val="1"/>
          <w:numId w:val="11"/>
        </w:numPr>
        <w:jc w:val="both"/>
        <w:rPr>
          <w:sz w:val="22"/>
          <w:lang w:val="en-US"/>
        </w:rPr>
      </w:pPr>
      <w:r>
        <w:rPr>
          <w:sz w:val="22"/>
          <w:lang w:val="en-US"/>
        </w:rPr>
        <w:t>Examine how changes to debris mitigation guidelines reduces STM burdens</w:t>
      </w:r>
    </w:p>
    <w:p w14:paraId="42DBB5EB" w14:textId="77777777" w:rsidR="002F66E1" w:rsidRDefault="002F66E1" w:rsidP="002F66E1">
      <w:pPr>
        <w:pStyle w:val="ListParagraph"/>
        <w:ind w:left="1440"/>
        <w:jc w:val="both"/>
        <w:rPr>
          <w:sz w:val="22"/>
          <w:lang w:val="en-US"/>
        </w:rPr>
      </w:pPr>
    </w:p>
    <w:p w14:paraId="01DED835" w14:textId="77777777" w:rsidR="002F66E1" w:rsidRPr="002F66E1" w:rsidRDefault="002F66E1" w:rsidP="002F66E1">
      <w:pPr>
        <w:pStyle w:val="ListParagraph"/>
        <w:numPr>
          <w:ilvl w:val="0"/>
          <w:numId w:val="4"/>
        </w:numPr>
        <w:jc w:val="both"/>
        <w:rPr>
          <w:sz w:val="22"/>
          <w:lang w:val="en-US"/>
        </w:rPr>
      </w:pPr>
      <w:r w:rsidRPr="002F66E1">
        <w:rPr>
          <w:sz w:val="22"/>
          <w:lang w:val="en-US"/>
        </w:rPr>
        <w:t>Outreach</w:t>
      </w:r>
    </w:p>
    <w:p w14:paraId="5D1928F1" w14:textId="77777777" w:rsidR="002F66E1" w:rsidRDefault="002F66E1" w:rsidP="002F66E1">
      <w:pPr>
        <w:pStyle w:val="ListParagraph"/>
        <w:numPr>
          <w:ilvl w:val="0"/>
          <w:numId w:val="11"/>
        </w:numPr>
        <w:jc w:val="both"/>
        <w:rPr>
          <w:sz w:val="22"/>
          <w:lang w:val="en-US"/>
        </w:rPr>
      </w:pPr>
      <w:r w:rsidRPr="002F66E1">
        <w:rPr>
          <w:sz w:val="22"/>
          <w:lang w:val="en-US"/>
        </w:rPr>
        <w:t>How to pass efficiently the messages</w:t>
      </w:r>
      <w:r>
        <w:rPr>
          <w:sz w:val="22"/>
          <w:lang w:val="en-US"/>
        </w:rPr>
        <w:t xml:space="preserve"> and reach consensus over the proposed actions?</w:t>
      </w:r>
    </w:p>
    <w:p w14:paraId="29448E88" w14:textId="77777777" w:rsidR="002F66E1" w:rsidRPr="002F66E1" w:rsidRDefault="002F66E1" w:rsidP="002F66E1">
      <w:pPr>
        <w:pStyle w:val="ListParagraph"/>
        <w:numPr>
          <w:ilvl w:val="0"/>
          <w:numId w:val="11"/>
        </w:numPr>
        <w:jc w:val="both"/>
        <w:rPr>
          <w:sz w:val="22"/>
          <w:lang w:val="en-US"/>
        </w:rPr>
      </w:pPr>
      <w:r>
        <w:rPr>
          <w:sz w:val="22"/>
          <w:lang w:val="en-US"/>
        </w:rPr>
        <w:t>Who should we address, when, where, at which step of discussion</w:t>
      </w:r>
    </w:p>
    <w:p w14:paraId="461CADE1" w14:textId="77777777" w:rsidR="002F66E1" w:rsidRPr="002F66E1" w:rsidRDefault="002F66E1" w:rsidP="002F66E1">
      <w:pPr>
        <w:pStyle w:val="ListParagraph"/>
        <w:ind w:left="1440"/>
        <w:jc w:val="both"/>
        <w:rPr>
          <w:sz w:val="22"/>
          <w:lang w:val="en-US"/>
        </w:rPr>
      </w:pPr>
    </w:p>
    <w:p w14:paraId="55476C99" w14:textId="77777777" w:rsidR="006C4ED0" w:rsidRDefault="006C4ED0" w:rsidP="006C4ED0">
      <w:pPr>
        <w:pStyle w:val="ListParagraph"/>
        <w:ind w:left="360"/>
        <w:jc w:val="both"/>
        <w:rPr>
          <w:sz w:val="22"/>
        </w:rPr>
      </w:pPr>
    </w:p>
    <w:p w14:paraId="301E1DF2" w14:textId="77777777" w:rsidR="008B4E0D" w:rsidRPr="00C9379D" w:rsidRDefault="008B4E0D" w:rsidP="006C4ED0">
      <w:pPr>
        <w:pStyle w:val="ListParagraph"/>
        <w:ind w:left="360"/>
        <w:jc w:val="both"/>
        <w:rPr>
          <w:sz w:val="22"/>
        </w:rPr>
      </w:pPr>
      <w:r>
        <w:rPr>
          <w:sz w:val="22"/>
        </w:rPr>
        <w:t>Members are invited to complete this list of activities.</w:t>
      </w:r>
    </w:p>
    <w:p w14:paraId="0E6FAA21" w14:textId="77777777" w:rsidR="00600C5C" w:rsidRDefault="00600C5C" w:rsidP="00600C5C">
      <w:pPr>
        <w:jc w:val="both"/>
        <w:rPr>
          <w:sz w:val="22"/>
          <w:lang w:val="en-US"/>
        </w:rPr>
      </w:pPr>
    </w:p>
    <w:p w14:paraId="6CDE65F7" w14:textId="77777777" w:rsidR="00600C5C" w:rsidRDefault="00600C5C" w:rsidP="00600C5C">
      <w:pPr>
        <w:jc w:val="both"/>
        <w:rPr>
          <w:sz w:val="22"/>
          <w:lang w:val="en-US"/>
        </w:rPr>
      </w:pPr>
    </w:p>
    <w:p w14:paraId="2AFA947E" w14:textId="77777777" w:rsidR="00600C5C" w:rsidRPr="005A211A" w:rsidRDefault="00600C5C" w:rsidP="00600C5C">
      <w:pPr>
        <w:jc w:val="both"/>
        <w:rPr>
          <w:b/>
          <w:sz w:val="22"/>
          <w:lang w:val="en-US"/>
        </w:rPr>
      </w:pPr>
      <w:r>
        <w:rPr>
          <w:b/>
          <w:sz w:val="22"/>
          <w:lang w:val="en-US"/>
        </w:rPr>
        <w:t>Organization</w:t>
      </w:r>
    </w:p>
    <w:p w14:paraId="6A1F5EA4" w14:textId="77777777" w:rsidR="00600C5C" w:rsidRDefault="00600C5C" w:rsidP="00600C5C">
      <w:pPr>
        <w:jc w:val="both"/>
        <w:rPr>
          <w:sz w:val="22"/>
          <w:lang w:val="en-US"/>
        </w:rPr>
      </w:pPr>
    </w:p>
    <w:p w14:paraId="507EB49C" w14:textId="77777777" w:rsidR="00C9379D" w:rsidRDefault="006579FD" w:rsidP="00600C5C">
      <w:pPr>
        <w:pStyle w:val="ListParagraph"/>
        <w:ind w:left="360"/>
        <w:jc w:val="both"/>
        <w:rPr>
          <w:sz w:val="22"/>
          <w:lang w:val="en-US"/>
        </w:rPr>
      </w:pPr>
      <w:r>
        <w:rPr>
          <w:sz w:val="22"/>
          <w:lang w:val="en-US"/>
        </w:rPr>
        <w:t xml:space="preserve">The work will mainly be based on the dedicated IAF Exchange Platform which will be </w:t>
      </w:r>
      <w:r w:rsidR="00A160F9">
        <w:rPr>
          <w:sz w:val="22"/>
          <w:lang w:val="en-US"/>
        </w:rPr>
        <w:t>put</w:t>
      </w:r>
      <w:r>
        <w:rPr>
          <w:sz w:val="22"/>
          <w:lang w:val="en-US"/>
        </w:rPr>
        <w:t xml:space="preserve"> in place in the coming days, as well as e-mail exchanges. Specific meetings will take place during IAC Spring Meetings and Congresses.</w:t>
      </w:r>
    </w:p>
    <w:p w14:paraId="27E3A841" w14:textId="77777777" w:rsidR="006579FD" w:rsidRDefault="006579FD" w:rsidP="00600C5C">
      <w:pPr>
        <w:pStyle w:val="ListParagraph"/>
        <w:ind w:left="360"/>
        <w:jc w:val="both"/>
        <w:rPr>
          <w:sz w:val="22"/>
          <w:lang w:val="en-US"/>
        </w:rPr>
      </w:pPr>
    </w:p>
    <w:p w14:paraId="63BA8873" w14:textId="77777777" w:rsidR="006579FD" w:rsidRPr="005A211A" w:rsidRDefault="006579FD" w:rsidP="00600C5C">
      <w:pPr>
        <w:pStyle w:val="ListParagraph"/>
        <w:ind w:left="360"/>
        <w:jc w:val="both"/>
        <w:rPr>
          <w:sz w:val="22"/>
          <w:lang w:val="en-US"/>
        </w:rPr>
      </w:pPr>
      <w:r>
        <w:rPr>
          <w:sz w:val="22"/>
          <w:lang w:val="en-US"/>
        </w:rPr>
        <w:t xml:space="preserve">The Organizing </w:t>
      </w:r>
      <w:r w:rsidR="00E279F3">
        <w:rPr>
          <w:sz w:val="22"/>
          <w:lang w:val="en-US"/>
        </w:rPr>
        <w:t>Board</w:t>
      </w:r>
      <w:r>
        <w:rPr>
          <w:sz w:val="22"/>
          <w:lang w:val="en-US"/>
        </w:rPr>
        <w:t xml:space="preserve"> is composed of Christophe Bonnal (IAF, nominated by IAF President), Darren McKnight (Centauri Corp, USA), Serge Plattard (</w:t>
      </w:r>
      <w:r w:rsidR="00A160F9">
        <w:rPr>
          <w:sz w:val="22"/>
          <w:lang w:val="en-US"/>
        </w:rPr>
        <w:t xml:space="preserve">University College London, </w:t>
      </w:r>
      <w:r w:rsidR="006834A7">
        <w:rPr>
          <w:sz w:val="22"/>
          <w:lang w:val="en-US"/>
        </w:rPr>
        <w:t xml:space="preserve">Head of IAF Space Security Committee, </w:t>
      </w:r>
      <w:r>
        <w:rPr>
          <w:sz w:val="22"/>
          <w:lang w:val="en-US"/>
        </w:rPr>
        <w:t>acting as secretary</w:t>
      </w:r>
      <w:r w:rsidR="006834A7">
        <w:rPr>
          <w:sz w:val="22"/>
          <w:lang w:val="en-US"/>
        </w:rPr>
        <w:t>)</w:t>
      </w:r>
      <w:r>
        <w:rPr>
          <w:sz w:val="22"/>
          <w:lang w:val="en-US"/>
        </w:rPr>
        <w:t>.</w:t>
      </w:r>
    </w:p>
    <w:sectPr w:rsidR="006579FD" w:rsidRPr="005A211A" w:rsidSect="00A72173">
      <w:headerReference w:type="even" r:id="rId12"/>
      <w:headerReference w:type="default" r:id="rId13"/>
      <w:headerReference w:type="first" r:id="rId14"/>
      <w:pgSz w:w="11906" w:h="16838" w:code="9"/>
      <w:pgMar w:top="1134" w:right="1134" w:bottom="1134" w:left="1134" w:header="709"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4" w:author="robert rovetto" w:date="2020-03-23T17:48:00Z" w:initials="rr">
    <w:p w14:paraId="12504799" w14:textId="531324E6" w:rsidR="004F7725" w:rsidRDefault="004F7725">
      <w:pPr>
        <w:pStyle w:val="CommentText"/>
      </w:pPr>
      <w:r>
        <w:rPr>
          <w:rStyle w:val="CommentReference"/>
        </w:rPr>
        <w:annotationRef/>
      </w:r>
      <w:r>
        <w:t xml:space="preserve">If the purpose of the IAF STM WG is not to offer anything new or improved, then this bullet point task may not be desired. </w:t>
      </w:r>
      <w:r>
        <w:br/>
        <w:t>However, it is strongly recommended because improvement and development is needed with regard to this topic</w:t>
      </w:r>
    </w:p>
  </w:comment>
  <w:comment w:id="77" w:author="robert rovetto" w:date="2020-03-23T17:29:00Z" w:initials="rr">
    <w:p w14:paraId="559FD7E7" w14:textId="49B5F8A6" w:rsidR="0043154B" w:rsidRDefault="0043154B">
      <w:pPr>
        <w:pStyle w:val="CommentText"/>
      </w:pPr>
      <w:r>
        <w:rPr>
          <w:rStyle w:val="CommentReference"/>
        </w:rPr>
        <w:annotationRef/>
      </w:r>
      <w:r w:rsidR="00D66B88">
        <w:rPr>
          <w:rStyle w:val="CommentReference"/>
        </w:rPr>
        <w:t>M</w:t>
      </w:r>
      <w:r>
        <w:t xml:space="preserve">y ontologies (https://purl.org/space-ontology) </w:t>
      </w:r>
      <w:r w:rsidR="00D66B88">
        <w:t xml:space="preserve">may help with this. </w:t>
      </w:r>
      <w:r>
        <w:t>I need sponsors or other sustainable opportunty to develop them and make them available</w:t>
      </w:r>
      <w:r w:rsidR="00D66B88">
        <w:t>. I’m open to help from anyone in the IAF or other groups to join and help dev.</w:t>
      </w:r>
      <w:r w:rsidR="00335FF1">
        <w:t xml:space="preserve"> Developing this will mean developing a scientific, accurate, neutral and international defined terminology for the global STM &amp;  SSA community. Please contact me (rrovetto@terpalum.umd.edu)</w:t>
      </w:r>
    </w:p>
  </w:comment>
  <w:comment w:id="80" w:author="robert rovetto" w:date="2020-03-23T17:38:00Z" w:initials="rr">
    <w:p w14:paraId="5EF7F627" w14:textId="77777777" w:rsidR="003379E1" w:rsidRDefault="003379E1">
      <w:pPr>
        <w:pStyle w:val="CommentText"/>
      </w:pPr>
      <w:r>
        <w:t>(COMMENT WRT #1, ABOVE—TERMS &amp; DEF)</w:t>
      </w:r>
    </w:p>
    <w:p w14:paraId="6793F4B8" w14:textId="77777777" w:rsidR="003379E1" w:rsidRDefault="003379E1">
      <w:pPr>
        <w:pStyle w:val="CommentText"/>
      </w:pPr>
    </w:p>
    <w:p w14:paraId="2373FF6F" w14:textId="69AB316C" w:rsidR="00D66B88" w:rsidRDefault="00D66B88">
      <w:pPr>
        <w:pStyle w:val="CommentText"/>
      </w:pPr>
      <w:r>
        <w:rPr>
          <w:rStyle w:val="CommentReference"/>
        </w:rPr>
        <w:annotationRef/>
      </w:r>
      <w:r>
        <w:t xml:space="preserve">FYI :  </w:t>
      </w:r>
      <w:r w:rsidR="003379E1">
        <w:t xml:space="preserve">Caution is in order with </w:t>
      </w:r>
      <w:r>
        <w:t>regard to basing future work</w:t>
      </w:r>
      <w:r w:rsidR="003379E1">
        <w:t xml:space="preserve"> of this STM WG</w:t>
      </w:r>
      <w:r>
        <w:t xml:space="preserve"> on prior work</w:t>
      </w:r>
      <w:r w:rsidR="003379E1">
        <w:t>, e.g., ISO</w:t>
      </w:r>
      <w:r>
        <w:t>. Prior work may be innacurate.</w:t>
      </w:r>
    </w:p>
    <w:p w14:paraId="0B26525F" w14:textId="77777777" w:rsidR="00D66B88" w:rsidRDefault="00D66B88">
      <w:pPr>
        <w:pStyle w:val="CommentText"/>
      </w:pPr>
    </w:p>
    <w:p w14:paraId="593EF46D" w14:textId="49B16B95" w:rsidR="00D66B88" w:rsidRDefault="00D66B88">
      <w:pPr>
        <w:pStyle w:val="CommentText"/>
      </w:pPr>
      <w:r>
        <w:t xml:space="preserve">I have identified innacuracies </w:t>
      </w:r>
      <w:r w:rsidR="003379E1">
        <w:t xml:space="preserve">in ISO docs, </w:t>
      </w:r>
      <w:r>
        <w:t>e.g. in correct terms/definitions in ISO documents.</w:t>
      </w:r>
    </w:p>
    <w:p w14:paraId="638532DF" w14:textId="77777777" w:rsidR="00D66B88" w:rsidRDefault="00D66B88">
      <w:pPr>
        <w:pStyle w:val="CommentText"/>
      </w:pPr>
    </w:p>
    <w:p w14:paraId="6126534F" w14:textId="7A419F96" w:rsidR="00D66B88" w:rsidRDefault="00D66B88">
      <w:pPr>
        <w:pStyle w:val="CommentText"/>
      </w:pPr>
      <w:r>
        <w:t xml:space="preserve">I have experience in ISO standards dev., so I’m aware that </w:t>
      </w:r>
      <w:r w:rsidR="003379E1">
        <w:t xml:space="preserve">often </w:t>
      </w:r>
      <w:r>
        <w:t xml:space="preserve">there are no specialists on developing sound terminologies or definitions. </w:t>
      </w:r>
    </w:p>
    <w:p w14:paraId="4294420A" w14:textId="4CB65FE9" w:rsidR="003379E1" w:rsidRDefault="003379E1">
      <w:pPr>
        <w:pStyle w:val="CommentText"/>
      </w:pPr>
    </w:p>
    <w:p w14:paraId="0B8A452A" w14:textId="74DA237D" w:rsidR="003379E1" w:rsidRDefault="003379E1">
      <w:pPr>
        <w:pStyle w:val="CommentText"/>
      </w:pPr>
      <w:r>
        <w:t>This is an opportunity to improve existing resources (e.g. iso docs), and offer more accurate and correct products or solutions.</w:t>
      </w:r>
    </w:p>
    <w:p w14:paraId="1C60FD44" w14:textId="77777777" w:rsidR="00D66B88" w:rsidRDefault="00D66B88">
      <w:pPr>
        <w:pStyle w:val="CommentText"/>
      </w:pPr>
    </w:p>
    <w:p w14:paraId="50E21991" w14:textId="77777777" w:rsidR="003379E1" w:rsidRDefault="00D66B88">
      <w:pPr>
        <w:pStyle w:val="CommentText"/>
      </w:pPr>
      <w:r>
        <w:t>RECOMMEND</w:t>
      </w:r>
      <w:r w:rsidR="003379E1">
        <w:t>ATIONS</w:t>
      </w:r>
      <w:r>
        <w:t xml:space="preserve"> :  </w:t>
      </w:r>
    </w:p>
    <w:p w14:paraId="2C2A6F91" w14:textId="77777777" w:rsidR="003379E1" w:rsidRDefault="00D66B88">
      <w:pPr>
        <w:pStyle w:val="CommentText"/>
      </w:pPr>
      <w:r>
        <w:t xml:space="preserve">(a) </w:t>
      </w:r>
      <w:r w:rsidR="003379E1">
        <w:t xml:space="preserve">make </w:t>
      </w:r>
      <w:r>
        <w:t xml:space="preserve">suggestions </w:t>
      </w:r>
      <w:r w:rsidR="003379E1">
        <w:t>to</w:t>
      </w:r>
      <w:r>
        <w:t xml:space="preserve"> improving </w:t>
      </w:r>
      <w:r w:rsidR="003379E1">
        <w:t xml:space="preserve">specific </w:t>
      </w:r>
      <w:r>
        <w:t xml:space="preserve">ISO </w:t>
      </w:r>
      <w:r w:rsidR="003379E1">
        <w:t xml:space="preserve">standard publicaitons </w:t>
      </w:r>
      <w:r>
        <w:t>content</w:t>
      </w:r>
      <w:r w:rsidR="003379E1">
        <w:t xml:space="preserve">, e.g. glossaries </w:t>
      </w:r>
      <w:r>
        <w:t xml:space="preserve"> </w:t>
      </w:r>
    </w:p>
    <w:p w14:paraId="40B9BD71" w14:textId="77777777" w:rsidR="003379E1" w:rsidRDefault="00D66B88">
      <w:pPr>
        <w:pStyle w:val="CommentText"/>
      </w:pPr>
      <w:r>
        <w:t xml:space="preserve">(b) do not adopt content </w:t>
      </w:r>
      <w:r w:rsidR="003379E1">
        <w:t xml:space="preserve">(here—terms &amp; definitions) </w:t>
      </w:r>
      <w:r>
        <w:t>that is innacurate</w:t>
      </w:r>
      <w:r w:rsidR="003379E1">
        <w:t>,</w:t>
      </w:r>
      <w:r>
        <w:t xml:space="preserve"> because that would be building on weak foundations or repeating similar mistakes.</w:t>
      </w:r>
    </w:p>
    <w:p w14:paraId="5B909A8F" w14:textId="6231FA1F" w:rsidR="003379E1" w:rsidRDefault="003379E1">
      <w:pPr>
        <w:pStyle w:val="CommentText"/>
      </w:pPr>
      <w:r>
        <w:t>(c) use systematic formal principles/methods for terminology &amp; definition development. I can guide and provide.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504799" w15:done="0"/>
  <w15:commentEx w15:paraId="559FD7E7" w15:done="0"/>
  <w15:commentEx w15:paraId="5B909A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374D4" w16cex:dateUtc="2020-03-23T21:48:00Z"/>
  <w16cex:commentExtensible w16cex:durableId="2223706D" w16cex:dateUtc="2020-03-23T21:29:00Z"/>
  <w16cex:commentExtensible w16cex:durableId="22237297" w16cex:dateUtc="2020-03-23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504799" w16cid:durableId="222374D4"/>
  <w16cid:commentId w16cid:paraId="559FD7E7" w16cid:durableId="2223706D"/>
  <w16cid:commentId w16cid:paraId="5B909A8F" w16cid:durableId="222372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55A56" w14:textId="77777777" w:rsidR="00633BCE" w:rsidRDefault="00633BCE">
      <w:r>
        <w:separator/>
      </w:r>
    </w:p>
  </w:endnote>
  <w:endnote w:type="continuationSeparator" w:id="0">
    <w:p w14:paraId="0E65D51C" w14:textId="77777777" w:rsidR="00633BCE" w:rsidRDefault="00633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E3642" w14:textId="77777777" w:rsidR="00633BCE" w:rsidRDefault="00633BCE">
      <w:r>
        <w:separator/>
      </w:r>
    </w:p>
  </w:footnote>
  <w:footnote w:type="continuationSeparator" w:id="0">
    <w:p w14:paraId="4104A37C" w14:textId="77777777" w:rsidR="00633BCE" w:rsidRDefault="00633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0DA5D" w14:textId="77777777" w:rsidR="00076287" w:rsidRDefault="00D8658F" w:rsidP="005A09F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D61087" w14:textId="77777777" w:rsidR="00076287" w:rsidRDefault="00633B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F64D0" w14:textId="77777777" w:rsidR="00076287" w:rsidRDefault="00D8658F">
    <w:pPr>
      <w:pStyle w:val="Header"/>
    </w:pPr>
    <w:r>
      <w:rPr>
        <w:rStyle w:val="PageNumber"/>
      </w:rPr>
      <w:fldChar w:fldCharType="begin"/>
    </w:r>
    <w:r>
      <w:rPr>
        <w:rStyle w:val="PageNumber"/>
      </w:rPr>
      <w:instrText xml:space="preserve"> PAGE </w:instrText>
    </w:r>
    <w:r>
      <w:rPr>
        <w:rStyle w:val="PageNumber"/>
      </w:rPr>
      <w:fldChar w:fldCharType="separate"/>
    </w:r>
    <w:r w:rsidR="001A7F62">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1A7F62">
      <w:rPr>
        <w:rStyle w:val="PageNumber"/>
        <w:noProof/>
      </w:rPr>
      <w:t>3</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DDE93" w14:textId="77777777" w:rsidR="00FB161C" w:rsidRDefault="00FB161C" w:rsidP="00FB161C">
    <w:pPr>
      <w:pStyle w:val="Header"/>
      <w:ind w:right="-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77AC4"/>
    <w:multiLevelType w:val="hybridMultilevel"/>
    <w:tmpl w:val="1372694C"/>
    <w:lvl w:ilvl="0" w:tplc="EE26ED16">
      <w:start w:val="1"/>
      <w:numFmt w:val="bullet"/>
      <w:lvlText w:val=""/>
      <w:lvlJc w:val="left"/>
      <w:pPr>
        <w:tabs>
          <w:tab w:val="num" w:pos="720"/>
        </w:tabs>
        <w:ind w:left="720" w:hanging="360"/>
      </w:pPr>
      <w:rPr>
        <w:rFonts w:ascii="Wingdings 2" w:hAnsi="Wingdings 2" w:hint="default"/>
      </w:rPr>
    </w:lvl>
    <w:lvl w:ilvl="1" w:tplc="23225126">
      <w:start w:val="114"/>
      <w:numFmt w:val="bullet"/>
      <w:lvlText w:val=""/>
      <w:lvlJc w:val="left"/>
      <w:pPr>
        <w:tabs>
          <w:tab w:val="num" w:pos="1440"/>
        </w:tabs>
        <w:ind w:left="1440" w:hanging="360"/>
      </w:pPr>
      <w:rPr>
        <w:rFonts w:ascii="Wingdings 2" w:hAnsi="Wingdings 2" w:hint="default"/>
      </w:rPr>
    </w:lvl>
    <w:lvl w:ilvl="2" w:tplc="73E44E12">
      <w:start w:val="1"/>
      <w:numFmt w:val="bullet"/>
      <w:lvlText w:val=""/>
      <w:lvlJc w:val="left"/>
      <w:pPr>
        <w:tabs>
          <w:tab w:val="num" w:pos="2160"/>
        </w:tabs>
        <w:ind w:left="2160" w:hanging="360"/>
      </w:pPr>
      <w:rPr>
        <w:rFonts w:ascii="Wingdings 2" w:hAnsi="Wingdings 2" w:hint="default"/>
      </w:rPr>
    </w:lvl>
    <w:lvl w:ilvl="3" w:tplc="7E7E46C4" w:tentative="1">
      <w:start w:val="1"/>
      <w:numFmt w:val="bullet"/>
      <w:lvlText w:val=""/>
      <w:lvlJc w:val="left"/>
      <w:pPr>
        <w:tabs>
          <w:tab w:val="num" w:pos="2880"/>
        </w:tabs>
        <w:ind w:left="2880" w:hanging="360"/>
      </w:pPr>
      <w:rPr>
        <w:rFonts w:ascii="Wingdings 2" w:hAnsi="Wingdings 2" w:hint="default"/>
      </w:rPr>
    </w:lvl>
    <w:lvl w:ilvl="4" w:tplc="421827BC" w:tentative="1">
      <w:start w:val="1"/>
      <w:numFmt w:val="bullet"/>
      <w:lvlText w:val=""/>
      <w:lvlJc w:val="left"/>
      <w:pPr>
        <w:tabs>
          <w:tab w:val="num" w:pos="3600"/>
        </w:tabs>
        <w:ind w:left="3600" w:hanging="360"/>
      </w:pPr>
      <w:rPr>
        <w:rFonts w:ascii="Wingdings 2" w:hAnsi="Wingdings 2" w:hint="default"/>
      </w:rPr>
    </w:lvl>
    <w:lvl w:ilvl="5" w:tplc="B5ECCE5A" w:tentative="1">
      <w:start w:val="1"/>
      <w:numFmt w:val="bullet"/>
      <w:lvlText w:val=""/>
      <w:lvlJc w:val="left"/>
      <w:pPr>
        <w:tabs>
          <w:tab w:val="num" w:pos="4320"/>
        </w:tabs>
        <w:ind w:left="4320" w:hanging="360"/>
      </w:pPr>
      <w:rPr>
        <w:rFonts w:ascii="Wingdings 2" w:hAnsi="Wingdings 2" w:hint="default"/>
      </w:rPr>
    </w:lvl>
    <w:lvl w:ilvl="6" w:tplc="10525DEE" w:tentative="1">
      <w:start w:val="1"/>
      <w:numFmt w:val="bullet"/>
      <w:lvlText w:val=""/>
      <w:lvlJc w:val="left"/>
      <w:pPr>
        <w:tabs>
          <w:tab w:val="num" w:pos="5040"/>
        </w:tabs>
        <w:ind w:left="5040" w:hanging="360"/>
      </w:pPr>
      <w:rPr>
        <w:rFonts w:ascii="Wingdings 2" w:hAnsi="Wingdings 2" w:hint="default"/>
      </w:rPr>
    </w:lvl>
    <w:lvl w:ilvl="7" w:tplc="E954C34C" w:tentative="1">
      <w:start w:val="1"/>
      <w:numFmt w:val="bullet"/>
      <w:lvlText w:val=""/>
      <w:lvlJc w:val="left"/>
      <w:pPr>
        <w:tabs>
          <w:tab w:val="num" w:pos="5760"/>
        </w:tabs>
        <w:ind w:left="5760" w:hanging="360"/>
      </w:pPr>
      <w:rPr>
        <w:rFonts w:ascii="Wingdings 2" w:hAnsi="Wingdings 2" w:hint="default"/>
      </w:rPr>
    </w:lvl>
    <w:lvl w:ilvl="8" w:tplc="D67A9F9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27227C78"/>
    <w:multiLevelType w:val="hybridMultilevel"/>
    <w:tmpl w:val="3FA88416"/>
    <w:lvl w:ilvl="0" w:tplc="1FC4E88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4D763E"/>
    <w:multiLevelType w:val="hybridMultilevel"/>
    <w:tmpl w:val="0B344F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C818C3"/>
    <w:multiLevelType w:val="multilevel"/>
    <w:tmpl w:val="E7EABD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9D43478"/>
    <w:multiLevelType w:val="hybridMultilevel"/>
    <w:tmpl w:val="3B7ED424"/>
    <w:lvl w:ilvl="0" w:tplc="E87EEF52">
      <w:start w:val="1"/>
      <w:numFmt w:val="bullet"/>
      <w:lvlText w:val=""/>
      <w:lvlJc w:val="left"/>
      <w:pPr>
        <w:tabs>
          <w:tab w:val="num" w:pos="720"/>
        </w:tabs>
        <w:ind w:left="720" w:hanging="360"/>
      </w:pPr>
      <w:rPr>
        <w:rFonts w:ascii="Wingdings 2" w:hAnsi="Wingdings 2" w:hint="default"/>
      </w:rPr>
    </w:lvl>
    <w:lvl w:ilvl="1" w:tplc="B462A374">
      <w:start w:val="114"/>
      <w:numFmt w:val="bullet"/>
      <w:lvlText w:val=""/>
      <w:lvlJc w:val="left"/>
      <w:pPr>
        <w:tabs>
          <w:tab w:val="num" w:pos="1440"/>
        </w:tabs>
        <w:ind w:left="1440" w:hanging="360"/>
      </w:pPr>
      <w:rPr>
        <w:rFonts w:ascii="Wingdings 2" w:hAnsi="Wingdings 2" w:hint="default"/>
      </w:rPr>
    </w:lvl>
    <w:lvl w:ilvl="2" w:tplc="275A35C2" w:tentative="1">
      <w:start w:val="1"/>
      <w:numFmt w:val="bullet"/>
      <w:lvlText w:val=""/>
      <w:lvlJc w:val="left"/>
      <w:pPr>
        <w:tabs>
          <w:tab w:val="num" w:pos="2160"/>
        </w:tabs>
        <w:ind w:left="2160" w:hanging="360"/>
      </w:pPr>
      <w:rPr>
        <w:rFonts w:ascii="Wingdings 2" w:hAnsi="Wingdings 2" w:hint="default"/>
      </w:rPr>
    </w:lvl>
    <w:lvl w:ilvl="3" w:tplc="9B86D19E" w:tentative="1">
      <w:start w:val="1"/>
      <w:numFmt w:val="bullet"/>
      <w:lvlText w:val=""/>
      <w:lvlJc w:val="left"/>
      <w:pPr>
        <w:tabs>
          <w:tab w:val="num" w:pos="2880"/>
        </w:tabs>
        <w:ind w:left="2880" w:hanging="360"/>
      </w:pPr>
      <w:rPr>
        <w:rFonts w:ascii="Wingdings 2" w:hAnsi="Wingdings 2" w:hint="default"/>
      </w:rPr>
    </w:lvl>
    <w:lvl w:ilvl="4" w:tplc="13481AD0" w:tentative="1">
      <w:start w:val="1"/>
      <w:numFmt w:val="bullet"/>
      <w:lvlText w:val=""/>
      <w:lvlJc w:val="left"/>
      <w:pPr>
        <w:tabs>
          <w:tab w:val="num" w:pos="3600"/>
        </w:tabs>
        <w:ind w:left="3600" w:hanging="360"/>
      </w:pPr>
      <w:rPr>
        <w:rFonts w:ascii="Wingdings 2" w:hAnsi="Wingdings 2" w:hint="default"/>
      </w:rPr>
    </w:lvl>
    <w:lvl w:ilvl="5" w:tplc="FB8E3C52" w:tentative="1">
      <w:start w:val="1"/>
      <w:numFmt w:val="bullet"/>
      <w:lvlText w:val=""/>
      <w:lvlJc w:val="left"/>
      <w:pPr>
        <w:tabs>
          <w:tab w:val="num" w:pos="4320"/>
        </w:tabs>
        <w:ind w:left="4320" w:hanging="360"/>
      </w:pPr>
      <w:rPr>
        <w:rFonts w:ascii="Wingdings 2" w:hAnsi="Wingdings 2" w:hint="default"/>
      </w:rPr>
    </w:lvl>
    <w:lvl w:ilvl="6" w:tplc="9E5485D4" w:tentative="1">
      <w:start w:val="1"/>
      <w:numFmt w:val="bullet"/>
      <w:lvlText w:val=""/>
      <w:lvlJc w:val="left"/>
      <w:pPr>
        <w:tabs>
          <w:tab w:val="num" w:pos="5040"/>
        </w:tabs>
        <w:ind w:left="5040" w:hanging="360"/>
      </w:pPr>
      <w:rPr>
        <w:rFonts w:ascii="Wingdings 2" w:hAnsi="Wingdings 2" w:hint="default"/>
      </w:rPr>
    </w:lvl>
    <w:lvl w:ilvl="7" w:tplc="AEF4318C" w:tentative="1">
      <w:start w:val="1"/>
      <w:numFmt w:val="bullet"/>
      <w:lvlText w:val=""/>
      <w:lvlJc w:val="left"/>
      <w:pPr>
        <w:tabs>
          <w:tab w:val="num" w:pos="5760"/>
        </w:tabs>
        <w:ind w:left="5760" w:hanging="360"/>
      </w:pPr>
      <w:rPr>
        <w:rFonts w:ascii="Wingdings 2" w:hAnsi="Wingdings 2" w:hint="default"/>
      </w:rPr>
    </w:lvl>
    <w:lvl w:ilvl="8" w:tplc="3FCCE516"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47EF610B"/>
    <w:multiLevelType w:val="hybridMultilevel"/>
    <w:tmpl w:val="741E1F74"/>
    <w:lvl w:ilvl="0" w:tplc="1986B12C">
      <w:start w:val="1"/>
      <w:numFmt w:val="bullet"/>
      <w:lvlText w:val=""/>
      <w:lvlJc w:val="left"/>
      <w:pPr>
        <w:tabs>
          <w:tab w:val="num" w:pos="720"/>
        </w:tabs>
        <w:ind w:left="720" w:hanging="360"/>
      </w:pPr>
      <w:rPr>
        <w:rFonts w:ascii="Wingdings 2" w:hAnsi="Wingdings 2" w:hint="default"/>
      </w:rPr>
    </w:lvl>
    <w:lvl w:ilvl="1" w:tplc="7318D62A">
      <w:start w:val="114"/>
      <w:numFmt w:val="bullet"/>
      <w:lvlText w:val=""/>
      <w:lvlJc w:val="left"/>
      <w:pPr>
        <w:tabs>
          <w:tab w:val="num" w:pos="1440"/>
        </w:tabs>
        <w:ind w:left="1440" w:hanging="360"/>
      </w:pPr>
      <w:rPr>
        <w:rFonts w:ascii="Wingdings 2" w:hAnsi="Wingdings 2" w:hint="default"/>
      </w:rPr>
    </w:lvl>
    <w:lvl w:ilvl="2" w:tplc="B86C8784" w:tentative="1">
      <w:start w:val="1"/>
      <w:numFmt w:val="bullet"/>
      <w:lvlText w:val=""/>
      <w:lvlJc w:val="left"/>
      <w:pPr>
        <w:tabs>
          <w:tab w:val="num" w:pos="2160"/>
        </w:tabs>
        <w:ind w:left="2160" w:hanging="360"/>
      </w:pPr>
      <w:rPr>
        <w:rFonts w:ascii="Wingdings 2" w:hAnsi="Wingdings 2" w:hint="default"/>
      </w:rPr>
    </w:lvl>
    <w:lvl w:ilvl="3" w:tplc="7610B9FA" w:tentative="1">
      <w:start w:val="1"/>
      <w:numFmt w:val="bullet"/>
      <w:lvlText w:val=""/>
      <w:lvlJc w:val="left"/>
      <w:pPr>
        <w:tabs>
          <w:tab w:val="num" w:pos="2880"/>
        </w:tabs>
        <w:ind w:left="2880" w:hanging="360"/>
      </w:pPr>
      <w:rPr>
        <w:rFonts w:ascii="Wingdings 2" w:hAnsi="Wingdings 2" w:hint="default"/>
      </w:rPr>
    </w:lvl>
    <w:lvl w:ilvl="4" w:tplc="2D6A9832" w:tentative="1">
      <w:start w:val="1"/>
      <w:numFmt w:val="bullet"/>
      <w:lvlText w:val=""/>
      <w:lvlJc w:val="left"/>
      <w:pPr>
        <w:tabs>
          <w:tab w:val="num" w:pos="3600"/>
        </w:tabs>
        <w:ind w:left="3600" w:hanging="360"/>
      </w:pPr>
      <w:rPr>
        <w:rFonts w:ascii="Wingdings 2" w:hAnsi="Wingdings 2" w:hint="default"/>
      </w:rPr>
    </w:lvl>
    <w:lvl w:ilvl="5" w:tplc="2BB66786" w:tentative="1">
      <w:start w:val="1"/>
      <w:numFmt w:val="bullet"/>
      <w:lvlText w:val=""/>
      <w:lvlJc w:val="left"/>
      <w:pPr>
        <w:tabs>
          <w:tab w:val="num" w:pos="4320"/>
        </w:tabs>
        <w:ind w:left="4320" w:hanging="360"/>
      </w:pPr>
      <w:rPr>
        <w:rFonts w:ascii="Wingdings 2" w:hAnsi="Wingdings 2" w:hint="default"/>
      </w:rPr>
    </w:lvl>
    <w:lvl w:ilvl="6" w:tplc="12DC02A6" w:tentative="1">
      <w:start w:val="1"/>
      <w:numFmt w:val="bullet"/>
      <w:lvlText w:val=""/>
      <w:lvlJc w:val="left"/>
      <w:pPr>
        <w:tabs>
          <w:tab w:val="num" w:pos="5040"/>
        </w:tabs>
        <w:ind w:left="5040" w:hanging="360"/>
      </w:pPr>
      <w:rPr>
        <w:rFonts w:ascii="Wingdings 2" w:hAnsi="Wingdings 2" w:hint="default"/>
      </w:rPr>
    </w:lvl>
    <w:lvl w:ilvl="7" w:tplc="E77C2082" w:tentative="1">
      <w:start w:val="1"/>
      <w:numFmt w:val="bullet"/>
      <w:lvlText w:val=""/>
      <w:lvlJc w:val="left"/>
      <w:pPr>
        <w:tabs>
          <w:tab w:val="num" w:pos="5760"/>
        </w:tabs>
        <w:ind w:left="5760" w:hanging="360"/>
      </w:pPr>
      <w:rPr>
        <w:rFonts w:ascii="Wingdings 2" w:hAnsi="Wingdings 2" w:hint="default"/>
      </w:rPr>
    </w:lvl>
    <w:lvl w:ilvl="8" w:tplc="64E41632"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55E86C90"/>
    <w:multiLevelType w:val="hybridMultilevel"/>
    <w:tmpl w:val="3DE29AF8"/>
    <w:lvl w:ilvl="0" w:tplc="9BF6D9F4">
      <w:start w:val="1"/>
      <w:numFmt w:val="bullet"/>
      <w:lvlText w:val=""/>
      <w:lvlJc w:val="left"/>
      <w:pPr>
        <w:tabs>
          <w:tab w:val="num" w:pos="720"/>
        </w:tabs>
        <w:ind w:left="720" w:hanging="360"/>
      </w:pPr>
      <w:rPr>
        <w:rFonts w:ascii="Wingdings 2" w:hAnsi="Wingdings 2" w:hint="default"/>
      </w:rPr>
    </w:lvl>
    <w:lvl w:ilvl="1" w:tplc="1E52B6AC">
      <w:start w:val="114"/>
      <w:numFmt w:val="bullet"/>
      <w:lvlText w:val=""/>
      <w:lvlJc w:val="left"/>
      <w:pPr>
        <w:tabs>
          <w:tab w:val="num" w:pos="1440"/>
        </w:tabs>
        <w:ind w:left="1440" w:hanging="360"/>
      </w:pPr>
      <w:rPr>
        <w:rFonts w:ascii="Wingdings 2" w:hAnsi="Wingdings 2" w:hint="default"/>
      </w:rPr>
    </w:lvl>
    <w:lvl w:ilvl="2" w:tplc="5E78949E" w:tentative="1">
      <w:start w:val="1"/>
      <w:numFmt w:val="bullet"/>
      <w:lvlText w:val=""/>
      <w:lvlJc w:val="left"/>
      <w:pPr>
        <w:tabs>
          <w:tab w:val="num" w:pos="2160"/>
        </w:tabs>
        <w:ind w:left="2160" w:hanging="360"/>
      </w:pPr>
      <w:rPr>
        <w:rFonts w:ascii="Wingdings 2" w:hAnsi="Wingdings 2" w:hint="default"/>
      </w:rPr>
    </w:lvl>
    <w:lvl w:ilvl="3" w:tplc="031A5832" w:tentative="1">
      <w:start w:val="1"/>
      <w:numFmt w:val="bullet"/>
      <w:lvlText w:val=""/>
      <w:lvlJc w:val="left"/>
      <w:pPr>
        <w:tabs>
          <w:tab w:val="num" w:pos="2880"/>
        </w:tabs>
        <w:ind w:left="2880" w:hanging="360"/>
      </w:pPr>
      <w:rPr>
        <w:rFonts w:ascii="Wingdings 2" w:hAnsi="Wingdings 2" w:hint="default"/>
      </w:rPr>
    </w:lvl>
    <w:lvl w:ilvl="4" w:tplc="C6CAD850" w:tentative="1">
      <w:start w:val="1"/>
      <w:numFmt w:val="bullet"/>
      <w:lvlText w:val=""/>
      <w:lvlJc w:val="left"/>
      <w:pPr>
        <w:tabs>
          <w:tab w:val="num" w:pos="3600"/>
        </w:tabs>
        <w:ind w:left="3600" w:hanging="360"/>
      </w:pPr>
      <w:rPr>
        <w:rFonts w:ascii="Wingdings 2" w:hAnsi="Wingdings 2" w:hint="default"/>
      </w:rPr>
    </w:lvl>
    <w:lvl w:ilvl="5" w:tplc="FA98628A" w:tentative="1">
      <w:start w:val="1"/>
      <w:numFmt w:val="bullet"/>
      <w:lvlText w:val=""/>
      <w:lvlJc w:val="left"/>
      <w:pPr>
        <w:tabs>
          <w:tab w:val="num" w:pos="4320"/>
        </w:tabs>
        <w:ind w:left="4320" w:hanging="360"/>
      </w:pPr>
      <w:rPr>
        <w:rFonts w:ascii="Wingdings 2" w:hAnsi="Wingdings 2" w:hint="default"/>
      </w:rPr>
    </w:lvl>
    <w:lvl w:ilvl="6" w:tplc="C98A4A26" w:tentative="1">
      <w:start w:val="1"/>
      <w:numFmt w:val="bullet"/>
      <w:lvlText w:val=""/>
      <w:lvlJc w:val="left"/>
      <w:pPr>
        <w:tabs>
          <w:tab w:val="num" w:pos="5040"/>
        </w:tabs>
        <w:ind w:left="5040" w:hanging="360"/>
      </w:pPr>
      <w:rPr>
        <w:rFonts w:ascii="Wingdings 2" w:hAnsi="Wingdings 2" w:hint="default"/>
      </w:rPr>
    </w:lvl>
    <w:lvl w:ilvl="7" w:tplc="1B841468" w:tentative="1">
      <w:start w:val="1"/>
      <w:numFmt w:val="bullet"/>
      <w:lvlText w:val=""/>
      <w:lvlJc w:val="left"/>
      <w:pPr>
        <w:tabs>
          <w:tab w:val="num" w:pos="5760"/>
        </w:tabs>
        <w:ind w:left="5760" w:hanging="360"/>
      </w:pPr>
      <w:rPr>
        <w:rFonts w:ascii="Wingdings 2" w:hAnsi="Wingdings 2" w:hint="default"/>
      </w:rPr>
    </w:lvl>
    <w:lvl w:ilvl="8" w:tplc="370E9DE8"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5C101480"/>
    <w:multiLevelType w:val="hybridMultilevel"/>
    <w:tmpl w:val="2D72B9AA"/>
    <w:lvl w:ilvl="0" w:tplc="27FE8AF2">
      <w:start w:val="1"/>
      <w:numFmt w:val="bullet"/>
      <w:lvlText w:val=""/>
      <w:lvlJc w:val="left"/>
      <w:pPr>
        <w:tabs>
          <w:tab w:val="num" w:pos="720"/>
        </w:tabs>
        <w:ind w:left="720" w:hanging="360"/>
      </w:pPr>
      <w:rPr>
        <w:rFonts w:ascii="Wingdings 2" w:hAnsi="Wingdings 2" w:hint="default"/>
      </w:rPr>
    </w:lvl>
    <w:lvl w:ilvl="1" w:tplc="D08C33EA">
      <w:start w:val="114"/>
      <w:numFmt w:val="bullet"/>
      <w:lvlText w:val=""/>
      <w:lvlJc w:val="left"/>
      <w:pPr>
        <w:tabs>
          <w:tab w:val="num" w:pos="1440"/>
        </w:tabs>
        <w:ind w:left="1440" w:hanging="360"/>
      </w:pPr>
      <w:rPr>
        <w:rFonts w:ascii="Wingdings 2" w:hAnsi="Wingdings 2" w:hint="default"/>
      </w:rPr>
    </w:lvl>
    <w:lvl w:ilvl="2" w:tplc="E5D601B4" w:tentative="1">
      <w:start w:val="1"/>
      <w:numFmt w:val="bullet"/>
      <w:lvlText w:val=""/>
      <w:lvlJc w:val="left"/>
      <w:pPr>
        <w:tabs>
          <w:tab w:val="num" w:pos="2160"/>
        </w:tabs>
        <w:ind w:left="2160" w:hanging="360"/>
      </w:pPr>
      <w:rPr>
        <w:rFonts w:ascii="Wingdings 2" w:hAnsi="Wingdings 2" w:hint="default"/>
      </w:rPr>
    </w:lvl>
    <w:lvl w:ilvl="3" w:tplc="A4606D68" w:tentative="1">
      <w:start w:val="1"/>
      <w:numFmt w:val="bullet"/>
      <w:lvlText w:val=""/>
      <w:lvlJc w:val="left"/>
      <w:pPr>
        <w:tabs>
          <w:tab w:val="num" w:pos="2880"/>
        </w:tabs>
        <w:ind w:left="2880" w:hanging="360"/>
      </w:pPr>
      <w:rPr>
        <w:rFonts w:ascii="Wingdings 2" w:hAnsi="Wingdings 2" w:hint="default"/>
      </w:rPr>
    </w:lvl>
    <w:lvl w:ilvl="4" w:tplc="B51A4B60" w:tentative="1">
      <w:start w:val="1"/>
      <w:numFmt w:val="bullet"/>
      <w:lvlText w:val=""/>
      <w:lvlJc w:val="left"/>
      <w:pPr>
        <w:tabs>
          <w:tab w:val="num" w:pos="3600"/>
        </w:tabs>
        <w:ind w:left="3600" w:hanging="360"/>
      </w:pPr>
      <w:rPr>
        <w:rFonts w:ascii="Wingdings 2" w:hAnsi="Wingdings 2" w:hint="default"/>
      </w:rPr>
    </w:lvl>
    <w:lvl w:ilvl="5" w:tplc="FC644A5C" w:tentative="1">
      <w:start w:val="1"/>
      <w:numFmt w:val="bullet"/>
      <w:lvlText w:val=""/>
      <w:lvlJc w:val="left"/>
      <w:pPr>
        <w:tabs>
          <w:tab w:val="num" w:pos="4320"/>
        </w:tabs>
        <w:ind w:left="4320" w:hanging="360"/>
      </w:pPr>
      <w:rPr>
        <w:rFonts w:ascii="Wingdings 2" w:hAnsi="Wingdings 2" w:hint="default"/>
      </w:rPr>
    </w:lvl>
    <w:lvl w:ilvl="6" w:tplc="3F90F5F2" w:tentative="1">
      <w:start w:val="1"/>
      <w:numFmt w:val="bullet"/>
      <w:lvlText w:val=""/>
      <w:lvlJc w:val="left"/>
      <w:pPr>
        <w:tabs>
          <w:tab w:val="num" w:pos="5040"/>
        </w:tabs>
        <w:ind w:left="5040" w:hanging="360"/>
      </w:pPr>
      <w:rPr>
        <w:rFonts w:ascii="Wingdings 2" w:hAnsi="Wingdings 2" w:hint="default"/>
      </w:rPr>
    </w:lvl>
    <w:lvl w:ilvl="7" w:tplc="E85E250A" w:tentative="1">
      <w:start w:val="1"/>
      <w:numFmt w:val="bullet"/>
      <w:lvlText w:val=""/>
      <w:lvlJc w:val="left"/>
      <w:pPr>
        <w:tabs>
          <w:tab w:val="num" w:pos="5760"/>
        </w:tabs>
        <w:ind w:left="5760" w:hanging="360"/>
      </w:pPr>
      <w:rPr>
        <w:rFonts w:ascii="Wingdings 2" w:hAnsi="Wingdings 2" w:hint="default"/>
      </w:rPr>
    </w:lvl>
    <w:lvl w:ilvl="8" w:tplc="54BAF648"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63980953"/>
    <w:multiLevelType w:val="hybridMultilevel"/>
    <w:tmpl w:val="FC32D038"/>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67D649EF"/>
    <w:multiLevelType w:val="hybridMultilevel"/>
    <w:tmpl w:val="229E52CE"/>
    <w:lvl w:ilvl="0" w:tplc="1DCEAA28">
      <w:start w:val="1"/>
      <w:numFmt w:val="bullet"/>
      <w:lvlText w:val=""/>
      <w:lvlJc w:val="left"/>
      <w:pPr>
        <w:tabs>
          <w:tab w:val="num" w:pos="720"/>
        </w:tabs>
        <w:ind w:left="720" w:hanging="360"/>
      </w:pPr>
      <w:rPr>
        <w:rFonts w:ascii="Wingdings 2" w:hAnsi="Wingdings 2" w:hint="default"/>
      </w:rPr>
    </w:lvl>
    <w:lvl w:ilvl="1" w:tplc="73921F04">
      <w:start w:val="114"/>
      <w:numFmt w:val="bullet"/>
      <w:lvlText w:val=""/>
      <w:lvlJc w:val="left"/>
      <w:pPr>
        <w:tabs>
          <w:tab w:val="num" w:pos="1440"/>
        </w:tabs>
        <w:ind w:left="1440" w:hanging="360"/>
      </w:pPr>
      <w:rPr>
        <w:rFonts w:ascii="Wingdings 2" w:hAnsi="Wingdings 2" w:hint="default"/>
      </w:rPr>
    </w:lvl>
    <w:lvl w:ilvl="2" w:tplc="1EEE0D16" w:tentative="1">
      <w:start w:val="1"/>
      <w:numFmt w:val="bullet"/>
      <w:lvlText w:val=""/>
      <w:lvlJc w:val="left"/>
      <w:pPr>
        <w:tabs>
          <w:tab w:val="num" w:pos="2160"/>
        </w:tabs>
        <w:ind w:left="2160" w:hanging="360"/>
      </w:pPr>
      <w:rPr>
        <w:rFonts w:ascii="Wingdings 2" w:hAnsi="Wingdings 2" w:hint="default"/>
      </w:rPr>
    </w:lvl>
    <w:lvl w:ilvl="3" w:tplc="820812CE" w:tentative="1">
      <w:start w:val="1"/>
      <w:numFmt w:val="bullet"/>
      <w:lvlText w:val=""/>
      <w:lvlJc w:val="left"/>
      <w:pPr>
        <w:tabs>
          <w:tab w:val="num" w:pos="2880"/>
        </w:tabs>
        <w:ind w:left="2880" w:hanging="360"/>
      </w:pPr>
      <w:rPr>
        <w:rFonts w:ascii="Wingdings 2" w:hAnsi="Wingdings 2" w:hint="default"/>
      </w:rPr>
    </w:lvl>
    <w:lvl w:ilvl="4" w:tplc="D384001E" w:tentative="1">
      <w:start w:val="1"/>
      <w:numFmt w:val="bullet"/>
      <w:lvlText w:val=""/>
      <w:lvlJc w:val="left"/>
      <w:pPr>
        <w:tabs>
          <w:tab w:val="num" w:pos="3600"/>
        </w:tabs>
        <w:ind w:left="3600" w:hanging="360"/>
      </w:pPr>
      <w:rPr>
        <w:rFonts w:ascii="Wingdings 2" w:hAnsi="Wingdings 2" w:hint="default"/>
      </w:rPr>
    </w:lvl>
    <w:lvl w:ilvl="5" w:tplc="01043C02" w:tentative="1">
      <w:start w:val="1"/>
      <w:numFmt w:val="bullet"/>
      <w:lvlText w:val=""/>
      <w:lvlJc w:val="left"/>
      <w:pPr>
        <w:tabs>
          <w:tab w:val="num" w:pos="4320"/>
        </w:tabs>
        <w:ind w:left="4320" w:hanging="360"/>
      </w:pPr>
      <w:rPr>
        <w:rFonts w:ascii="Wingdings 2" w:hAnsi="Wingdings 2" w:hint="default"/>
      </w:rPr>
    </w:lvl>
    <w:lvl w:ilvl="6" w:tplc="71CADDB4" w:tentative="1">
      <w:start w:val="1"/>
      <w:numFmt w:val="bullet"/>
      <w:lvlText w:val=""/>
      <w:lvlJc w:val="left"/>
      <w:pPr>
        <w:tabs>
          <w:tab w:val="num" w:pos="5040"/>
        </w:tabs>
        <w:ind w:left="5040" w:hanging="360"/>
      </w:pPr>
      <w:rPr>
        <w:rFonts w:ascii="Wingdings 2" w:hAnsi="Wingdings 2" w:hint="default"/>
      </w:rPr>
    </w:lvl>
    <w:lvl w:ilvl="7" w:tplc="F9FCB9D8" w:tentative="1">
      <w:start w:val="1"/>
      <w:numFmt w:val="bullet"/>
      <w:lvlText w:val=""/>
      <w:lvlJc w:val="left"/>
      <w:pPr>
        <w:tabs>
          <w:tab w:val="num" w:pos="5760"/>
        </w:tabs>
        <w:ind w:left="5760" w:hanging="360"/>
      </w:pPr>
      <w:rPr>
        <w:rFonts w:ascii="Wingdings 2" w:hAnsi="Wingdings 2" w:hint="default"/>
      </w:rPr>
    </w:lvl>
    <w:lvl w:ilvl="8" w:tplc="36CED586"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69AD4F50"/>
    <w:multiLevelType w:val="hybridMultilevel"/>
    <w:tmpl w:val="E35E3EAA"/>
    <w:lvl w:ilvl="0" w:tplc="6E26418C">
      <w:start w:val="1"/>
      <w:numFmt w:val="bullet"/>
      <w:lvlText w:val=""/>
      <w:lvlJc w:val="left"/>
      <w:pPr>
        <w:tabs>
          <w:tab w:val="num" w:pos="720"/>
        </w:tabs>
        <w:ind w:left="720" w:hanging="360"/>
      </w:pPr>
      <w:rPr>
        <w:rFonts w:ascii="Wingdings 2" w:hAnsi="Wingdings 2" w:hint="default"/>
      </w:rPr>
    </w:lvl>
    <w:lvl w:ilvl="1" w:tplc="FA124C7E">
      <w:start w:val="114"/>
      <w:numFmt w:val="bullet"/>
      <w:lvlText w:val=""/>
      <w:lvlJc w:val="left"/>
      <w:pPr>
        <w:tabs>
          <w:tab w:val="num" w:pos="1440"/>
        </w:tabs>
        <w:ind w:left="1440" w:hanging="360"/>
      </w:pPr>
      <w:rPr>
        <w:rFonts w:ascii="Wingdings 2" w:hAnsi="Wingdings 2" w:hint="default"/>
      </w:rPr>
    </w:lvl>
    <w:lvl w:ilvl="2" w:tplc="0934696A" w:tentative="1">
      <w:start w:val="1"/>
      <w:numFmt w:val="bullet"/>
      <w:lvlText w:val=""/>
      <w:lvlJc w:val="left"/>
      <w:pPr>
        <w:tabs>
          <w:tab w:val="num" w:pos="2160"/>
        </w:tabs>
        <w:ind w:left="2160" w:hanging="360"/>
      </w:pPr>
      <w:rPr>
        <w:rFonts w:ascii="Wingdings 2" w:hAnsi="Wingdings 2" w:hint="default"/>
      </w:rPr>
    </w:lvl>
    <w:lvl w:ilvl="3" w:tplc="89F2A72E" w:tentative="1">
      <w:start w:val="1"/>
      <w:numFmt w:val="bullet"/>
      <w:lvlText w:val=""/>
      <w:lvlJc w:val="left"/>
      <w:pPr>
        <w:tabs>
          <w:tab w:val="num" w:pos="2880"/>
        </w:tabs>
        <w:ind w:left="2880" w:hanging="360"/>
      </w:pPr>
      <w:rPr>
        <w:rFonts w:ascii="Wingdings 2" w:hAnsi="Wingdings 2" w:hint="default"/>
      </w:rPr>
    </w:lvl>
    <w:lvl w:ilvl="4" w:tplc="04AC8D9A" w:tentative="1">
      <w:start w:val="1"/>
      <w:numFmt w:val="bullet"/>
      <w:lvlText w:val=""/>
      <w:lvlJc w:val="left"/>
      <w:pPr>
        <w:tabs>
          <w:tab w:val="num" w:pos="3600"/>
        </w:tabs>
        <w:ind w:left="3600" w:hanging="360"/>
      </w:pPr>
      <w:rPr>
        <w:rFonts w:ascii="Wingdings 2" w:hAnsi="Wingdings 2" w:hint="default"/>
      </w:rPr>
    </w:lvl>
    <w:lvl w:ilvl="5" w:tplc="B136DC22" w:tentative="1">
      <w:start w:val="1"/>
      <w:numFmt w:val="bullet"/>
      <w:lvlText w:val=""/>
      <w:lvlJc w:val="left"/>
      <w:pPr>
        <w:tabs>
          <w:tab w:val="num" w:pos="4320"/>
        </w:tabs>
        <w:ind w:left="4320" w:hanging="360"/>
      </w:pPr>
      <w:rPr>
        <w:rFonts w:ascii="Wingdings 2" w:hAnsi="Wingdings 2" w:hint="default"/>
      </w:rPr>
    </w:lvl>
    <w:lvl w:ilvl="6" w:tplc="8CE8230A" w:tentative="1">
      <w:start w:val="1"/>
      <w:numFmt w:val="bullet"/>
      <w:lvlText w:val=""/>
      <w:lvlJc w:val="left"/>
      <w:pPr>
        <w:tabs>
          <w:tab w:val="num" w:pos="5040"/>
        </w:tabs>
        <w:ind w:left="5040" w:hanging="360"/>
      </w:pPr>
      <w:rPr>
        <w:rFonts w:ascii="Wingdings 2" w:hAnsi="Wingdings 2" w:hint="default"/>
      </w:rPr>
    </w:lvl>
    <w:lvl w:ilvl="7" w:tplc="884E9D30" w:tentative="1">
      <w:start w:val="1"/>
      <w:numFmt w:val="bullet"/>
      <w:lvlText w:val=""/>
      <w:lvlJc w:val="left"/>
      <w:pPr>
        <w:tabs>
          <w:tab w:val="num" w:pos="5760"/>
        </w:tabs>
        <w:ind w:left="5760" w:hanging="360"/>
      </w:pPr>
      <w:rPr>
        <w:rFonts w:ascii="Wingdings 2" w:hAnsi="Wingdings 2" w:hint="default"/>
      </w:rPr>
    </w:lvl>
    <w:lvl w:ilvl="8" w:tplc="B7CA54A0"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6B101367"/>
    <w:multiLevelType w:val="hybridMultilevel"/>
    <w:tmpl w:val="17741B76"/>
    <w:lvl w:ilvl="0" w:tplc="DF80F456">
      <w:start w:val="1"/>
      <w:numFmt w:val="bullet"/>
      <w:lvlText w:val=""/>
      <w:lvlJc w:val="left"/>
      <w:pPr>
        <w:tabs>
          <w:tab w:val="num" w:pos="720"/>
        </w:tabs>
        <w:ind w:left="720" w:hanging="360"/>
      </w:pPr>
      <w:rPr>
        <w:rFonts w:ascii="Wingdings 2" w:hAnsi="Wingdings 2" w:hint="default"/>
      </w:rPr>
    </w:lvl>
    <w:lvl w:ilvl="1" w:tplc="53042014">
      <w:start w:val="1"/>
      <w:numFmt w:val="bullet"/>
      <w:lvlText w:val=""/>
      <w:lvlJc w:val="left"/>
      <w:pPr>
        <w:tabs>
          <w:tab w:val="num" w:pos="1440"/>
        </w:tabs>
        <w:ind w:left="1440" w:hanging="360"/>
      </w:pPr>
      <w:rPr>
        <w:rFonts w:ascii="Wingdings 2" w:hAnsi="Wingdings 2" w:hint="default"/>
      </w:rPr>
    </w:lvl>
    <w:lvl w:ilvl="2" w:tplc="006230E4" w:tentative="1">
      <w:start w:val="1"/>
      <w:numFmt w:val="bullet"/>
      <w:lvlText w:val=""/>
      <w:lvlJc w:val="left"/>
      <w:pPr>
        <w:tabs>
          <w:tab w:val="num" w:pos="2160"/>
        </w:tabs>
        <w:ind w:left="2160" w:hanging="360"/>
      </w:pPr>
      <w:rPr>
        <w:rFonts w:ascii="Wingdings 2" w:hAnsi="Wingdings 2" w:hint="default"/>
      </w:rPr>
    </w:lvl>
    <w:lvl w:ilvl="3" w:tplc="E1840898" w:tentative="1">
      <w:start w:val="1"/>
      <w:numFmt w:val="bullet"/>
      <w:lvlText w:val=""/>
      <w:lvlJc w:val="left"/>
      <w:pPr>
        <w:tabs>
          <w:tab w:val="num" w:pos="2880"/>
        </w:tabs>
        <w:ind w:left="2880" w:hanging="360"/>
      </w:pPr>
      <w:rPr>
        <w:rFonts w:ascii="Wingdings 2" w:hAnsi="Wingdings 2" w:hint="default"/>
      </w:rPr>
    </w:lvl>
    <w:lvl w:ilvl="4" w:tplc="32EC15AC" w:tentative="1">
      <w:start w:val="1"/>
      <w:numFmt w:val="bullet"/>
      <w:lvlText w:val=""/>
      <w:lvlJc w:val="left"/>
      <w:pPr>
        <w:tabs>
          <w:tab w:val="num" w:pos="3600"/>
        </w:tabs>
        <w:ind w:left="3600" w:hanging="360"/>
      </w:pPr>
      <w:rPr>
        <w:rFonts w:ascii="Wingdings 2" w:hAnsi="Wingdings 2" w:hint="default"/>
      </w:rPr>
    </w:lvl>
    <w:lvl w:ilvl="5" w:tplc="B68CB386" w:tentative="1">
      <w:start w:val="1"/>
      <w:numFmt w:val="bullet"/>
      <w:lvlText w:val=""/>
      <w:lvlJc w:val="left"/>
      <w:pPr>
        <w:tabs>
          <w:tab w:val="num" w:pos="4320"/>
        </w:tabs>
        <w:ind w:left="4320" w:hanging="360"/>
      </w:pPr>
      <w:rPr>
        <w:rFonts w:ascii="Wingdings 2" w:hAnsi="Wingdings 2" w:hint="default"/>
      </w:rPr>
    </w:lvl>
    <w:lvl w:ilvl="6" w:tplc="C858727C" w:tentative="1">
      <w:start w:val="1"/>
      <w:numFmt w:val="bullet"/>
      <w:lvlText w:val=""/>
      <w:lvlJc w:val="left"/>
      <w:pPr>
        <w:tabs>
          <w:tab w:val="num" w:pos="5040"/>
        </w:tabs>
        <w:ind w:left="5040" w:hanging="360"/>
      </w:pPr>
      <w:rPr>
        <w:rFonts w:ascii="Wingdings 2" w:hAnsi="Wingdings 2" w:hint="default"/>
      </w:rPr>
    </w:lvl>
    <w:lvl w:ilvl="7" w:tplc="8D4AFBE8" w:tentative="1">
      <w:start w:val="1"/>
      <w:numFmt w:val="bullet"/>
      <w:lvlText w:val=""/>
      <w:lvlJc w:val="left"/>
      <w:pPr>
        <w:tabs>
          <w:tab w:val="num" w:pos="5760"/>
        </w:tabs>
        <w:ind w:left="5760" w:hanging="360"/>
      </w:pPr>
      <w:rPr>
        <w:rFonts w:ascii="Wingdings 2" w:hAnsi="Wingdings 2" w:hint="default"/>
      </w:rPr>
    </w:lvl>
    <w:lvl w:ilvl="8" w:tplc="9ED494B4"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2"/>
  </w:num>
  <w:num w:numId="3">
    <w:abstractNumId w:val="1"/>
  </w:num>
  <w:num w:numId="4">
    <w:abstractNumId w:val="8"/>
  </w:num>
  <w:num w:numId="5">
    <w:abstractNumId w:val="0"/>
  </w:num>
  <w:num w:numId="6">
    <w:abstractNumId w:val="9"/>
  </w:num>
  <w:num w:numId="7">
    <w:abstractNumId w:val="7"/>
  </w:num>
  <w:num w:numId="8">
    <w:abstractNumId w:val="10"/>
  </w:num>
  <w:num w:numId="9">
    <w:abstractNumId w:val="5"/>
  </w:num>
  <w:num w:numId="10">
    <w:abstractNumId w:val="11"/>
  </w:num>
  <w:num w:numId="11">
    <w:abstractNumId w:val="4"/>
  </w:num>
  <w:num w:numId="12">
    <w:abstractNumId w:val="6"/>
  </w:num>
  <w:num w:numId="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ert rovetto">
    <w15:presenceInfo w15:providerId="None" w15:userId="robert rovet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F64"/>
    <w:rsid w:val="0001429B"/>
    <w:rsid w:val="00087968"/>
    <w:rsid w:val="000B149D"/>
    <w:rsid w:val="000D7F0C"/>
    <w:rsid w:val="000E0538"/>
    <w:rsid w:val="000E35FA"/>
    <w:rsid w:val="00127F64"/>
    <w:rsid w:val="001A7F62"/>
    <w:rsid w:val="001F6057"/>
    <w:rsid w:val="002517D7"/>
    <w:rsid w:val="00271C48"/>
    <w:rsid w:val="00285331"/>
    <w:rsid w:val="002B3A6D"/>
    <w:rsid w:val="002F2074"/>
    <w:rsid w:val="002F28B0"/>
    <w:rsid w:val="002F66E1"/>
    <w:rsid w:val="0033300A"/>
    <w:rsid w:val="00335FF1"/>
    <w:rsid w:val="003379E1"/>
    <w:rsid w:val="00377DF8"/>
    <w:rsid w:val="00422BED"/>
    <w:rsid w:val="0043154B"/>
    <w:rsid w:val="004F6D2C"/>
    <w:rsid w:val="004F7725"/>
    <w:rsid w:val="005020E2"/>
    <w:rsid w:val="005A211A"/>
    <w:rsid w:val="00600C5C"/>
    <w:rsid w:val="00622556"/>
    <w:rsid w:val="0062317C"/>
    <w:rsid w:val="00627DA9"/>
    <w:rsid w:val="00633BCE"/>
    <w:rsid w:val="006579FD"/>
    <w:rsid w:val="006834A7"/>
    <w:rsid w:val="006A00F3"/>
    <w:rsid w:val="006C4ED0"/>
    <w:rsid w:val="006D3BFD"/>
    <w:rsid w:val="006E1D63"/>
    <w:rsid w:val="007606E9"/>
    <w:rsid w:val="00784AF3"/>
    <w:rsid w:val="0086666C"/>
    <w:rsid w:val="008B4E0D"/>
    <w:rsid w:val="008F5264"/>
    <w:rsid w:val="00922B59"/>
    <w:rsid w:val="00A019D6"/>
    <w:rsid w:val="00A05B19"/>
    <w:rsid w:val="00A160F9"/>
    <w:rsid w:val="00A20D85"/>
    <w:rsid w:val="00A31D58"/>
    <w:rsid w:val="00A41F31"/>
    <w:rsid w:val="00A72173"/>
    <w:rsid w:val="00A779C2"/>
    <w:rsid w:val="00AA3465"/>
    <w:rsid w:val="00AB1BD0"/>
    <w:rsid w:val="00B239FA"/>
    <w:rsid w:val="00B50010"/>
    <w:rsid w:val="00BB6821"/>
    <w:rsid w:val="00BD6426"/>
    <w:rsid w:val="00BE30C1"/>
    <w:rsid w:val="00C8503E"/>
    <w:rsid w:val="00C9379D"/>
    <w:rsid w:val="00CB48A0"/>
    <w:rsid w:val="00D47D1B"/>
    <w:rsid w:val="00D52750"/>
    <w:rsid w:val="00D66B88"/>
    <w:rsid w:val="00D8658F"/>
    <w:rsid w:val="00E279F3"/>
    <w:rsid w:val="00E27C22"/>
    <w:rsid w:val="00E845A0"/>
    <w:rsid w:val="00EA7432"/>
    <w:rsid w:val="00F21C36"/>
    <w:rsid w:val="00F33678"/>
    <w:rsid w:val="00F6389B"/>
    <w:rsid w:val="00F82A47"/>
    <w:rsid w:val="00FB161C"/>
    <w:rsid w:val="00FC6DA5"/>
    <w:rsid w:val="00FE6A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26F97"/>
  <w15:chartTrackingRefBased/>
  <w15:docId w15:val="{A3D27C0A-4578-42A6-8C74-1F95FAC7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49D"/>
  </w:style>
  <w:style w:type="paragraph" w:styleId="Heading1">
    <w:name w:val="heading 1"/>
    <w:basedOn w:val="Normal"/>
    <w:next w:val="Normal"/>
    <w:link w:val="Heading1Char"/>
    <w:qFormat/>
    <w:rsid w:val="00D47D1B"/>
    <w:pPr>
      <w:keepNext/>
      <w:numPr>
        <w:numId w:val="1"/>
      </w:numPr>
      <w:spacing w:before="240" w:after="120"/>
      <w:ind w:right="567"/>
      <w:outlineLvl w:val="0"/>
    </w:pPr>
    <w:rPr>
      <w:rFonts w:eastAsiaTheme="majorEastAsia" w:cstheme="majorBidi"/>
      <w:b/>
      <w:bCs/>
      <w:sz w:val="28"/>
      <w:szCs w:val="28"/>
    </w:rPr>
  </w:style>
  <w:style w:type="paragraph" w:styleId="Heading2">
    <w:name w:val="heading 2"/>
    <w:basedOn w:val="Normal"/>
    <w:next w:val="Normal"/>
    <w:link w:val="Heading2Char"/>
    <w:qFormat/>
    <w:rsid w:val="00D47D1B"/>
    <w:pPr>
      <w:keepNext/>
      <w:numPr>
        <w:ilvl w:val="1"/>
        <w:numId w:val="1"/>
      </w:numPr>
      <w:spacing w:before="240" w:after="120"/>
      <w:ind w:right="142"/>
      <w:outlineLvl w:val="1"/>
    </w:pPr>
    <w:rPr>
      <w:b/>
      <w:bCs/>
      <w:caps/>
      <w:sz w:val="22"/>
    </w:rPr>
  </w:style>
  <w:style w:type="paragraph" w:styleId="Heading3">
    <w:name w:val="heading 3"/>
    <w:basedOn w:val="Normal"/>
    <w:next w:val="Normal"/>
    <w:link w:val="Heading3Char"/>
    <w:qFormat/>
    <w:rsid w:val="00D47D1B"/>
    <w:pPr>
      <w:keepNext/>
      <w:numPr>
        <w:ilvl w:val="2"/>
        <w:numId w:val="1"/>
      </w:numPr>
      <w:spacing w:before="240" w:after="120"/>
      <w:ind w:right="567"/>
      <w:outlineLvl w:val="2"/>
    </w:pPr>
    <w:rPr>
      <w:b/>
      <w:bCs/>
      <w:caps/>
      <w:sz w:val="22"/>
      <w:szCs w:val="22"/>
    </w:rPr>
  </w:style>
  <w:style w:type="paragraph" w:styleId="Heading4">
    <w:name w:val="heading 4"/>
    <w:basedOn w:val="Normal"/>
    <w:next w:val="Normal"/>
    <w:link w:val="Heading4Char"/>
    <w:qFormat/>
    <w:rsid w:val="00D47D1B"/>
    <w:pPr>
      <w:keepNext/>
      <w:numPr>
        <w:ilvl w:val="3"/>
        <w:numId w:val="1"/>
      </w:numPr>
      <w:spacing w:before="240" w:after="120"/>
      <w:ind w:right="567"/>
      <w:outlineLvl w:val="3"/>
    </w:pPr>
    <w:rPr>
      <w:b/>
      <w:bCs/>
      <w:i/>
      <w:iCs/>
      <w:caps/>
      <w:sz w:val="22"/>
      <w:szCs w:val="22"/>
    </w:rPr>
  </w:style>
  <w:style w:type="paragraph" w:styleId="Heading5">
    <w:name w:val="heading 5"/>
    <w:basedOn w:val="Normal"/>
    <w:next w:val="Normal"/>
    <w:link w:val="Heading5Char"/>
    <w:qFormat/>
    <w:rsid w:val="00D47D1B"/>
    <w:pPr>
      <w:keepNext/>
      <w:numPr>
        <w:ilvl w:val="4"/>
        <w:numId w:val="1"/>
      </w:numPr>
      <w:spacing w:before="240" w:after="120"/>
      <w:ind w:right="567"/>
      <w:outlineLvl w:val="4"/>
    </w:pPr>
    <w:rPr>
      <w:b/>
      <w:bCs/>
    </w:rPr>
  </w:style>
  <w:style w:type="paragraph" w:styleId="Heading6">
    <w:name w:val="heading 6"/>
    <w:basedOn w:val="Normal"/>
    <w:next w:val="Normal"/>
    <w:link w:val="Heading6Char"/>
    <w:uiPriority w:val="9"/>
    <w:semiHidden/>
    <w:unhideWhenUsed/>
    <w:rsid w:val="00D47D1B"/>
    <w:pPr>
      <w:keepNext/>
      <w:keepLines/>
      <w:spacing w:before="200"/>
      <w:outlineLvl w:val="5"/>
    </w:pPr>
    <w:rPr>
      <w:rFonts w:asciiTheme="majorHAnsi" w:eastAsiaTheme="majorEastAsia" w:hAnsiTheme="majorHAnsi" w:cstheme="majorBidi"/>
      <w:i/>
      <w:iCs/>
      <w:color w:val="00284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17D7"/>
    <w:rPr>
      <w:rFonts w:ascii="Tahoma" w:hAnsi="Tahoma" w:cs="Tahoma"/>
      <w:sz w:val="16"/>
      <w:szCs w:val="16"/>
    </w:rPr>
  </w:style>
  <w:style w:type="character" w:customStyle="1" w:styleId="BalloonTextChar">
    <w:name w:val="Balloon Text Char"/>
    <w:basedOn w:val="DefaultParagraphFont"/>
    <w:link w:val="BalloonText"/>
    <w:uiPriority w:val="99"/>
    <w:semiHidden/>
    <w:rsid w:val="002517D7"/>
    <w:rPr>
      <w:rFonts w:ascii="Tahoma" w:hAnsi="Tahoma" w:cs="Tahoma"/>
      <w:sz w:val="16"/>
      <w:szCs w:val="16"/>
    </w:rPr>
  </w:style>
  <w:style w:type="character" w:customStyle="1" w:styleId="Heading1Char">
    <w:name w:val="Heading 1 Char"/>
    <w:basedOn w:val="DefaultParagraphFont"/>
    <w:link w:val="Heading1"/>
    <w:rsid w:val="00D47D1B"/>
    <w:rPr>
      <w:rFonts w:ascii="Arial" w:eastAsiaTheme="majorEastAsia" w:hAnsi="Arial" w:cstheme="majorBidi"/>
      <w:b/>
      <w:bCs/>
      <w:sz w:val="28"/>
      <w:szCs w:val="28"/>
    </w:rPr>
  </w:style>
  <w:style w:type="character" w:customStyle="1" w:styleId="Heading2Char">
    <w:name w:val="Heading 2 Char"/>
    <w:basedOn w:val="DefaultParagraphFont"/>
    <w:link w:val="Heading2"/>
    <w:rsid w:val="00D47D1B"/>
    <w:rPr>
      <w:rFonts w:ascii="Arial" w:eastAsia="Times New Roman" w:hAnsi="Arial" w:cs="Arial"/>
      <w:b/>
      <w:bCs/>
      <w:caps/>
      <w:szCs w:val="20"/>
    </w:rPr>
  </w:style>
  <w:style w:type="character" w:customStyle="1" w:styleId="Heading3Char">
    <w:name w:val="Heading 3 Char"/>
    <w:basedOn w:val="DefaultParagraphFont"/>
    <w:link w:val="Heading3"/>
    <w:rsid w:val="00D47D1B"/>
    <w:rPr>
      <w:rFonts w:ascii="Arial" w:eastAsia="Times New Roman" w:hAnsi="Arial" w:cs="Arial"/>
      <w:b/>
      <w:bCs/>
      <w:caps/>
    </w:rPr>
  </w:style>
  <w:style w:type="character" w:customStyle="1" w:styleId="Heading4Char">
    <w:name w:val="Heading 4 Char"/>
    <w:basedOn w:val="DefaultParagraphFont"/>
    <w:link w:val="Heading4"/>
    <w:rsid w:val="00D47D1B"/>
    <w:rPr>
      <w:rFonts w:ascii="Arial" w:eastAsia="Times New Roman" w:hAnsi="Arial" w:cs="Arial"/>
      <w:b/>
      <w:bCs/>
      <w:i/>
      <w:iCs/>
      <w:caps/>
    </w:rPr>
  </w:style>
  <w:style w:type="character" w:customStyle="1" w:styleId="Heading5Char">
    <w:name w:val="Heading 5 Char"/>
    <w:basedOn w:val="DefaultParagraphFont"/>
    <w:link w:val="Heading5"/>
    <w:rsid w:val="00D47D1B"/>
    <w:rPr>
      <w:rFonts w:ascii="Arial" w:eastAsia="Times New Roman" w:hAnsi="Arial" w:cs="Arial"/>
      <w:b/>
      <w:bCs/>
      <w:sz w:val="20"/>
      <w:szCs w:val="20"/>
    </w:rPr>
  </w:style>
  <w:style w:type="paragraph" w:styleId="Header">
    <w:name w:val="header"/>
    <w:basedOn w:val="Normal"/>
    <w:link w:val="HeaderChar"/>
    <w:rsid w:val="008F5264"/>
    <w:pPr>
      <w:ind w:right="1134"/>
      <w:jc w:val="right"/>
    </w:pPr>
  </w:style>
  <w:style w:type="character" w:customStyle="1" w:styleId="HeaderChar">
    <w:name w:val="Header Char"/>
    <w:basedOn w:val="DefaultParagraphFont"/>
    <w:link w:val="Header"/>
    <w:rsid w:val="008F5264"/>
    <w:rPr>
      <w:rFonts w:ascii="Arial" w:eastAsia="Times New Roman" w:hAnsi="Arial" w:cs="Arial"/>
      <w:sz w:val="20"/>
      <w:szCs w:val="20"/>
    </w:rPr>
  </w:style>
  <w:style w:type="character" w:styleId="PageNumber">
    <w:name w:val="page number"/>
    <w:basedOn w:val="DefaultParagraphFont"/>
    <w:rsid w:val="008F5264"/>
  </w:style>
  <w:style w:type="paragraph" w:styleId="Footer">
    <w:name w:val="footer"/>
    <w:link w:val="FooterChar"/>
    <w:uiPriority w:val="99"/>
    <w:rsid w:val="008F5264"/>
    <w:rPr>
      <w:rFonts w:eastAsia="Times New Roman" w:cs="Arial"/>
      <w:sz w:val="10"/>
      <w:szCs w:val="10"/>
      <w:lang w:eastAsia="fr-FR"/>
    </w:rPr>
  </w:style>
  <w:style w:type="character" w:customStyle="1" w:styleId="FooterChar">
    <w:name w:val="Footer Char"/>
    <w:basedOn w:val="DefaultParagraphFont"/>
    <w:link w:val="Footer"/>
    <w:uiPriority w:val="99"/>
    <w:rsid w:val="008F5264"/>
    <w:rPr>
      <w:rFonts w:ascii="Arial" w:eastAsia="Times New Roman" w:hAnsi="Arial" w:cs="Arial"/>
      <w:sz w:val="10"/>
      <w:szCs w:val="10"/>
      <w:lang w:eastAsia="fr-FR"/>
    </w:rPr>
  </w:style>
  <w:style w:type="character" w:customStyle="1" w:styleId="Heading6Char">
    <w:name w:val="Heading 6 Char"/>
    <w:basedOn w:val="DefaultParagraphFont"/>
    <w:link w:val="Heading6"/>
    <w:uiPriority w:val="9"/>
    <w:semiHidden/>
    <w:rsid w:val="00D47D1B"/>
    <w:rPr>
      <w:rFonts w:asciiTheme="majorHAnsi" w:eastAsiaTheme="majorEastAsia" w:hAnsiTheme="majorHAnsi" w:cstheme="majorBidi"/>
      <w:i/>
      <w:iCs/>
      <w:color w:val="002848" w:themeColor="accent1" w:themeShade="7F"/>
      <w:sz w:val="20"/>
      <w:szCs w:val="20"/>
    </w:rPr>
  </w:style>
  <w:style w:type="paragraph" w:styleId="ListParagraph">
    <w:name w:val="List Paragraph"/>
    <w:basedOn w:val="Normal"/>
    <w:uiPriority w:val="34"/>
    <w:qFormat/>
    <w:rsid w:val="006A00F3"/>
    <w:pPr>
      <w:ind w:left="720"/>
      <w:contextualSpacing/>
    </w:pPr>
  </w:style>
  <w:style w:type="paragraph" w:styleId="NormalWeb">
    <w:name w:val="Normal (Web)"/>
    <w:basedOn w:val="Normal"/>
    <w:uiPriority w:val="99"/>
    <w:semiHidden/>
    <w:unhideWhenUsed/>
    <w:rsid w:val="006E1D63"/>
    <w:pPr>
      <w:spacing w:before="100" w:beforeAutospacing="1" w:after="100" w:afterAutospacing="1"/>
    </w:pPr>
    <w:rPr>
      <w:rFonts w:ascii="Times New Roman" w:eastAsia="Times New Roman" w:hAnsi="Times New Roman" w:cs="Times New Roman"/>
      <w:sz w:val="24"/>
      <w:szCs w:val="24"/>
      <w:lang w:eastAsia="fr-FR"/>
    </w:rPr>
  </w:style>
  <w:style w:type="character" w:styleId="CommentReference">
    <w:name w:val="annotation reference"/>
    <w:basedOn w:val="DefaultParagraphFont"/>
    <w:uiPriority w:val="99"/>
    <w:semiHidden/>
    <w:unhideWhenUsed/>
    <w:rsid w:val="0043154B"/>
    <w:rPr>
      <w:sz w:val="16"/>
      <w:szCs w:val="16"/>
    </w:rPr>
  </w:style>
  <w:style w:type="paragraph" w:styleId="CommentText">
    <w:name w:val="annotation text"/>
    <w:basedOn w:val="Normal"/>
    <w:link w:val="CommentTextChar"/>
    <w:uiPriority w:val="99"/>
    <w:semiHidden/>
    <w:unhideWhenUsed/>
    <w:rsid w:val="0043154B"/>
  </w:style>
  <w:style w:type="character" w:customStyle="1" w:styleId="CommentTextChar">
    <w:name w:val="Comment Text Char"/>
    <w:basedOn w:val="DefaultParagraphFont"/>
    <w:link w:val="CommentText"/>
    <w:uiPriority w:val="99"/>
    <w:semiHidden/>
    <w:rsid w:val="0043154B"/>
  </w:style>
  <w:style w:type="paragraph" w:styleId="CommentSubject">
    <w:name w:val="annotation subject"/>
    <w:basedOn w:val="CommentText"/>
    <w:next w:val="CommentText"/>
    <w:link w:val="CommentSubjectChar"/>
    <w:uiPriority w:val="99"/>
    <w:semiHidden/>
    <w:unhideWhenUsed/>
    <w:rsid w:val="0043154B"/>
    <w:rPr>
      <w:b/>
      <w:bCs/>
    </w:rPr>
  </w:style>
  <w:style w:type="character" w:customStyle="1" w:styleId="CommentSubjectChar">
    <w:name w:val="Comment Subject Char"/>
    <w:basedOn w:val="CommentTextChar"/>
    <w:link w:val="CommentSubject"/>
    <w:uiPriority w:val="99"/>
    <w:semiHidden/>
    <w:rsid w:val="0043154B"/>
    <w:rPr>
      <w:b/>
      <w:bCs/>
    </w:rPr>
  </w:style>
  <w:style w:type="character" w:styleId="Hyperlink">
    <w:name w:val="Hyperlink"/>
    <w:basedOn w:val="DefaultParagraphFont"/>
    <w:uiPriority w:val="99"/>
    <w:unhideWhenUsed/>
    <w:rsid w:val="0043154B"/>
    <w:rPr>
      <w:color w:val="0000FF" w:themeColor="hyperlink"/>
      <w:u w:val="single"/>
    </w:rPr>
  </w:style>
  <w:style w:type="character" w:styleId="UnresolvedMention">
    <w:name w:val="Unresolved Mention"/>
    <w:basedOn w:val="DefaultParagraphFont"/>
    <w:uiPriority w:val="99"/>
    <w:semiHidden/>
    <w:unhideWhenUsed/>
    <w:rsid w:val="00431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17427">
      <w:bodyDiv w:val="1"/>
      <w:marLeft w:val="0"/>
      <w:marRight w:val="0"/>
      <w:marTop w:val="0"/>
      <w:marBottom w:val="0"/>
      <w:divBdr>
        <w:top w:val="none" w:sz="0" w:space="0" w:color="auto"/>
        <w:left w:val="none" w:sz="0" w:space="0" w:color="auto"/>
        <w:bottom w:val="none" w:sz="0" w:space="0" w:color="auto"/>
        <w:right w:val="none" w:sz="0" w:space="0" w:color="auto"/>
      </w:divBdr>
      <w:divsChild>
        <w:div w:id="414204902">
          <w:marLeft w:val="446"/>
          <w:marRight w:val="0"/>
          <w:marTop w:val="0"/>
          <w:marBottom w:val="0"/>
          <w:divBdr>
            <w:top w:val="none" w:sz="0" w:space="0" w:color="auto"/>
            <w:left w:val="none" w:sz="0" w:space="0" w:color="auto"/>
            <w:bottom w:val="none" w:sz="0" w:space="0" w:color="auto"/>
            <w:right w:val="none" w:sz="0" w:space="0" w:color="auto"/>
          </w:divBdr>
        </w:div>
        <w:div w:id="732704639">
          <w:marLeft w:val="1080"/>
          <w:marRight w:val="0"/>
          <w:marTop w:val="0"/>
          <w:marBottom w:val="0"/>
          <w:divBdr>
            <w:top w:val="none" w:sz="0" w:space="0" w:color="auto"/>
            <w:left w:val="none" w:sz="0" w:space="0" w:color="auto"/>
            <w:bottom w:val="none" w:sz="0" w:space="0" w:color="auto"/>
            <w:right w:val="none" w:sz="0" w:space="0" w:color="auto"/>
          </w:divBdr>
        </w:div>
        <w:div w:id="796334862">
          <w:marLeft w:val="1080"/>
          <w:marRight w:val="0"/>
          <w:marTop w:val="0"/>
          <w:marBottom w:val="0"/>
          <w:divBdr>
            <w:top w:val="none" w:sz="0" w:space="0" w:color="auto"/>
            <w:left w:val="none" w:sz="0" w:space="0" w:color="auto"/>
            <w:bottom w:val="none" w:sz="0" w:space="0" w:color="auto"/>
            <w:right w:val="none" w:sz="0" w:space="0" w:color="auto"/>
          </w:divBdr>
        </w:div>
        <w:div w:id="995645664">
          <w:marLeft w:val="1080"/>
          <w:marRight w:val="0"/>
          <w:marTop w:val="0"/>
          <w:marBottom w:val="0"/>
          <w:divBdr>
            <w:top w:val="none" w:sz="0" w:space="0" w:color="auto"/>
            <w:left w:val="none" w:sz="0" w:space="0" w:color="auto"/>
            <w:bottom w:val="none" w:sz="0" w:space="0" w:color="auto"/>
            <w:right w:val="none" w:sz="0" w:space="0" w:color="auto"/>
          </w:divBdr>
        </w:div>
        <w:div w:id="1548225541">
          <w:marLeft w:val="446"/>
          <w:marRight w:val="0"/>
          <w:marTop w:val="0"/>
          <w:marBottom w:val="0"/>
          <w:divBdr>
            <w:top w:val="none" w:sz="0" w:space="0" w:color="auto"/>
            <w:left w:val="none" w:sz="0" w:space="0" w:color="auto"/>
            <w:bottom w:val="none" w:sz="0" w:space="0" w:color="auto"/>
            <w:right w:val="none" w:sz="0" w:space="0" w:color="auto"/>
          </w:divBdr>
        </w:div>
        <w:div w:id="1728188207">
          <w:marLeft w:val="1080"/>
          <w:marRight w:val="0"/>
          <w:marTop w:val="0"/>
          <w:marBottom w:val="0"/>
          <w:divBdr>
            <w:top w:val="none" w:sz="0" w:space="0" w:color="auto"/>
            <w:left w:val="none" w:sz="0" w:space="0" w:color="auto"/>
            <w:bottom w:val="none" w:sz="0" w:space="0" w:color="auto"/>
            <w:right w:val="none" w:sz="0" w:space="0" w:color="auto"/>
          </w:divBdr>
        </w:div>
        <w:div w:id="755977354">
          <w:marLeft w:val="1080"/>
          <w:marRight w:val="0"/>
          <w:marTop w:val="0"/>
          <w:marBottom w:val="0"/>
          <w:divBdr>
            <w:top w:val="none" w:sz="0" w:space="0" w:color="auto"/>
            <w:left w:val="none" w:sz="0" w:space="0" w:color="auto"/>
            <w:bottom w:val="none" w:sz="0" w:space="0" w:color="auto"/>
            <w:right w:val="none" w:sz="0" w:space="0" w:color="auto"/>
          </w:divBdr>
        </w:div>
        <w:div w:id="1068191744">
          <w:marLeft w:val="1080"/>
          <w:marRight w:val="0"/>
          <w:marTop w:val="0"/>
          <w:marBottom w:val="0"/>
          <w:divBdr>
            <w:top w:val="none" w:sz="0" w:space="0" w:color="auto"/>
            <w:left w:val="none" w:sz="0" w:space="0" w:color="auto"/>
            <w:bottom w:val="none" w:sz="0" w:space="0" w:color="auto"/>
            <w:right w:val="none" w:sz="0" w:space="0" w:color="auto"/>
          </w:divBdr>
        </w:div>
        <w:div w:id="518083665">
          <w:marLeft w:val="1080"/>
          <w:marRight w:val="0"/>
          <w:marTop w:val="0"/>
          <w:marBottom w:val="0"/>
          <w:divBdr>
            <w:top w:val="none" w:sz="0" w:space="0" w:color="auto"/>
            <w:left w:val="none" w:sz="0" w:space="0" w:color="auto"/>
            <w:bottom w:val="none" w:sz="0" w:space="0" w:color="auto"/>
            <w:right w:val="none" w:sz="0" w:space="0" w:color="auto"/>
          </w:divBdr>
        </w:div>
        <w:div w:id="661586060">
          <w:marLeft w:val="446"/>
          <w:marRight w:val="0"/>
          <w:marTop w:val="0"/>
          <w:marBottom w:val="0"/>
          <w:divBdr>
            <w:top w:val="none" w:sz="0" w:space="0" w:color="auto"/>
            <w:left w:val="none" w:sz="0" w:space="0" w:color="auto"/>
            <w:bottom w:val="none" w:sz="0" w:space="0" w:color="auto"/>
            <w:right w:val="none" w:sz="0" w:space="0" w:color="auto"/>
          </w:divBdr>
        </w:div>
        <w:div w:id="495877373">
          <w:marLeft w:val="1080"/>
          <w:marRight w:val="0"/>
          <w:marTop w:val="0"/>
          <w:marBottom w:val="0"/>
          <w:divBdr>
            <w:top w:val="none" w:sz="0" w:space="0" w:color="auto"/>
            <w:left w:val="none" w:sz="0" w:space="0" w:color="auto"/>
            <w:bottom w:val="none" w:sz="0" w:space="0" w:color="auto"/>
            <w:right w:val="none" w:sz="0" w:space="0" w:color="auto"/>
          </w:divBdr>
        </w:div>
        <w:div w:id="1596478893">
          <w:marLeft w:val="1080"/>
          <w:marRight w:val="0"/>
          <w:marTop w:val="0"/>
          <w:marBottom w:val="0"/>
          <w:divBdr>
            <w:top w:val="none" w:sz="0" w:space="0" w:color="auto"/>
            <w:left w:val="none" w:sz="0" w:space="0" w:color="auto"/>
            <w:bottom w:val="none" w:sz="0" w:space="0" w:color="auto"/>
            <w:right w:val="none" w:sz="0" w:space="0" w:color="auto"/>
          </w:divBdr>
        </w:div>
        <w:div w:id="469328212">
          <w:marLeft w:val="1080"/>
          <w:marRight w:val="0"/>
          <w:marTop w:val="0"/>
          <w:marBottom w:val="0"/>
          <w:divBdr>
            <w:top w:val="none" w:sz="0" w:space="0" w:color="auto"/>
            <w:left w:val="none" w:sz="0" w:space="0" w:color="auto"/>
            <w:bottom w:val="none" w:sz="0" w:space="0" w:color="auto"/>
            <w:right w:val="none" w:sz="0" w:space="0" w:color="auto"/>
          </w:divBdr>
        </w:div>
        <w:div w:id="1099177609">
          <w:marLeft w:val="446"/>
          <w:marRight w:val="0"/>
          <w:marTop w:val="0"/>
          <w:marBottom w:val="0"/>
          <w:divBdr>
            <w:top w:val="none" w:sz="0" w:space="0" w:color="auto"/>
            <w:left w:val="none" w:sz="0" w:space="0" w:color="auto"/>
            <w:bottom w:val="none" w:sz="0" w:space="0" w:color="auto"/>
            <w:right w:val="none" w:sz="0" w:space="0" w:color="auto"/>
          </w:divBdr>
        </w:div>
        <w:div w:id="193084544">
          <w:marLeft w:val="1080"/>
          <w:marRight w:val="0"/>
          <w:marTop w:val="0"/>
          <w:marBottom w:val="0"/>
          <w:divBdr>
            <w:top w:val="none" w:sz="0" w:space="0" w:color="auto"/>
            <w:left w:val="none" w:sz="0" w:space="0" w:color="auto"/>
            <w:bottom w:val="none" w:sz="0" w:space="0" w:color="auto"/>
            <w:right w:val="none" w:sz="0" w:space="0" w:color="auto"/>
          </w:divBdr>
        </w:div>
        <w:div w:id="1997413760">
          <w:marLeft w:val="446"/>
          <w:marRight w:val="0"/>
          <w:marTop w:val="0"/>
          <w:marBottom w:val="0"/>
          <w:divBdr>
            <w:top w:val="none" w:sz="0" w:space="0" w:color="auto"/>
            <w:left w:val="none" w:sz="0" w:space="0" w:color="auto"/>
            <w:bottom w:val="none" w:sz="0" w:space="0" w:color="auto"/>
            <w:right w:val="none" w:sz="0" w:space="0" w:color="auto"/>
          </w:divBdr>
        </w:div>
        <w:div w:id="861169894">
          <w:marLeft w:val="1080"/>
          <w:marRight w:val="0"/>
          <w:marTop w:val="0"/>
          <w:marBottom w:val="0"/>
          <w:divBdr>
            <w:top w:val="none" w:sz="0" w:space="0" w:color="auto"/>
            <w:left w:val="none" w:sz="0" w:space="0" w:color="auto"/>
            <w:bottom w:val="none" w:sz="0" w:space="0" w:color="auto"/>
            <w:right w:val="none" w:sz="0" w:space="0" w:color="auto"/>
          </w:divBdr>
        </w:div>
        <w:div w:id="371657622">
          <w:marLeft w:val="1080"/>
          <w:marRight w:val="0"/>
          <w:marTop w:val="0"/>
          <w:marBottom w:val="0"/>
          <w:divBdr>
            <w:top w:val="none" w:sz="0" w:space="0" w:color="auto"/>
            <w:left w:val="none" w:sz="0" w:space="0" w:color="auto"/>
            <w:bottom w:val="none" w:sz="0" w:space="0" w:color="auto"/>
            <w:right w:val="none" w:sz="0" w:space="0" w:color="auto"/>
          </w:divBdr>
        </w:div>
      </w:divsChild>
    </w:div>
    <w:div w:id="174030019">
      <w:bodyDiv w:val="1"/>
      <w:marLeft w:val="0"/>
      <w:marRight w:val="0"/>
      <w:marTop w:val="0"/>
      <w:marBottom w:val="0"/>
      <w:divBdr>
        <w:top w:val="none" w:sz="0" w:space="0" w:color="auto"/>
        <w:left w:val="none" w:sz="0" w:space="0" w:color="auto"/>
        <w:bottom w:val="none" w:sz="0" w:space="0" w:color="auto"/>
        <w:right w:val="none" w:sz="0" w:space="0" w:color="auto"/>
      </w:divBdr>
    </w:div>
    <w:div w:id="188111162">
      <w:bodyDiv w:val="1"/>
      <w:marLeft w:val="0"/>
      <w:marRight w:val="0"/>
      <w:marTop w:val="0"/>
      <w:marBottom w:val="0"/>
      <w:divBdr>
        <w:top w:val="none" w:sz="0" w:space="0" w:color="auto"/>
        <w:left w:val="none" w:sz="0" w:space="0" w:color="auto"/>
        <w:bottom w:val="none" w:sz="0" w:space="0" w:color="auto"/>
        <w:right w:val="none" w:sz="0" w:space="0" w:color="auto"/>
      </w:divBdr>
      <w:divsChild>
        <w:div w:id="185875028">
          <w:marLeft w:val="446"/>
          <w:marRight w:val="0"/>
          <w:marTop w:val="0"/>
          <w:marBottom w:val="0"/>
          <w:divBdr>
            <w:top w:val="none" w:sz="0" w:space="0" w:color="auto"/>
            <w:left w:val="none" w:sz="0" w:space="0" w:color="auto"/>
            <w:bottom w:val="none" w:sz="0" w:space="0" w:color="auto"/>
            <w:right w:val="none" w:sz="0" w:space="0" w:color="auto"/>
          </w:divBdr>
        </w:div>
        <w:div w:id="1225868915">
          <w:marLeft w:val="1080"/>
          <w:marRight w:val="0"/>
          <w:marTop w:val="0"/>
          <w:marBottom w:val="0"/>
          <w:divBdr>
            <w:top w:val="none" w:sz="0" w:space="0" w:color="auto"/>
            <w:left w:val="none" w:sz="0" w:space="0" w:color="auto"/>
            <w:bottom w:val="none" w:sz="0" w:space="0" w:color="auto"/>
            <w:right w:val="none" w:sz="0" w:space="0" w:color="auto"/>
          </w:divBdr>
        </w:div>
        <w:div w:id="1964070099">
          <w:marLeft w:val="1080"/>
          <w:marRight w:val="0"/>
          <w:marTop w:val="0"/>
          <w:marBottom w:val="0"/>
          <w:divBdr>
            <w:top w:val="none" w:sz="0" w:space="0" w:color="auto"/>
            <w:left w:val="none" w:sz="0" w:space="0" w:color="auto"/>
            <w:bottom w:val="none" w:sz="0" w:space="0" w:color="auto"/>
            <w:right w:val="none" w:sz="0" w:space="0" w:color="auto"/>
          </w:divBdr>
        </w:div>
        <w:div w:id="1652170001">
          <w:marLeft w:val="1080"/>
          <w:marRight w:val="0"/>
          <w:marTop w:val="0"/>
          <w:marBottom w:val="0"/>
          <w:divBdr>
            <w:top w:val="none" w:sz="0" w:space="0" w:color="auto"/>
            <w:left w:val="none" w:sz="0" w:space="0" w:color="auto"/>
            <w:bottom w:val="none" w:sz="0" w:space="0" w:color="auto"/>
            <w:right w:val="none" w:sz="0" w:space="0" w:color="auto"/>
          </w:divBdr>
        </w:div>
        <w:div w:id="156112278">
          <w:marLeft w:val="446"/>
          <w:marRight w:val="0"/>
          <w:marTop w:val="0"/>
          <w:marBottom w:val="0"/>
          <w:divBdr>
            <w:top w:val="none" w:sz="0" w:space="0" w:color="auto"/>
            <w:left w:val="none" w:sz="0" w:space="0" w:color="auto"/>
            <w:bottom w:val="none" w:sz="0" w:space="0" w:color="auto"/>
            <w:right w:val="none" w:sz="0" w:space="0" w:color="auto"/>
          </w:divBdr>
        </w:div>
        <w:div w:id="221672835">
          <w:marLeft w:val="1080"/>
          <w:marRight w:val="0"/>
          <w:marTop w:val="0"/>
          <w:marBottom w:val="0"/>
          <w:divBdr>
            <w:top w:val="none" w:sz="0" w:space="0" w:color="auto"/>
            <w:left w:val="none" w:sz="0" w:space="0" w:color="auto"/>
            <w:bottom w:val="none" w:sz="0" w:space="0" w:color="auto"/>
            <w:right w:val="none" w:sz="0" w:space="0" w:color="auto"/>
          </w:divBdr>
        </w:div>
        <w:div w:id="1846165799">
          <w:marLeft w:val="1080"/>
          <w:marRight w:val="0"/>
          <w:marTop w:val="0"/>
          <w:marBottom w:val="0"/>
          <w:divBdr>
            <w:top w:val="none" w:sz="0" w:space="0" w:color="auto"/>
            <w:left w:val="none" w:sz="0" w:space="0" w:color="auto"/>
            <w:bottom w:val="none" w:sz="0" w:space="0" w:color="auto"/>
            <w:right w:val="none" w:sz="0" w:space="0" w:color="auto"/>
          </w:divBdr>
        </w:div>
        <w:div w:id="433132623">
          <w:marLeft w:val="1080"/>
          <w:marRight w:val="0"/>
          <w:marTop w:val="0"/>
          <w:marBottom w:val="0"/>
          <w:divBdr>
            <w:top w:val="none" w:sz="0" w:space="0" w:color="auto"/>
            <w:left w:val="none" w:sz="0" w:space="0" w:color="auto"/>
            <w:bottom w:val="none" w:sz="0" w:space="0" w:color="auto"/>
            <w:right w:val="none" w:sz="0" w:space="0" w:color="auto"/>
          </w:divBdr>
        </w:div>
        <w:div w:id="1934312481">
          <w:marLeft w:val="1080"/>
          <w:marRight w:val="0"/>
          <w:marTop w:val="0"/>
          <w:marBottom w:val="0"/>
          <w:divBdr>
            <w:top w:val="none" w:sz="0" w:space="0" w:color="auto"/>
            <w:left w:val="none" w:sz="0" w:space="0" w:color="auto"/>
            <w:bottom w:val="none" w:sz="0" w:space="0" w:color="auto"/>
            <w:right w:val="none" w:sz="0" w:space="0" w:color="auto"/>
          </w:divBdr>
        </w:div>
        <w:div w:id="1835608461">
          <w:marLeft w:val="446"/>
          <w:marRight w:val="0"/>
          <w:marTop w:val="0"/>
          <w:marBottom w:val="0"/>
          <w:divBdr>
            <w:top w:val="none" w:sz="0" w:space="0" w:color="auto"/>
            <w:left w:val="none" w:sz="0" w:space="0" w:color="auto"/>
            <w:bottom w:val="none" w:sz="0" w:space="0" w:color="auto"/>
            <w:right w:val="none" w:sz="0" w:space="0" w:color="auto"/>
          </w:divBdr>
        </w:div>
        <w:div w:id="882982950">
          <w:marLeft w:val="1080"/>
          <w:marRight w:val="0"/>
          <w:marTop w:val="0"/>
          <w:marBottom w:val="0"/>
          <w:divBdr>
            <w:top w:val="none" w:sz="0" w:space="0" w:color="auto"/>
            <w:left w:val="none" w:sz="0" w:space="0" w:color="auto"/>
            <w:bottom w:val="none" w:sz="0" w:space="0" w:color="auto"/>
            <w:right w:val="none" w:sz="0" w:space="0" w:color="auto"/>
          </w:divBdr>
        </w:div>
        <w:div w:id="1134758794">
          <w:marLeft w:val="1080"/>
          <w:marRight w:val="0"/>
          <w:marTop w:val="0"/>
          <w:marBottom w:val="0"/>
          <w:divBdr>
            <w:top w:val="none" w:sz="0" w:space="0" w:color="auto"/>
            <w:left w:val="none" w:sz="0" w:space="0" w:color="auto"/>
            <w:bottom w:val="none" w:sz="0" w:space="0" w:color="auto"/>
            <w:right w:val="none" w:sz="0" w:space="0" w:color="auto"/>
          </w:divBdr>
        </w:div>
        <w:div w:id="1697004364">
          <w:marLeft w:val="1080"/>
          <w:marRight w:val="0"/>
          <w:marTop w:val="0"/>
          <w:marBottom w:val="0"/>
          <w:divBdr>
            <w:top w:val="none" w:sz="0" w:space="0" w:color="auto"/>
            <w:left w:val="none" w:sz="0" w:space="0" w:color="auto"/>
            <w:bottom w:val="none" w:sz="0" w:space="0" w:color="auto"/>
            <w:right w:val="none" w:sz="0" w:space="0" w:color="auto"/>
          </w:divBdr>
        </w:div>
        <w:div w:id="490297282">
          <w:marLeft w:val="446"/>
          <w:marRight w:val="0"/>
          <w:marTop w:val="0"/>
          <w:marBottom w:val="0"/>
          <w:divBdr>
            <w:top w:val="none" w:sz="0" w:space="0" w:color="auto"/>
            <w:left w:val="none" w:sz="0" w:space="0" w:color="auto"/>
            <w:bottom w:val="none" w:sz="0" w:space="0" w:color="auto"/>
            <w:right w:val="none" w:sz="0" w:space="0" w:color="auto"/>
          </w:divBdr>
        </w:div>
        <w:div w:id="1233125651">
          <w:marLeft w:val="1080"/>
          <w:marRight w:val="0"/>
          <w:marTop w:val="0"/>
          <w:marBottom w:val="0"/>
          <w:divBdr>
            <w:top w:val="none" w:sz="0" w:space="0" w:color="auto"/>
            <w:left w:val="none" w:sz="0" w:space="0" w:color="auto"/>
            <w:bottom w:val="none" w:sz="0" w:space="0" w:color="auto"/>
            <w:right w:val="none" w:sz="0" w:space="0" w:color="auto"/>
          </w:divBdr>
        </w:div>
        <w:div w:id="559563300">
          <w:marLeft w:val="446"/>
          <w:marRight w:val="0"/>
          <w:marTop w:val="0"/>
          <w:marBottom w:val="0"/>
          <w:divBdr>
            <w:top w:val="none" w:sz="0" w:space="0" w:color="auto"/>
            <w:left w:val="none" w:sz="0" w:space="0" w:color="auto"/>
            <w:bottom w:val="none" w:sz="0" w:space="0" w:color="auto"/>
            <w:right w:val="none" w:sz="0" w:space="0" w:color="auto"/>
          </w:divBdr>
        </w:div>
        <w:div w:id="837768475">
          <w:marLeft w:val="1080"/>
          <w:marRight w:val="0"/>
          <w:marTop w:val="0"/>
          <w:marBottom w:val="0"/>
          <w:divBdr>
            <w:top w:val="none" w:sz="0" w:space="0" w:color="auto"/>
            <w:left w:val="none" w:sz="0" w:space="0" w:color="auto"/>
            <w:bottom w:val="none" w:sz="0" w:space="0" w:color="auto"/>
            <w:right w:val="none" w:sz="0" w:space="0" w:color="auto"/>
          </w:divBdr>
        </w:div>
        <w:div w:id="1061169445">
          <w:marLeft w:val="1080"/>
          <w:marRight w:val="0"/>
          <w:marTop w:val="0"/>
          <w:marBottom w:val="0"/>
          <w:divBdr>
            <w:top w:val="none" w:sz="0" w:space="0" w:color="auto"/>
            <w:left w:val="none" w:sz="0" w:space="0" w:color="auto"/>
            <w:bottom w:val="none" w:sz="0" w:space="0" w:color="auto"/>
            <w:right w:val="none" w:sz="0" w:space="0" w:color="auto"/>
          </w:divBdr>
        </w:div>
        <w:div w:id="533926350">
          <w:marLeft w:val="1080"/>
          <w:marRight w:val="0"/>
          <w:marTop w:val="0"/>
          <w:marBottom w:val="0"/>
          <w:divBdr>
            <w:top w:val="none" w:sz="0" w:space="0" w:color="auto"/>
            <w:left w:val="none" w:sz="0" w:space="0" w:color="auto"/>
            <w:bottom w:val="none" w:sz="0" w:space="0" w:color="auto"/>
            <w:right w:val="none" w:sz="0" w:space="0" w:color="auto"/>
          </w:divBdr>
        </w:div>
      </w:divsChild>
    </w:div>
    <w:div w:id="602304536">
      <w:bodyDiv w:val="1"/>
      <w:marLeft w:val="0"/>
      <w:marRight w:val="0"/>
      <w:marTop w:val="0"/>
      <w:marBottom w:val="0"/>
      <w:divBdr>
        <w:top w:val="none" w:sz="0" w:space="0" w:color="auto"/>
        <w:left w:val="none" w:sz="0" w:space="0" w:color="auto"/>
        <w:bottom w:val="none" w:sz="0" w:space="0" w:color="auto"/>
        <w:right w:val="none" w:sz="0" w:space="0" w:color="auto"/>
      </w:divBdr>
      <w:divsChild>
        <w:div w:id="1065296366">
          <w:marLeft w:val="446"/>
          <w:marRight w:val="0"/>
          <w:marTop w:val="0"/>
          <w:marBottom w:val="0"/>
          <w:divBdr>
            <w:top w:val="none" w:sz="0" w:space="0" w:color="auto"/>
            <w:left w:val="none" w:sz="0" w:space="0" w:color="auto"/>
            <w:bottom w:val="none" w:sz="0" w:space="0" w:color="auto"/>
            <w:right w:val="none" w:sz="0" w:space="0" w:color="auto"/>
          </w:divBdr>
        </w:div>
        <w:div w:id="976880370">
          <w:marLeft w:val="1080"/>
          <w:marRight w:val="0"/>
          <w:marTop w:val="0"/>
          <w:marBottom w:val="0"/>
          <w:divBdr>
            <w:top w:val="none" w:sz="0" w:space="0" w:color="auto"/>
            <w:left w:val="none" w:sz="0" w:space="0" w:color="auto"/>
            <w:bottom w:val="none" w:sz="0" w:space="0" w:color="auto"/>
            <w:right w:val="none" w:sz="0" w:space="0" w:color="auto"/>
          </w:divBdr>
        </w:div>
        <w:div w:id="412555992">
          <w:marLeft w:val="1080"/>
          <w:marRight w:val="0"/>
          <w:marTop w:val="0"/>
          <w:marBottom w:val="0"/>
          <w:divBdr>
            <w:top w:val="none" w:sz="0" w:space="0" w:color="auto"/>
            <w:left w:val="none" w:sz="0" w:space="0" w:color="auto"/>
            <w:bottom w:val="none" w:sz="0" w:space="0" w:color="auto"/>
            <w:right w:val="none" w:sz="0" w:space="0" w:color="auto"/>
          </w:divBdr>
        </w:div>
        <w:div w:id="1305115403">
          <w:marLeft w:val="446"/>
          <w:marRight w:val="0"/>
          <w:marTop w:val="0"/>
          <w:marBottom w:val="0"/>
          <w:divBdr>
            <w:top w:val="none" w:sz="0" w:space="0" w:color="auto"/>
            <w:left w:val="none" w:sz="0" w:space="0" w:color="auto"/>
            <w:bottom w:val="none" w:sz="0" w:space="0" w:color="auto"/>
            <w:right w:val="none" w:sz="0" w:space="0" w:color="auto"/>
          </w:divBdr>
        </w:div>
        <w:div w:id="638650821">
          <w:marLeft w:val="1080"/>
          <w:marRight w:val="0"/>
          <w:marTop w:val="0"/>
          <w:marBottom w:val="0"/>
          <w:divBdr>
            <w:top w:val="none" w:sz="0" w:space="0" w:color="auto"/>
            <w:left w:val="none" w:sz="0" w:space="0" w:color="auto"/>
            <w:bottom w:val="none" w:sz="0" w:space="0" w:color="auto"/>
            <w:right w:val="none" w:sz="0" w:space="0" w:color="auto"/>
          </w:divBdr>
        </w:div>
        <w:div w:id="1558082008">
          <w:marLeft w:val="446"/>
          <w:marRight w:val="0"/>
          <w:marTop w:val="0"/>
          <w:marBottom w:val="0"/>
          <w:divBdr>
            <w:top w:val="none" w:sz="0" w:space="0" w:color="auto"/>
            <w:left w:val="none" w:sz="0" w:space="0" w:color="auto"/>
            <w:bottom w:val="none" w:sz="0" w:space="0" w:color="auto"/>
            <w:right w:val="none" w:sz="0" w:space="0" w:color="auto"/>
          </w:divBdr>
        </w:div>
        <w:div w:id="619724994">
          <w:marLeft w:val="1080"/>
          <w:marRight w:val="0"/>
          <w:marTop w:val="0"/>
          <w:marBottom w:val="0"/>
          <w:divBdr>
            <w:top w:val="none" w:sz="0" w:space="0" w:color="auto"/>
            <w:left w:val="none" w:sz="0" w:space="0" w:color="auto"/>
            <w:bottom w:val="none" w:sz="0" w:space="0" w:color="auto"/>
            <w:right w:val="none" w:sz="0" w:space="0" w:color="auto"/>
          </w:divBdr>
        </w:div>
        <w:div w:id="2028479949">
          <w:marLeft w:val="1080"/>
          <w:marRight w:val="0"/>
          <w:marTop w:val="0"/>
          <w:marBottom w:val="0"/>
          <w:divBdr>
            <w:top w:val="none" w:sz="0" w:space="0" w:color="auto"/>
            <w:left w:val="none" w:sz="0" w:space="0" w:color="auto"/>
            <w:bottom w:val="none" w:sz="0" w:space="0" w:color="auto"/>
            <w:right w:val="none" w:sz="0" w:space="0" w:color="auto"/>
          </w:divBdr>
        </w:div>
        <w:div w:id="789401230">
          <w:marLeft w:val="1080"/>
          <w:marRight w:val="0"/>
          <w:marTop w:val="0"/>
          <w:marBottom w:val="0"/>
          <w:divBdr>
            <w:top w:val="none" w:sz="0" w:space="0" w:color="auto"/>
            <w:left w:val="none" w:sz="0" w:space="0" w:color="auto"/>
            <w:bottom w:val="none" w:sz="0" w:space="0" w:color="auto"/>
            <w:right w:val="none" w:sz="0" w:space="0" w:color="auto"/>
          </w:divBdr>
        </w:div>
        <w:div w:id="1106538406">
          <w:marLeft w:val="446"/>
          <w:marRight w:val="0"/>
          <w:marTop w:val="0"/>
          <w:marBottom w:val="0"/>
          <w:divBdr>
            <w:top w:val="none" w:sz="0" w:space="0" w:color="auto"/>
            <w:left w:val="none" w:sz="0" w:space="0" w:color="auto"/>
            <w:bottom w:val="none" w:sz="0" w:space="0" w:color="auto"/>
            <w:right w:val="none" w:sz="0" w:space="0" w:color="auto"/>
          </w:divBdr>
        </w:div>
        <w:div w:id="1178428566">
          <w:marLeft w:val="1080"/>
          <w:marRight w:val="0"/>
          <w:marTop w:val="0"/>
          <w:marBottom w:val="0"/>
          <w:divBdr>
            <w:top w:val="none" w:sz="0" w:space="0" w:color="auto"/>
            <w:left w:val="none" w:sz="0" w:space="0" w:color="auto"/>
            <w:bottom w:val="none" w:sz="0" w:space="0" w:color="auto"/>
            <w:right w:val="none" w:sz="0" w:space="0" w:color="auto"/>
          </w:divBdr>
        </w:div>
        <w:div w:id="1826704597">
          <w:marLeft w:val="446"/>
          <w:marRight w:val="0"/>
          <w:marTop w:val="0"/>
          <w:marBottom w:val="0"/>
          <w:divBdr>
            <w:top w:val="none" w:sz="0" w:space="0" w:color="auto"/>
            <w:left w:val="none" w:sz="0" w:space="0" w:color="auto"/>
            <w:bottom w:val="none" w:sz="0" w:space="0" w:color="auto"/>
            <w:right w:val="none" w:sz="0" w:space="0" w:color="auto"/>
          </w:divBdr>
        </w:div>
        <w:div w:id="1864318346">
          <w:marLeft w:val="1080"/>
          <w:marRight w:val="0"/>
          <w:marTop w:val="0"/>
          <w:marBottom w:val="0"/>
          <w:divBdr>
            <w:top w:val="none" w:sz="0" w:space="0" w:color="auto"/>
            <w:left w:val="none" w:sz="0" w:space="0" w:color="auto"/>
            <w:bottom w:val="none" w:sz="0" w:space="0" w:color="auto"/>
            <w:right w:val="none" w:sz="0" w:space="0" w:color="auto"/>
          </w:divBdr>
        </w:div>
        <w:div w:id="922228655">
          <w:marLeft w:val="1080"/>
          <w:marRight w:val="0"/>
          <w:marTop w:val="0"/>
          <w:marBottom w:val="0"/>
          <w:divBdr>
            <w:top w:val="none" w:sz="0" w:space="0" w:color="auto"/>
            <w:left w:val="none" w:sz="0" w:space="0" w:color="auto"/>
            <w:bottom w:val="none" w:sz="0" w:space="0" w:color="auto"/>
            <w:right w:val="none" w:sz="0" w:space="0" w:color="auto"/>
          </w:divBdr>
        </w:div>
      </w:divsChild>
    </w:div>
    <w:div w:id="852184544">
      <w:bodyDiv w:val="1"/>
      <w:marLeft w:val="0"/>
      <w:marRight w:val="0"/>
      <w:marTop w:val="0"/>
      <w:marBottom w:val="0"/>
      <w:divBdr>
        <w:top w:val="none" w:sz="0" w:space="0" w:color="auto"/>
        <w:left w:val="none" w:sz="0" w:space="0" w:color="auto"/>
        <w:bottom w:val="none" w:sz="0" w:space="0" w:color="auto"/>
        <w:right w:val="none" w:sz="0" w:space="0" w:color="auto"/>
      </w:divBdr>
      <w:divsChild>
        <w:div w:id="216553229">
          <w:marLeft w:val="446"/>
          <w:marRight w:val="0"/>
          <w:marTop w:val="0"/>
          <w:marBottom w:val="0"/>
          <w:divBdr>
            <w:top w:val="none" w:sz="0" w:space="0" w:color="auto"/>
            <w:left w:val="none" w:sz="0" w:space="0" w:color="auto"/>
            <w:bottom w:val="none" w:sz="0" w:space="0" w:color="auto"/>
            <w:right w:val="none" w:sz="0" w:space="0" w:color="auto"/>
          </w:divBdr>
        </w:div>
        <w:div w:id="1571230450">
          <w:marLeft w:val="1080"/>
          <w:marRight w:val="0"/>
          <w:marTop w:val="0"/>
          <w:marBottom w:val="0"/>
          <w:divBdr>
            <w:top w:val="none" w:sz="0" w:space="0" w:color="auto"/>
            <w:left w:val="none" w:sz="0" w:space="0" w:color="auto"/>
            <w:bottom w:val="none" w:sz="0" w:space="0" w:color="auto"/>
            <w:right w:val="none" w:sz="0" w:space="0" w:color="auto"/>
          </w:divBdr>
        </w:div>
        <w:div w:id="140123803">
          <w:marLeft w:val="1080"/>
          <w:marRight w:val="0"/>
          <w:marTop w:val="0"/>
          <w:marBottom w:val="0"/>
          <w:divBdr>
            <w:top w:val="none" w:sz="0" w:space="0" w:color="auto"/>
            <w:left w:val="none" w:sz="0" w:space="0" w:color="auto"/>
            <w:bottom w:val="none" w:sz="0" w:space="0" w:color="auto"/>
            <w:right w:val="none" w:sz="0" w:space="0" w:color="auto"/>
          </w:divBdr>
        </w:div>
        <w:div w:id="1967007977">
          <w:marLeft w:val="605"/>
          <w:marRight w:val="0"/>
          <w:marTop w:val="0"/>
          <w:marBottom w:val="0"/>
          <w:divBdr>
            <w:top w:val="none" w:sz="0" w:space="0" w:color="auto"/>
            <w:left w:val="none" w:sz="0" w:space="0" w:color="auto"/>
            <w:bottom w:val="none" w:sz="0" w:space="0" w:color="auto"/>
            <w:right w:val="none" w:sz="0" w:space="0" w:color="auto"/>
          </w:divBdr>
        </w:div>
        <w:div w:id="648170659">
          <w:marLeft w:val="1224"/>
          <w:marRight w:val="0"/>
          <w:marTop w:val="0"/>
          <w:marBottom w:val="0"/>
          <w:divBdr>
            <w:top w:val="none" w:sz="0" w:space="0" w:color="auto"/>
            <w:left w:val="none" w:sz="0" w:space="0" w:color="auto"/>
            <w:bottom w:val="none" w:sz="0" w:space="0" w:color="auto"/>
            <w:right w:val="none" w:sz="0" w:space="0" w:color="auto"/>
          </w:divBdr>
        </w:div>
        <w:div w:id="229343104">
          <w:marLeft w:val="1224"/>
          <w:marRight w:val="0"/>
          <w:marTop w:val="0"/>
          <w:marBottom w:val="0"/>
          <w:divBdr>
            <w:top w:val="none" w:sz="0" w:space="0" w:color="auto"/>
            <w:left w:val="none" w:sz="0" w:space="0" w:color="auto"/>
            <w:bottom w:val="none" w:sz="0" w:space="0" w:color="auto"/>
            <w:right w:val="none" w:sz="0" w:space="0" w:color="auto"/>
          </w:divBdr>
        </w:div>
        <w:div w:id="1863468348">
          <w:marLeft w:val="1224"/>
          <w:marRight w:val="0"/>
          <w:marTop w:val="0"/>
          <w:marBottom w:val="0"/>
          <w:divBdr>
            <w:top w:val="none" w:sz="0" w:space="0" w:color="auto"/>
            <w:left w:val="none" w:sz="0" w:space="0" w:color="auto"/>
            <w:bottom w:val="none" w:sz="0" w:space="0" w:color="auto"/>
            <w:right w:val="none" w:sz="0" w:space="0" w:color="auto"/>
          </w:divBdr>
        </w:div>
        <w:div w:id="225723681">
          <w:marLeft w:val="605"/>
          <w:marRight w:val="0"/>
          <w:marTop w:val="0"/>
          <w:marBottom w:val="0"/>
          <w:divBdr>
            <w:top w:val="none" w:sz="0" w:space="0" w:color="auto"/>
            <w:left w:val="none" w:sz="0" w:space="0" w:color="auto"/>
            <w:bottom w:val="none" w:sz="0" w:space="0" w:color="auto"/>
            <w:right w:val="none" w:sz="0" w:space="0" w:color="auto"/>
          </w:divBdr>
        </w:div>
        <w:div w:id="1448042724">
          <w:marLeft w:val="1224"/>
          <w:marRight w:val="0"/>
          <w:marTop w:val="0"/>
          <w:marBottom w:val="0"/>
          <w:divBdr>
            <w:top w:val="none" w:sz="0" w:space="0" w:color="auto"/>
            <w:left w:val="none" w:sz="0" w:space="0" w:color="auto"/>
            <w:bottom w:val="none" w:sz="0" w:space="0" w:color="auto"/>
            <w:right w:val="none" w:sz="0" w:space="0" w:color="auto"/>
          </w:divBdr>
        </w:div>
        <w:div w:id="1654482207">
          <w:marLeft w:val="1224"/>
          <w:marRight w:val="0"/>
          <w:marTop w:val="0"/>
          <w:marBottom w:val="0"/>
          <w:divBdr>
            <w:top w:val="none" w:sz="0" w:space="0" w:color="auto"/>
            <w:left w:val="none" w:sz="0" w:space="0" w:color="auto"/>
            <w:bottom w:val="none" w:sz="0" w:space="0" w:color="auto"/>
            <w:right w:val="none" w:sz="0" w:space="0" w:color="auto"/>
          </w:divBdr>
        </w:div>
        <w:div w:id="78212218">
          <w:marLeft w:val="1224"/>
          <w:marRight w:val="0"/>
          <w:marTop w:val="0"/>
          <w:marBottom w:val="0"/>
          <w:divBdr>
            <w:top w:val="none" w:sz="0" w:space="0" w:color="auto"/>
            <w:left w:val="none" w:sz="0" w:space="0" w:color="auto"/>
            <w:bottom w:val="none" w:sz="0" w:space="0" w:color="auto"/>
            <w:right w:val="none" w:sz="0" w:space="0" w:color="auto"/>
          </w:divBdr>
        </w:div>
      </w:divsChild>
    </w:div>
    <w:div w:id="1028095065">
      <w:bodyDiv w:val="1"/>
      <w:marLeft w:val="0"/>
      <w:marRight w:val="0"/>
      <w:marTop w:val="0"/>
      <w:marBottom w:val="0"/>
      <w:divBdr>
        <w:top w:val="none" w:sz="0" w:space="0" w:color="auto"/>
        <w:left w:val="none" w:sz="0" w:space="0" w:color="auto"/>
        <w:bottom w:val="none" w:sz="0" w:space="0" w:color="auto"/>
        <w:right w:val="none" w:sz="0" w:space="0" w:color="auto"/>
      </w:divBdr>
    </w:div>
    <w:div w:id="1164709203">
      <w:bodyDiv w:val="1"/>
      <w:marLeft w:val="0"/>
      <w:marRight w:val="0"/>
      <w:marTop w:val="0"/>
      <w:marBottom w:val="0"/>
      <w:divBdr>
        <w:top w:val="none" w:sz="0" w:space="0" w:color="auto"/>
        <w:left w:val="none" w:sz="0" w:space="0" w:color="auto"/>
        <w:bottom w:val="none" w:sz="0" w:space="0" w:color="auto"/>
        <w:right w:val="none" w:sz="0" w:space="0" w:color="auto"/>
      </w:divBdr>
      <w:divsChild>
        <w:div w:id="307319061">
          <w:marLeft w:val="446"/>
          <w:marRight w:val="0"/>
          <w:marTop w:val="0"/>
          <w:marBottom w:val="0"/>
          <w:divBdr>
            <w:top w:val="none" w:sz="0" w:space="0" w:color="auto"/>
            <w:left w:val="none" w:sz="0" w:space="0" w:color="auto"/>
            <w:bottom w:val="none" w:sz="0" w:space="0" w:color="auto"/>
            <w:right w:val="none" w:sz="0" w:space="0" w:color="auto"/>
          </w:divBdr>
        </w:div>
        <w:div w:id="1259412574">
          <w:marLeft w:val="1080"/>
          <w:marRight w:val="0"/>
          <w:marTop w:val="0"/>
          <w:marBottom w:val="0"/>
          <w:divBdr>
            <w:top w:val="none" w:sz="0" w:space="0" w:color="auto"/>
            <w:left w:val="none" w:sz="0" w:space="0" w:color="auto"/>
            <w:bottom w:val="none" w:sz="0" w:space="0" w:color="auto"/>
            <w:right w:val="none" w:sz="0" w:space="0" w:color="auto"/>
          </w:divBdr>
        </w:div>
        <w:div w:id="381371655">
          <w:marLeft w:val="1080"/>
          <w:marRight w:val="0"/>
          <w:marTop w:val="0"/>
          <w:marBottom w:val="0"/>
          <w:divBdr>
            <w:top w:val="none" w:sz="0" w:space="0" w:color="auto"/>
            <w:left w:val="none" w:sz="0" w:space="0" w:color="auto"/>
            <w:bottom w:val="none" w:sz="0" w:space="0" w:color="auto"/>
            <w:right w:val="none" w:sz="0" w:space="0" w:color="auto"/>
          </w:divBdr>
        </w:div>
        <w:div w:id="578829108">
          <w:marLeft w:val="1080"/>
          <w:marRight w:val="0"/>
          <w:marTop w:val="0"/>
          <w:marBottom w:val="0"/>
          <w:divBdr>
            <w:top w:val="none" w:sz="0" w:space="0" w:color="auto"/>
            <w:left w:val="none" w:sz="0" w:space="0" w:color="auto"/>
            <w:bottom w:val="none" w:sz="0" w:space="0" w:color="auto"/>
            <w:right w:val="none" w:sz="0" w:space="0" w:color="auto"/>
          </w:divBdr>
        </w:div>
        <w:div w:id="105008273">
          <w:marLeft w:val="446"/>
          <w:marRight w:val="0"/>
          <w:marTop w:val="0"/>
          <w:marBottom w:val="0"/>
          <w:divBdr>
            <w:top w:val="none" w:sz="0" w:space="0" w:color="auto"/>
            <w:left w:val="none" w:sz="0" w:space="0" w:color="auto"/>
            <w:bottom w:val="none" w:sz="0" w:space="0" w:color="auto"/>
            <w:right w:val="none" w:sz="0" w:space="0" w:color="auto"/>
          </w:divBdr>
        </w:div>
        <w:div w:id="149951045">
          <w:marLeft w:val="1080"/>
          <w:marRight w:val="0"/>
          <w:marTop w:val="0"/>
          <w:marBottom w:val="0"/>
          <w:divBdr>
            <w:top w:val="none" w:sz="0" w:space="0" w:color="auto"/>
            <w:left w:val="none" w:sz="0" w:space="0" w:color="auto"/>
            <w:bottom w:val="none" w:sz="0" w:space="0" w:color="auto"/>
            <w:right w:val="none" w:sz="0" w:space="0" w:color="auto"/>
          </w:divBdr>
        </w:div>
        <w:div w:id="659235425">
          <w:marLeft w:val="1080"/>
          <w:marRight w:val="0"/>
          <w:marTop w:val="0"/>
          <w:marBottom w:val="0"/>
          <w:divBdr>
            <w:top w:val="none" w:sz="0" w:space="0" w:color="auto"/>
            <w:left w:val="none" w:sz="0" w:space="0" w:color="auto"/>
            <w:bottom w:val="none" w:sz="0" w:space="0" w:color="auto"/>
            <w:right w:val="none" w:sz="0" w:space="0" w:color="auto"/>
          </w:divBdr>
        </w:div>
        <w:div w:id="170488573">
          <w:marLeft w:val="1080"/>
          <w:marRight w:val="0"/>
          <w:marTop w:val="0"/>
          <w:marBottom w:val="0"/>
          <w:divBdr>
            <w:top w:val="none" w:sz="0" w:space="0" w:color="auto"/>
            <w:left w:val="none" w:sz="0" w:space="0" w:color="auto"/>
            <w:bottom w:val="none" w:sz="0" w:space="0" w:color="auto"/>
            <w:right w:val="none" w:sz="0" w:space="0" w:color="auto"/>
          </w:divBdr>
        </w:div>
        <w:div w:id="2089308854">
          <w:marLeft w:val="1080"/>
          <w:marRight w:val="0"/>
          <w:marTop w:val="0"/>
          <w:marBottom w:val="0"/>
          <w:divBdr>
            <w:top w:val="none" w:sz="0" w:space="0" w:color="auto"/>
            <w:left w:val="none" w:sz="0" w:space="0" w:color="auto"/>
            <w:bottom w:val="none" w:sz="0" w:space="0" w:color="auto"/>
            <w:right w:val="none" w:sz="0" w:space="0" w:color="auto"/>
          </w:divBdr>
        </w:div>
        <w:div w:id="596980129">
          <w:marLeft w:val="446"/>
          <w:marRight w:val="0"/>
          <w:marTop w:val="0"/>
          <w:marBottom w:val="0"/>
          <w:divBdr>
            <w:top w:val="none" w:sz="0" w:space="0" w:color="auto"/>
            <w:left w:val="none" w:sz="0" w:space="0" w:color="auto"/>
            <w:bottom w:val="none" w:sz="0" w:space="0" w:color="auto"/>
            <w:right w:val="none" w:sz="0" w:space="0" w:color="auto"/>
          </w:divBdr>
        </w:div>
        <w:div w:id="1765614086">
          <w:marLeft w:val="1080"/>
          <w:marRight w:val="0"/>
          <w:marTop w:val="0"/>
          <w:marBottom w:val="0"/>
          <w:divBdr>
            <w:top w:val="none" w:sz="0" w:space="0" w:color="auto"/>
            <w:left w:val="none" w:sz="0" w:space="0" w:color="auto"/>
            <w:bottom w:val="none" w:sz="0" w:space="0" w:color="auto"/>
            <w:right w:val="none" w:sz="0" w:space="0" w:color="auto"/>
          </w:divBdr>
        </w:div>
        <w:div w:id="1055275988">
          <w:marLeft w:val="1080"/>
          <w:marRight w:val="0"/>
          <w:marTop w:val="0"/>
          <w:marBottom w:val="0"/>
          <w:divBdr>
            <w:top w:val="none" w:sz="0" w:space="0" w:color="auto"/>
            <w:left w:val="none" w:sz="0" w:space="0" w:color="auto"/>
            <w:bottom w:val="none" w:sz="0" w:space="0" w:color="auto"/>
            <w:right w:val="none" w:sz="0" w:space="0" w:color="auto"/>
          </w:divBdr>
        </w:div>
        <w:div w:id="932472077">
          <w:marLeft w:val="1080"/>
          <w:marRight w:val="0"/>
          <w:marTop w:val="0"/>
          <w:marBottom w:val="0"/>
          <w:divBdr>
            <w:top w:val="none" w:sz="0" w:space="0" w:color="auto"/>
            <w:left w:val="none" w:sz="0" w:space="0" w:color="auto"/>
            <w:bottom w:val="none" w:sz="0" w:space="0" w:color="auto"/>
            <w:right w:val="none" w:sz="0" w:space="0" w:color="auto"/>
          </w:divBdr>
        </w:div>
        <w:div w:id="120803701">
          <w:marLeft w:val="446"/>
          <w:marRight w:val="0"/>
          <w:marTop w:val="0"/>
          <w:marBottom w:val="0"/>
          <w:divBdr>
            <w:top w:val="none" w:sz="0" w:space="0" w:color="auto"/>
            <w:left w:val="none" w:sz="0" w:space="0" w:color="auto"/>
            <w:bottom w:val="none" w:sz="0" w:space="0" w:color="auto"/>
            <w:right w:val="none" w:sz="0" w:space="0" w:color="auto"/>
          </w:divBdr>
        </w:div>
        <w:div w:id="736173531">
          <w:marLeft w:val="1080"/>
          <w:marRight w:val="0"/>
          <w:marTop w:val="0"/>
          <w:marBottom w:val="0"/>
          <w:divBdr>
            <w:top w:val="none" w:sz="0" w:space="0" w:color="auto"/>
            <w:left w:val="none" w:sz="0" w:space="0" w:color="auto"/>
            <w:bottom w:val="none" w:sz="0" w:space="0" w:color="auto"/>
            <w:right w:val="none" w:sz="0" w:space="0" w:color="auto"/>
          </w:divBdr>
        </w:div>
        <w:div w:id="734012214">
          <w:marLeft w:val="446"/>
          <w:marRight w:val="0"/>
          <w:marTop w:val="0"/>
          <w:marBottom w:val="0"/>
          <w:divBdr>
            <w:top w:val="none" w:sz="0" w:space="0" w:color="auto"/>
            <w:left w:val="none" w:sz="0" w:space="0" w:color="auto"/>
            <w:bottom w:val="none" w:sz="0" w:space="0" w:color="auto"/>
            <w:right w:val="none" w:sz="0" w:space="0" w:color="auto"/>
          </w:divBdr>
        </w:div>
        <w:div w:id="720708066">
          <w:marLeft w:val="1080"/>
          <w:marRight w:val="0"/>
          <w:marTop w:val="0"/>
          <w:marBottom w:val="0"/>
          <w:divBdr>
            <w:top w:val="none" w:sz="0" w:space="0" w:color="auto"/>
            <w:left w:val="none" w:sz="0" w:space="0" w:color="auto"/>
            <w:bottom w:val="none" w:sz="0" w:space="0" w:color="auto"/>
            <w:right w:val="none" w:sz="0" w:space="0" w:color="auto"/>
          </w:divBdr>
        </w:div>
        <w:div w:id="1965185232">
          <w:marLeft w:val="1080"/>
          <w:marRight w:val="0"/>
          <w:marTop w:val="0"/>
          <w:marBottom w:val="0"/>
          <w:divBdr>
            <w:top w:val="none" w:sz="0" w:space="0" w:color="auto"/>
            <w:left w:val="none" w:sz="0" w:space="0" w:color="auto"/>
            <w:bottom w:val="none" w:sz="0" w:space="0" w:color="auto"/>
            <w:right w:val="none" w:sz="0" w:space="0" w:color="auto"/>
          </w:divBdr>
        </w:div>
      </w:divsChild>
    </w:div>
    <w:div w:id="1401514955">
      <w:bodyDiv w:val="1"/>
      <w:marLeft w:val="0"/>
      <w:marRight w:val="0"/>
      <w:marTop w:val="0"/>
      <w:marBottom w:val="0"/>
      <w:divBdr>
        <w:top w:val="none" w:sz="0" w:space="0" w:color="auto"/>
        <w:left w:val="none" w:sz="0" w:space="0" w:color="auto"/>
        <w:bottom w:val="none" w:sz="0" w:space="0" w:color="auto"/>
        <w:right w:val="none" w:sz="0" w:space="0" w:color="auto"/>
      </w:divBdr>
    </w:div>
    <w:div w:id="146338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E0D61-639F-4167-B985-3E7E5B678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Pages>
  <Words>1256</Words>
  <Characters>7160</Characters>
  <Application>Microsoft Office Word</Application>
  <DocSecurity>0</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CNES</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Bonnal Christophe</dc:creator>
  <cp:keywords/>
  <dc:description/>
  <cp:lastModifiedBy>robert rovetto</cp:lastModifiedBy>
  <cp:revision>6</cp:revision>
  <dcterms:created xsi:type="dcterms:W3CDTF">2020-03-23T21:43:00Z</dcterms:created>
  <dcterms:modified xsi:type="dcterms:W3CDTF">2020-03-24T00:54:00Z</dcterms:modified>
</cp:coreProperties>
</file>