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BABC4C" w14:textId="762B4929" w:rsidR="008F51E9" w:rsidRPr="008F51E9" w:rsidRDefault="008F51E9" w:rsidP="008F51E9">
      <w:pPr>
        <w:rPr>
          <w:rFonts w:ascii="Times New Roman" w:hAnsi="Times New Roman" w:cs="Times New Roman"/>
          <w:b/>
          <w:bCs/>
        </w:rPr>
      </w:pPr>
      <w:r w:rsidRPr="008F51E9">
        <w:rPr>
          <w:rFonts w:ascii="Times New Roman" w:hAnsi="Times New Roman" w:cs="Times New Roman"/>
          <w:b/>
          <w:bCs/>
        </w:rPr>
        <w:t xml:space="preserve">Roadmap for Global Agreement on Standards </w:t>
      </w:r>
      <w:commentRangeStart w:id="0"/>
      <w:r w:rsidRPr="008F51E9">
        <w:rPr>
          <w:rFonts w:ascii="Times New Roman" w:hAnsi="Times New Roman" w:cs="Times New Roman"/>
          <w:b/>
          <w:bCs/>
        </w:rPr>
        <w:t>to Advance the Long Term Sustainability of Space</w:t>
      </w:r>
      <w:commentRangeEnd w:id="0"/>
      <w:r w:rsidR="006567AA">
        <w:rPr>
          <w:rStyle w:val="CommentReference"/>
        </w:rPr>
        <w:commentReference w:id="0"/>
      </w:r>
    </w:p>
    <w:p w14:paraId="37039517" w14:textId="27B59993" w:rsidR="008F51E9" w:rsidRPr="008F51E9" w:rsidRDefault="008F51E9" w:rsidP="008F51E9">
      <w:pPr>
        <w:jc w:val="center"/>
        <w:rPr>
          <w:rFonts w:ascii="Times New Roman" w:hAnsi="Times New Roman" w:cs="Times New Roman"/>
        </w:rPr>
      </w:pPr>
      <w:r w:rsidRPr="008F51E9">
        <w:rPr>
          <w:rFonts w:ascii="Times New Roman" w:hAnsi="Times New Roman" w:cs="Times New Roman"/>
        </w:rPr>
        <w:t>Darren McNight</w:t>
      </w:r>
      <w:r w:rsidRPr="008F51E9">
        <w:rPr>
          <w:rFonts w:ascii="Times New Roman" w:hAnsi="Times New Roman" w:cs="Times New Roman"/>
          <w:vertAlign w:val="superscript"/>
        </w:rPr>
        <w:t>1</w:t>
      </w:r>
      <w:r w:rsidRPr="008F51E9">
        <w:rPr>
          <w:rFonts w:ascii="Times New Roman" w:hAnsi="Times New Roman" w:cs="Times New Roman"/>
        </w:rPr>
        <w:t>, Ruth Stilwell</w:t>
      </w:r>
      <w:r w:rsidRPr="008F51E9">
        <w:rPr>
          <w:rFonts w:ascii="Times New Roman" w:hAnsi="Times New Roman" w:cs="Times New Roman"/>
          <w:vertAlign w:val="superscript"/>
        </w:rPr>
        <w:t xml:space="preserve">2, </w:t>
      </w:r>
      <w:r w:rsidR="00527512" w:rsidRPr="00527512">
        <w:rPr>
          <w:rFonts w:ascii="Times New Roman" w:hAnsi="Times New Roman" w:cs="Times New Roman"/>
          <w:color w:val="FF0000"/>
        </w:rPr>
        <w:t>Others</w:t>
      </w:r>
    </w:p>
    <w:p w14:paraId="1F7B6A0D" w14:textId="7D7A4927" w:rsidR="008F51E9" w:rsidRPr="008F51E9" w:rsidRDefault="008F51E9" w:rsidP="008F51E9">
      <w:pPr>
        <w:jc w:val="center"/>
        <w:rPr>
          <w:rFonts w:ascii="Times New Roman" w:hAnsi="Times New Roman" w:cs="Times New Roman"/>
          <w:i/>
          <w:vertAlign w:val="superscript"/>
        </w:rPr>
      </w:pPr>
      <w:r w:rsidRPr="008F51E9">
        <w:rPr>
          <w:rFonts w:ascii="Times New Roman" w:hAnsi="Times New Roman" w:cs="Times New Roman"/>
          <w:i/>
        </w:rPr>
        <w:t>Independent Consultant</w:t>
      </w:r>
      <w:r w:rsidRPr="008F51E9">
        <w:rPr>
          <w:rFonts w:ascii="Times New Roman" w:hAnsi="Times New Roman" w:cs="Times New Roman"/>
          <w:i/>
          <w:vertAlign w:val="superscript"/>
        </w:rPr>
        <w:t>1</w:t>
      </w:r>
      <w:r w:rsidRPr="008F51E9">
        <w:rPr>
          <w:rFonts w:ascii="Times New Roman" w:hAnsi="Times New Roman" w:cs="Times New Roman"/>
          <w:i/>
        </w:rPr>
        <w:t>, Aerospace Policy Solution</w:t>
      </w:r>
      <w:r w:rsidR="00D754F8">
        <w:rPr>
          <w:rFonts w:ascii="Times New Roman" w:hAnsi="Times New Roman" w:cs="Times New Roman"/>
          <w:i/>
        </w:rPr>
        <w:t>s,</w:t>
      </w:r>
      <w:r w:rsidRPr="008F51E9">
        <w:rPr>
          <w:rFonts w:ascii="Times New Roman" w:hAnsi="Times New Roman" w:cs="Times New Roman"/>
          <w:i/>
        </w:rPr>
        <w:t xml:space="preserve"> LLC</w:t>
      </w:r>
      <w:r w:rsidRPr="008F51E9">
        <w:rPr>
          <w:rFonts w:ascii="Times New Roman" w:hAnsi="Times New Roman" w:cs="Times New Roman"/>
          <w:i/>
          <w:vertAlign w:val="superscript"/>
        </w:rPr>
        <w:t xml:space="preserve">2, </w:t>
      </w:r>
    </w:p>
    <w:p w14:paraId="5CA02E44" w14:textId="77777777" w:rsidR="008F51E9" w:rsidRPr="008F51E9" w:rsidRDefault="008F51E9" w:rsidP="008F51E9">
      <w:pPr>
        <w:rPr>
          <w:rFonts w:ascii="Times New Roman" w:hAnsi="Times New Roman" w:cs="Times New Roman"/>
          <w:lang w:eastAsia="zh-TW"/>
        </w:rPr>
      </w:pPr>
    </w:p>
    <w:p w14:paraId="3005CA39" w14:textId="1996AAED" w:rsidR="008F51E9" w:rsidRPr="008F51E9" w:rsidRDefault="008F51E9" w:rsidP="008F51E9">
      <w:pPr>
        <w:jc w:val="center"/>
        <w:rPr>
          <w:rFonts w:ascii="Times New Roman" w:hAnsi="Times New Roman" w:cs="Times New Roman"/>
          <w:lang w:eastAsia="zh-TW"/>
        </w:rPr>
      </w:pPr>
      <w:r w:rsidRPr="008F51E9">
        <w:rPr>
          <w:rFonts w:ascii="Times New Roman" w:hAnsi="Times New Roman" w:cs="Times New Roman"/>
          <w:lang w:eastAsia="zh-TW"/>
        </w:rPr>
        <w:t>ABSTRACT</w:t>
      </w:r>
    </w:p>
    <w:p w14:paraId="44280437" w14:textId="77777777" w:rsidR="008F51E9" w:rsidRPr="008F51E9" w:rsidRDefault="008F51E9" w:rsidP="008F51E9">
      <w:pPr>
        <w:rPr>
          <w:rFonts w:ascii="Times New Roman" w:hAnsi="Times New Roman" w:cs="Times New Roman"/>
          <w:lang w:eastAsia="zh-TW"/>
        </w:rPr>
      </w:pPr>
    </w:p>
    <w:p w14:paraId="692BCBA4" w14:textId="7A116FB4" w:rsidR="008F51E9" w:rsidRDefault="008F51E9" w:rsidP="008F51E9">
      <w:pPr>
        <w:rPr>
          <w:rFonts w:ascii="Times New Roman" w:hAnsi="Times New Roman" w:cs="Times New Roman"/>
          <w:lang w:eastAsia="zh-TW"/>
        </w:rPr>
      </w:pPr>
      <w:r w:rsidRPr="008F51E9">
        <w:rPr>
          <w:rFonts w:ascii="Times New Roman" w:hAnsi="Times New Roman" w:cs="Times New Roman"/>
          <w:lang w:eastAsia="zh-TW"/>
        </w:rPr>
        <w:t>Keywords: information sharing, space traffic management, space environment, orbital debris</w:t>
      </w:r>
    </w:p>
    <w:p w14:paraId="09F74AB9" w14:textId="6EFA5845" w:rsidR="00C727B4" w:rsidRDefault="00C727B4" w:rsidP="008F51E9">
      <w:pPr>
        <w:rPr>
          <w:rFonts w:ascii="Times New Roman" w:hAnsi="Times New Roman" w:cs="Times New Roman"/>
          <w:lang w:eastAsia="zh-TW"/>
        </w:rPr>
      </w:pPr>
    </w:p>
    <w:p w14:paraId="151950B2" w14:textId="0739796F" w:rsidR="00C727B4" w:rsidRDefault="00C727B4" w:rsidP="008F51E9">
      <w:pPr>
        <w:rPr>
          <w:rFonts w:ascii="Times New Roman" w:hAnsi="Times New Roman" w:cs="Times New Roman"/>
          <w:lang w:eastAsia="zh-TW"/>
        </w:rPr>
      </w:pPr>
    </w:p>
    <w:p w14:paraId="42F456B7" w14:textId="77777777" w:rsidR="00C727B4" w:rsidRPr="008F51E9" w:rsidRDefault="00C727B4" w:rsidP="008F51E9">
      <w:pPr>
        <w:rPr>
          <w:rFonts w:ascii="Times New Roman" w:hAnsi="Times New Roman" w:cs="Times New Roman"/>
          <w:lang w:eastAsia="zh-TW"/>
        </w:rPr>
      </w:pPr>
    </w:p>
    <w:p w14:paraId="03F9A4E3" w14:textId="77777777" w:rsidR="008F51E9" w:rsidRPr="008F51E9" w:rsidRDefault="008F51E9" w:rsidP="008F51E9">
      <w:pPr>
        <w:rPr>
          <w:rFonts w:ascii="Times New Roman" w:hAnsi="Times New Roman" w:cs="Times New Roman"/>
          <w:lang w:eastAsia="zh-TW"/>
        </w:rPr>
        <w:sectPr w:rsidR="008F51E9" w:rsidRPr="008F51E9" w:rsidSect="008F51E9">
          <w:headerReference w:type="default" r:id="rId11"/>
          <w:footerReference w:type="default" r:id="rId12"/>
          <w:footnotePr>
            <w:pos w:val="beneathText"/>
            <w:numFmt w:val="chicago"/>
          </w:footnotePr>
          <w:endnotePr>
            <w:numFmt w:val="decimal"/>
          </w:endnotePr>
          <w:pgSz w:w="12240" w:h="15840" w:code="1"/>
          <w:pgMar w:top="1418" w:right="1418" w:bottom="1418" w:left="1418" w:header="709" w:footer="709" w:gutter="0"/>
          <w:cols w:space="708"/>
          <w:docGrid w:linePitch="360"/>
        </w:sectPr>
      </w:pPr>
    </w:p>
    <w:p w14:paraId="63F0ED5C" w14:textId="77777777" w:rsidR="008F51E9" w:rsidRPr="008F51E9" w:rsidRDefault="008F51E9" w:rsidP="008F51E9">
      <w:pPr>
        <w:rPr>
          <w:rFonts w:ascii="Times New Roman" w:hAnsi="Times New Roman" w:cs="Times New Roman"/>
          <w:lang w:eastAsia="zh-TW"/>
        </w:rPr>
      </w:pPr>
    </w:p>
    <w:p w14:paraId="02D18D45" w14:textId="77777777" w:rsidR="008F51E9" w:rsidRPr="00B26171" w:rsidRDefault="008F51E9" w:rsidP="00D754F8">
      <w:pPr>
        <w:pStyle w:val="ListParagraph"/>
        <w:numPr>
          <w:ilvl w:val="0"/>
          <w:numId w:val="4"/>
        </w:numPr>
        <w:rPr>
          <w:rFonts w:ascii="Times New Roman" w:hAnsi="Times New Roman" w:cs="Times New Roman"/>
          <w:b/>
          <w:bCs/>
        </w:rPr>
      </w:pPr>
      <w:r w:rsidRPr="00B26171">
        <w:rPr>
          <w:rFonts w:ascii="Times New Roman" w:hAnsi="Times New Roman" w:cs="Times New Roman"/>
          <w:b/>
          <w:bCs/>
        </w:rPr>
        <w:t>Introduction</w:t>
      </w:r>
    </w:p>
    <w:p w14:paraId="45B98D89" w14:textId="77777777" w:rsidR="008F51E9" w:rsidRPr="00B26171" w:rsidRDefault="008F51E9" w:rsidP="00D754F8">
      <w:pPr>
        <w:ind w:firstLine="720"/>
        <w:jc w:val="both"/>
        <w:rPr>
          <w:rFonts w:ascii="Times New Roman" w:hAnsi="Times New Roman" w:cs="Times New Roman"/>
          <w:sz w:val="22"/>
          <w:szCs w:val="22"/>
        </w:rPr>
      </w:pPr>
      <w:r w:rsidRPr="00B26171">
        <w:rPr>
          <w:rFonts w:ascii="Times New Roman" w:hAnsi="Times New Roman" w:cs="Times New Roman"/>
          <w:sz w:val="22"/>
          <w:szCs w:val="22"/>
        </w:rPr>
        <w:t>The need for international standards and established norms of behavior in space is generally accepted by the space community. In addition to US efforts, the European Union has established a Space Surveillance and Tracking Consortium offering to work in cooperation and competition with the United States.</w:t>
      </w:r>
      <w:r w:rsidRPr="00B26171">
        <w:rPr>
          <w:rStyle w:val="FootnoteReference"/>
          <w:rFonts w:ascii="Times New Roman" w:hAnsi="Times New Roman" w:cs="Times New Roman"/>
          <w:sz w:val="22"/>
          <w:szCs w:val="22"/>
        </w:rPr>
        <w:footnoteReference w:id="1"/>
      </w:r>
      <w:r w:rsidRPr="00B26171">
        <w:rPr>
          <w:rFonts w:ascii="Times New Roman" w:hAnsi="Times New Roman" w:cs="Times New Roman"/>
          <w:sz w:val="22"/>
          <w:szCs w:val="22"/>
        </w:rPr>
        <w:t xml:space="preserve"> While the need to develop a common understanding of best practices for space actors </w:t>
      </w:r>
      <w:r w:rsidR="00D754F8" w:rsidRPr="00B26171">
        <w:rPr>
          <w:rFonts w:ascii="Times New Roman" w:hAnsi="Times New Roman" w:cs="Times New Roman"/>
          <w:sz w:val="22"/>
          <w:szCs w:val="22"/>
        </w:rPr>
        <w:t xml:space="preserve">has general agreement, the path to achieve agreement on standards of behavior is  less clear. </w:t>
      </w:r>
    </w:p>
    <w:p w14:paraId="5295F81A" w14:textId="77777777" w:rsidR="00D754F8" w:rsidRPr="00B26171" w:rsidRDefault="00D754F8" w:rsidP="008F51E9">
      <w:pPr>
        <w:jc w:val="both"/>
        <w:rPr>
          <w:rFonts w:ascii="Times New Roman" w:hAnsi="Times New Roman" w:cs="Times New Roman"/>
          <w:sz w:val="22"/>
          <w:szCs w:val="22"/>
        </w:rPr>
      </w:pPr>
      <w:r w:rsidRPr="00B26171">
        <w:rPr>
          <w:rFonts w:ascii="Times New Roman" w:hAnsi="Times New Roman" w:cs="Times New Roman"/>
          <w:sz w:val="22"/>
          <w:szCs w:val="22"/>
        </w:rPr>
        <w:tab/>
        <w:t xml:space="preserve">This paper evaluates existing opportunities and provides a  roadmap for the development of international standards  for the purpose of meeting the goal of long term sustainability of space. </w:t>
      </w:r>
    </w:p>
    <w:p w14:paraId="4BF4AFEF" w14:textId="4CD50E7D" w:rsidR="00D754F8" w:rsidRPr="00B26171" w:rsidRDefault="00D754F8" w:rsidP="008F51E9">
      <w:pPr>
        <w:jc w:val="both"/>
        <w:rPr>
          <w:rFonts w:ascii="Times New Roman" w:hAnsi="Times New Roman" w:cs="Times New Roman"/>
          <w:sz w:val="22"/>
          <w:szCs w:val="22"/>
        </w:rPr>
      </w:pPr>
    </w:p>
    <w:p w14:paraId="2499A0FC" w14:textId="2B5F35D7" w:rsidR="00D754F8" w:rsidRPr="00B26171" w:rsidRDefault="00D754F8" w:rsidP="00D754F8">
      <w:pPr>
        <w:pStyle w:val="ListParagraph"/>
        <w:numPr>
          <w:ilvl w:val="0"/>
          <w:numId w:val="4"/>
        </w:numPr>
        <w:jc w:val="both"/>
        <w:rPr>
          <w:rFonts w:ascii="Times New Roman" w:hAnsi="Times New Roman" w:cs="Times New Roman"/>
          <w:b/>
          <w:bCs/>
        </w:rPr>
      </w:pPr>
      <w:r w:rsidRPr="00B26171">
        <w:rPr>
          <w:rFonts w:ascii="Times New Roman" w:hAnsi="Times New Roman" w:cs="Times New Roman"/>
          <w:b/>
          <w:bCs/>
        </w:rPr>
        <w:t xml:space="preserve">Existing Structures </w:t>
      </w:r>
    </w:p>
    <w:p w14:paraId="7EA1503E" w14:textId="6C7A3E85" w:rsidR="00D754F8" w:rsidRPr="00B26171" w:rsidRDefault="00D754F8" w:rsidP="00D754F8">
      <w:pPr>
        <w:pStyle w:val="ListParagraph"/>
        <w:numPr>
          <w:ilvl w:val="1"/>
          <w:numId w:val="4"/>
        </w:numPr>
        <w:jc w:val="both"/>
        <w:rPr>
          <w:rFonts w:ascii="Times New Roman" w:hAnsi="Times New Roman" w:cs="Times New Roman"/>
        </w:rPr>
      </w:pPr>
      <w:r w:rsidRPr="00B26171">
        <w:rPr>
          <w:rFonts w:ascii="Times New Roman" w:hAnsi="Times New Roman" w:cs="Times New Roman"/>
        </w:rPr>
        <w:t>COPUOS</w:t>
      </w:r>
    </w:p>
    <w:p w14:paraId="28BD6DC7" w14:textId="2542D6A2" w:rsidR="00D754F8" w:rsidRPr="00B26171" w:rsidRDefault="00D754F8" w:rsidP="00D754F8">
      <w:pPr>
        <w:pStyle w:val="ListParagraph"/>
        <w:ind w:left="792"/>
        <w:jc w:val="both"/>
        <w:rPr>
          <w:rFonts w:ascii="Times New Roman" w:hAnsi="Times New Roman" w:cs="Times New Roman"/>
          <w:color w:val="FF0000"/>
        </w:rPr>
      </w:pPr>
      <w:r w:rsidRPr="00B26171">
        <w:rPr>
          <w:rFonts w:ascii="Times New Roman" w:hAnsi="Times New Roman" w:cs="Times New Roman"/>
          <w:color w:val="FF0000"/>
        </w:rPr>
        <w:t>Need contribution</w:t>
      </w:r>
    </w:p>
    <w:p w14:paraId="69F8FCF1" w14:textId="1030C6CB" w:rsidR="00D754F8" w:rsidRPr="00B26171" w:rsidRDefault="00D754F8" w:rsidP="00D754F8">
      <w:pPr>
        <w:pStyle w:val="ListParagraph"/>
        <w:numPr>
          <w:ilvl w:val="1"/>
          <w:numId w:val="4"/>
        </w:numPr>
        <w:jc w:val="both"/>
        <w:rPr>
          <w:rFonts w:ascii="Times New Roman" w:hAnsi="Times New Roman" w:cs="Times New Roman"/>
        </w:rPr>
      </w:pPr>
      <w:r w:rsidRPr="00B26171">
        <w:rPr>
          <w:rFonts w:ascii="Times New Roman" w:hAnsi="Times New Roman" w:cs="Times New Roman"/>
        </w:rPr>
        <w:t>ICAO</w:t>
      </w:r>
    </w:p>
    <w:p w14:paraId="3A47073A" w14:textId="46735125" w:rsidR="00D754F8" w:rsidRPr="00B26171" w:rsidRDefault="00D754F8" w:rsidP="00845530">
      <w:pPr>
        <w:ind w:firstLine="360"/>
        <w:jc w:val="both"/>
        <w:rPr>
          <w:rFonts w:ascii="Times New Roman" w:hAnsi="Times New Roman" w:cs="Times New Roman"/>
          <w:sz w:val="22"/>
          <w:szCs w:val="22"/>
        </w:rPr>
      </w:pPr>
      <w:r w:rsidRPr="00B26171">
        <w:rPr>
          <w:rFonts w:ascii="Times New Roman" w:hAnsi="Times New Roman" w:cs="Times New Roman"/>
          <w:sz w:val="22"/>
          <w:szCs w:val="22"/>
        </w:rPr>
        <w:t xml:space="preserve">The ICAO structure for the development of </w:t>
      </w:r>
      <w:r w:rsidR="00CE560D" w:rsidRPr="00B26171">
        <w:rPr>
          <w:rFonts w:ascii="Times New Roman" w:hAnsi="Times New Roman" w:cs="Times New Roman"/>
          <w:sz w:val="22"/>
          <w:szCs w:val="22"/>
        </w:rPr>
        <w:t>St</w:t>
      </w:r>
      <w:r w:rsidRPr="00B26171">
        <w:rPr>
          <w:rFonts w:ascii="Times New Roman" w:hAnsi="Times New Roman" w:cs="Times New Roman"/>
          <w:sz w:val="22"/>
          <w:szCs w:val="22"/>
        </w:rPr>
        <w:t xml:space="preserve">andards and </w:t>
      </w:r>
      <w:r w:rsidR="00CE560D" w:rsidRPr="00B26171">
        <w:rPr>
          <w:rFonts w:ascii="Times New Roman" w:hAnsi="Times New Roman" w:cs="Times New Roman"/>
          <w:sz w:val="22"/>
          <w:szCs w:val="22"/>
        </w:rPr>
        <w:t>Re</w:t>
      </w:r>
      <w:r w:rsidRPr="00B26171">
        <w:rPr>
          <w:rFonts w:ascii="Times New Roman" w:hAnsi="Times New Roman" w:cs="Times New Roman"/>
          <w:sz w:val="22"/>
          <w:szCs w:val="22"/>
        </w:rPr>
        <w:t xml:space="preserve">commended </w:t>
      </w:r>
      <w:r w:rsidR="00CE560D" w:rsidRPr="00B26171">
        <w:rPr>
          <w:rFonts w:ascii="Times New Roman" w:hAnsi="Times New Roman" w:cs="Times New Roman"/>
          <w:sz w:val="22"/>
          <w:szCs w:val="22"/>
        </w:rPr>
        <w:t>P</w:t>
      </w:r>
      <w:r w:rsidRPr="00B26171">
        <w:rPr>
          <w:rFonts w:ascii="Times New Roman" w:hAnsi="Times New Roman" w:cs="Times New Roman"/>
          <w:sz w:val="22"/>
          <w:szCs w:val="22"/>
        </w:rPr>
        <w:t xml:space="preserve">ractices </w:t>
      </w:r>
      <w:r w:rsidR="00CE560D" w:rsidRPr="00B26171">
        <w:rPr>
          <w:rFonts w:ascii="Times New Roman" w:hAnsi="Times New Roman" w:cs="Times New Roman"/>
          <w:sz w:val="22"/>
          <w:szCs w:val="22"/>
        </w:rPr>
        <w:t xml:space="preserve">(SARPs) </w:t>
      </w:r>
      <w:r w:rsidRPr="00B26171">
        <w:rPr>
          <w:rFonts w:ascii="Times New Roman" w:hAnsi="Times New Roman" w:cs="Times New Roman"/>
          <w:sz w:val="22"/>
          <w:szCs w:val="22"/>
        </w:rPr>
        <w:t xml:space="preserve">for aviation utilizes a formal structure of expert groups, bringing input from states, industry, and aviation professions. Proposals from expert groups are </w:t>
      </w:r>
      <w:r w:rsidR="00845530" w:rsidRPr="00B26171">
        <w:rPr>
          <w:rFonts w:ascii="Times New Roman" w:hAnsi="Times New Roman" w:cs="Times New Roman"/>
          <w:sz w:val="22"/>
          <w:szCs w:val="22"/>
        </w:rPr>
        <w:t xml:space="preserve">reviewed by the technical commission and a formal process of consultation with contracting states and international organizations. </w:t>
      </w:r>
      <w:r w:rsidRPr="00B26171">
        <w:rPr>
          <w:rFonts w:ascii="Times New Roman" w:hAnsi="Times New Roman" w:cs="Times New Roman"/>
          <w:sz w:val="22"/>
          <w:szCs w:val="22"/>
        </w:rPr>
        <w:t xml:space="preserve"> </w:t>
      </w:r>
      <w:r w:rsidR="00845530" w:rsidRPr="00B26171">
        <w:rPr>
          <w:rFonts w:ascii="Times New Roman" w:hAnsi="Times New Roman" w:cs="Times New Roman"/>
          <w:sz w:val="22"/>
          <w:szCs w:val="22"/>
        </w:rPr>
        <w:t xml:space="preserve">It is important to note that the ICAO process does not require consensus and states are able to formally differ from an ICAO standard, however, doing so requires transparency.  ICAO uses this </w:t>
      </w:r>
      <w:r w:rsidR="00845530" w:rsidRPr="00B26171">
        <w:rPr>
          <w:rFonts w:ascii="Times New Roman" w:hAnsi="Times New Roman" w:cs="Times New Roman"/>
          <w:sz w:val="22"/>
          <w:szCs w:val="22"/>
        </w:rPr>
        <w:t xml:space="preserve">transparency as a mitigation for a lack of consensus. </w:t>
      </w:r>
    </w:p>
    <w:p w14:paraId="0F804BDA" w14:textId="04C252E7" w:rsidR="00845530" w:rsidRPr="00B26171" w:rsidRDefault="00845530" w:rsidP="00845530">
      <w:pPr>
        <w:ind w:firstLine="360"/>
        <w:jc w:val="both"/>
        <w:rPr>
          <w:rFonts w:ascii="Times New Roman" w:hAnsi="Times New Roman" w:cs="Times New Roman"/>
          <w:sz w:val="22"/>
          <w:szCs w:val="22"/>
        </w:rPr>
      </w:pPr>
      <w:r w:rsidRPr="00B26171">
        <w:rPr>
          <w:rFonts w:ascii="Times New Roman" w:hAnsi="Times New Roman" w:cs="Times New Roman"/>
          <w:sz w:val="22"/>
          <w:szCs w:val="22"/>
        </w:rPr>
        <w:t xml:space="preserve">The ICAO process of developing </w:t>
      </w:r>
      <w:r w:rsidR="00263D92" w:rsidRPr="00B26171">
        <w:rPr>
          <w:rFonts w:ascii="Times New Roman" w:hAnsi="Times New Roman" w:cs="Times New Roman"/>
          <w:sz w:val="22"/>
          <w:szCs w:val="22"/>
        </w:rPr>
        <w:t>SARPs</w:t>
      </w:r>
      <w:r w:rsidRPr="00B26171">
        <w:rPr>
          <w:rFonts w:ascii="Times New Roman" w:hAnsi="Times New Roman" w:cs="Times New Roman"/>
          <w:sz w:val="22"/>
          <w:szCs w:val="22"/>
        </w:rPr>
        <w:t xml:space="preserve"> is often, and accurately</w:t>
      </w:r>
      <w:r w:rsidR="00263D92" w:rsidRPr="00B26171">
        <w:rPr>
          <w:rFonts w:ascii="Times New Roman" w:hAnsi="Times New Roman" w:cs="Times New Roman"/>
          <w:sz w:val="22"/>
          <w:szCs w:val="22"/>
        </w:rPr>
        <w:t>,</w:t>
      </w:r>
      <w:r w:rsidRPr="00B26171">
        <w:rPr>
          <w:rFonts w:ascii="Times New Roman" w:hAnsi="Times New Roman" w:cs="Times New Roman"/>
          <w:sz w:val="22"/>
          <w:szCs w:val="22"/>
        </w:rPr>
        <w:t xml:space="preserve"> criticized for being slow and somewhat inflexible.  This can impede the timely development of necessary processes for accommodating new technologies and new entrants. A closer examination of the ICAO process as it adapted to rapid change provides a view of alternative available processes.  ICAO has the ability to develop guidance material using expert groups, but outside the formal consultation processes.  This provides considerable agility in the development of guidance material </w:t>
      </w:r>
      <w:r w:rsidR="00CE560D" w:rsidRPr="00B26171">
        <w:rPr>
          <w:rFonts w:ascii="Times New Roman" w:hAnsi="Times New Roman" w:cs="Times New Roman"/>
          <w:sz w:val="22"/>
          <w:szCs w:val="22"/>
        </w:rPr>
        <w:t xml:space="preserve">on best practices, using the operational expertise of states with the most experience with the subject material.  This allows states with less capacity or experience to adopt the guidelines, knowing it has been through an ICAO process and will form the basis for eventual SARPs. </w:t>
      </w:r>
    </w:p>
    <w:p w14:paraId="2DF31C98" w14:textId="18783177" w:rsidR="00447C83" w:rsidRDefault="00447C83" w:rsidP="00845530">
      <w:pPr>
        <w:ind w:firstLine="360"/>
        <w:jc w:val="both"/>
        <w:rPr>
          <w:rFonts w:ascii="Times New Roman" w:hAnsi="Times New Roman" w:cs="Times New Roman"/>
          <w:sz w:val="22"/>
          <w:szCs w:val="22"/>
        </w:rPr>
      </w:pPr>
      <w:r w:rsidRPr="00B26171">
        <w:rPr>
          <w:rFonts w:ascii="Times New Roman" w:hAnsi="Times New Roman" w:cs="Times New Roman"/>
          <w:sz w:val="22"/>
          <w:szCs w:val="22"/>
        </w:rPr>
        <w:t xml:space="preserve">The ICAO process for the development of guidance material may provide a model that could be effectively followed using existing international structures for space diplomacy. </w:t>
      </w:r>
    </w:p>
    <w:p w14:paraId="560E503C" w14:textId="77777777" w:rsidR="00812732" w:rsidRPr="00B26171" w:rsidRDefault="00812732" w:rsidP="00845530">
      <w:pPr>
        <w:ind w:firstLine="360"/>
        <w:jc w:val="both"/>
        <w:rPr>
          <w:rFonts w:ascii="Times New Roman" w:hAnsi="Times New Roman" w:cs="Times New Roman"/>
          <w:sz w:val="22"/>
          <w:szCs w:val="22"/>
        </w:rPr>
      </w:pPr>
    </w:p>
    <w:p w14:paraId="3972DD7D" w14:textId="61790F37" w:rsidR="00812732" w:rsidRDefault="00812732" w:rsidP="00812732">
      <w:pPr>
        <w:pStyle w:val="ListParagraph"/>
        <w:numPr>
          <w:ilvl w:val="1"/>
          <w:numId w:val="4"/>
        </w:numPr>
        <w:jc w:val="both"/>
        <w:rPr>
          <w:rFonts w:ascii="Times New Roman" w:hAnsi="Times New Roman" w:cs="Times New Roman"/>
        </w:rPr>
      </w:pPr>
      <w:r>
        <w:rPr>
          <w:rFonts w:ascii="Times New Roman" w:hAnsi="Times New Roman" w:cs="Times New Roman"/>
        </w:rPr>
        <w:t>NextGen-SESAR Coordination</w:t>
      </w:r>
      <w:r>
        <w:rPr>
          <w:rFonts w:ascii="Times New Roman" w:hAnsi="Times New Roman" w:cs="Times New Roman"/>
        </w:rPr>
        <w:tab/>
      </w:r>
    </w:p>
    <w:p w14:paraId="7C49A710" w14:textId="1BEEF297" w:rsidR="00812732" w:rsidRDefault="00812732" w:rsidP="00812732">
      <w:pPr>
        <w:ind w:firstLine="360"/>
        <w:jc w:val="both"/>
        <w:rPr>
          <w:rFonts w:ascii="Times New Roman" w:hAnsi="Times New Roman" w:cs="Times New Roman"/>
          <w:sz w:val="22"/>
          <w:szCs w:val="22"/>
        </w:rPr>
      </w:pPr>
      <w:r>
        <w:rPr>
          <w:rFonts w:ascii="Times New Roman" w:hAnsi="Times New Roman" w:cs="Times New Roman"/>
          <w:sz w:val="22"/>
          <w:szCs w:val="22"/>
        </w:rPr>
        <w:t xml:space="preserve">The FAA in the US and the European Union air navigation service providers each launched major aviation modernization programs.  These are NextGen in the US and SESAR in the EU. These programs included numerous elements that required interoperability and common operating standards.  As these two actors represent the majority of global air traffic operations, the elected bilateral coordination to augment the ICAO process. </w:t>
      </w:r>
      <w:r w:rsidR="005333FA">
        <w:rPr>
          <w:rFonts w:ascii="Times New Roman" w:hAnsi="Times New Roman" w:cs="Times New Roman"/>
          <w:sz w:val="22"/>
          <w:szCs w:val="22"/>
        </w:rPr>
        <w:t xml:space="preserve">The approach was an unspoken </w:t>
      </w:r>
      <w:r w:rsidR="005333FA">
        <w:rPr>
          <w:rFonts w:ascii="Times New Roman" w:hAnsi="Times New Roman" w:cs="Times New Roman"/>
          <w:sz w:val="22"/>
          <w:szCs w:val="22"/>
        </w:rPr>
        <w:lastRenderedPageBreak/>
        <w:t xml:space="preserve">acknowledgement that the dominate players could create standards that met their needs in the near term and would form the basis for global standards to be adopted later.  This approach reflected not only the volume of traffic handled, but the willingness of the parties to invest considerable resources in developing both standards and technology. </w:t>
      </w:r>
    </w:p>
    <w:p w14:paraId="38DD57F5" w14:textId="77777777" w:rsidR="005333FA" w:rsidRPr="00812732" w:rsidRDefault="005333FA" w:rsidP="00812732">
      <w:pPr>
        <w:ind w:firstLine="360"/>
        <w:jc w:val="both"/>
        <w:rPr>
          <w:rFonts w:ascii="Times New Roman" w:hAnsi="Times New Roman" w:cs="Times New Roman"/>
          <w:sz w:val="22"/>
          <w:szCs w:val="22"/>
        </w:rPr>
      </w:pPr>
    </w:p>
    <w:p w14:paraId="5DF8A1A2" w14:textId="1F424556" w:rsidR="00D754F8" w:rsidRPr="00B26171" w:rsidRDefault="00D754F8" w:rsidP="00D754F8">
      <w:pPr>
        <w:pStyle w:val="ListParagraph"/>
        <w:numPr>
          <w:ilvl w:val="1"/>
          <w:numId w:val="4"/>
        </w:numPr>
        <w:jc w:val="both"/>
        <w:rPr>
          <w:rFonts w:ascii="Times New Roman" w:hAnsi="Times New Roman" w:cs="Times New Roman"/>
        </w:rPr>
      </w:pPr>
      <w:r w:rsidRPr="00B26171">
        <w:rPr>
          <w:rFonts w:ascii="Times New Roman" w:hAnsi="Times New Roman" w:cs="Times New Roman"/>
          <w:color w:val="FF0000"/>
        </w:rPr>
        <w:t>Other</w:t>
      </w:r>
    </w:p>
    <w:p w14:paraId="0EAE10F1" w14:textId="77777777" w:rsidR="00D754F8" w:rsidRPr="00B26171" w:rsidRDefault="00D754F8" w:rsidP="008F51E9">
      <w:pPr>
        <w:jc w:val="both"/>
        <w:rPr>
          <w:rFonts w:ascii="Times New Roman" w:hAnsi="Times New Roman" w:cs="Times New Roman"/>
          <w:sz w:val="22"/>
          <w:szCs w:val="22"/>
        </w:rPr>
      </w:pPr>
    </w:p>
    <w:p w14:paraId="5D4418DF" w14:textId="0175079B" w:rsidR="00C727B4" w:rsidRPr="00B26171" w:rsidRDefault="00E83DA9" w:rsidP="00C727B4">
      <w:pPr>
        <w:pStyle w:val="ListParagraph"/>
        <w:numPr>
          <w:ilvl w:val="0"/>
          <w:numId w:val="4"/>
        </w:numPr>
        <w:jc w:val="both"/>
        <w:rPr>
          <w:rFonts w:ascii="Times New Roman" w:hAnsi="Times New Roman" w:cs="Times New Roman"/>
          <w:b/>
          <w:bCs/>
        </w:rPr>
      </w:pPr>
      <w:r w:rsidRPr="00B26171">
        <w:rPr>
          <w:rFonts w:ascii="Times New Roman" w:hAnsi="Times New Roman" w:cs="Times New Roman"/>
        </w:rPr>
        <w:t xml:space="preserve"> </w:t>
      </w:r>
      <w:r w:rsidRPr="00B26171">
        <w:rPr>
          <w:rFonts w:ascii="Times New Roman" w:hAnsi="Times New Roman" w:cs="Times New Roman"/>
          <w:b/>
          <w:bCs/>
        </w:rPr>
        <w:t xml:space="preserve">Divide the Question </w:t>
      </w:r>
    </w:p>
    <w:p w14:paraId="01B16C93" w14:textId="4965D372" w:rsidR="00C727B4" w:rsidRPr="00B26171" w:rsidRDefault="00C727B4" w:rsidP="00C727B4">
      <w:pPr>
        <w:pStyle w:val="ListParagraph"/>
        <w:ind w:left="0" w:firstLine="360"/>
        <w:jc w:val="both"/>
        <w:rPr>
          <w:rFonts w:ascii="Times New Roman" w:hAnsi="Times New Roman" w:cs="Times New Roman"/>
        </w:rPr>
      </w:pPr>
      <w:r w:rsidRPr="00B26171">
        <w:rPr>
          <w:rFonts w:ascii="Times New Roman" w:hAnsi="Times New Roman" w:cs="Times New Roman"/>
        </w:rPr>
        <w:t>In developing the roadmap</w:t>
      </w:r>
      <w:r w:rsidR="009727BA" w:rsidRPr="00B26171">
        <w:rPr>
          <w:rFonts w:ascii="Times New Roman" w:hAnsi="Times New Roman" w:cs="Times New Roman"/>
        </w:rPr>
        <w:t>,</w:t>
      </w:r>
      <w:r w:rsidRPr="00B26171">
        <w:rPr>
          <w:rFonts w:ascii="Times New Roman" w:hAnsi="Times New Roman" w:cs="Times New Roman"/>
        </w:rPr>
        <w:t xml:space="preserve"> it is recognized that we need to carefully analyze where international agreement is most needed and will yield the greatest benefit for the space community. </w:t>
      </w:r>
      <w:r w:rsidR="007A4860" w:rsidRPr="00B26171">
        <w:rPr>
          <w:rFonts w:ascii="Times New Roman" w:hAnsi="Times New Roman" w:cs="Times New Roman"/>
        </w:rPr>
        <w:t xml:space="preserve">Efficient use of expert groups should focus expertise on the components of the sustainable space question to enable specialized participation. </w:t>
      </w:r>
    </w:p>
    <w:p w14:paraId="49EBB1F1" w14:textId="5B4C4B4A" w:rsidR="00E83DA9" w:rsidRDefault="00E83DA9" w:rsidP="00E83DA9">
      <w:pPr>
        <w:pStyle w:val="ListParagraph"/>
        <w:numPr>
          <w:ilvl w:val="1"/>
          <w:numId w:val="4"/>
        </w:numPr>
        <w:jc w:val="both"/>
        <w:rPr>
          <w:rFonts w:ascii="Times New Roman" w:hAnsi="Times New Roman" w:cs="Times New Roman"/>
        </w:rPr>
      </w:pPr>
      <w:r w:rsidRPr="00B26171">
        <w:rPr>
          <w:rFonts w:ascii="Times New Roman" w:hAnsi="Times New Roman" w:cs="Times New Roman"/>
        </w:rPr>
        <w:t>Space Situational Awareness</w:t>
      </w:r>
    </w:p>
    <w:p w14:paraId="12669A54" w14:textId="77777777" w:rsidR="00E35E36" w:rsidRDefault="00E445F7" w:rsidP="00E445F7">
      <w:pPr>
        <w:jc w:val="both"/>
        <w:rPr>
          <w:ins w:id="4" w:author="robert rovetto" w:date="2020-08-26T17:37:00Z"/>
          <w:rFonts w:ascii="Times New Roman" w:hAnsi="Times New Roman" w:cs="Times New Roman"/>
          <w:color w:val="FF0000"/>
        </w:rPr>
      </w:pPr>
      <w:r>
        <w:rPr>
          <w:rFonts w:ascii="Times New Roman" w:hAnsi="Times New Roman" w:cs="Times New Roman"/>
          <w:color w:val="FF0000"/>
        </w:rPr>
        <w:t xml:space="preserve">Need contribution </w:t>
      </w:r>
    </w:p>
    <w:p w14:paraId="64F12E1A" w14:textId="13828CF7" w:rsidR="00E35E36" w:rsidRDefault="00860DE4" w:rsidP="00E35E36">
      <w:pPr>
        <w:ind w:firstLine="360"/>
        <w:jc w:val="both"/>
        <w:rPr>
          <w:ins w:id="5" w:author="robert rovetto" w:date="2020-08-26T17:37:00Z"/>
          <w:rFonts w:ascii="Times New Roman" w:hAnsi="Times New Roman" w:cs="Times New Roman"/>
          <w:color w:val="FF0000"/>
        </w:rPr>
        <w:pPrChange w:id="6" w:author="robert rovetto" w:date="2020-08-26T17:37:00Z">
          <w:pPr>
            <w:jc w:val="both"/>
          </w:pPr>
        </w:pPrChange>
      </w:pPr>
      <w:ins w:id="7" w:author="robert rovetto" w:date="2020-08-26T17:18:00Z">
        <w:r>
          <w:rPr>
            <w:rFonts w:ascii="Times New Roman" w:hAnsi="Times New Roman" w:cs="Times New Roman"/>
            <w:color w:val="FF0000"/>
          </w:rPr>
          <w:t xml:space="preserve">A fundamental </w:t>
        </w:r>
      </w:ins>
      <w:ins w:id="8" w:author="robert rovetto" w:date="2020-08-26T17:17:00Z">
        <w:r>
          <w:rPr>
            <w:rFonts w:ascii="Times New Roman" w:hAnsi="Times New Roman" w:cs="Times New Roman"/>
            <w:color w:val="FF0000"/>
          </w:rPr>
          <w:t>goal of space situational awareness</w:t>
        </w:r>
      </w:ins>
      <w:ins w:id="9" w:author="robert rovetto" w:date="2020-08-26T17:18:00Z">
        <w:r w:rsidR="000B119B">
          <w:rPr>
            <w:rFonts w:ascii="Times New Roman" w:hAnsi="Times New Roman" w:cs="Times New Roman"/>
            <w:color w:val="FF0000"/>
          </w:rPr>
          <w:t xml:space="preserve"> (SSA)</w:t>
        </w:r>
      </w:ins>
      <w:ins w:id="10" w:author="robert rovetto" w:date="2020-08-26T17:17:00Z">
        <w:r>
          <w:rPr>
            <w:rFonts w:ascii="Times New Roman" w:hAnsi="Times New Roman" w:cs="Times New Roman"/>
            <w:color w:val="FF0000"/>
          </w:rPr>
          <w:t xml:space="preserve"> is </w:t>
        </w:r>
      </w:ins>
      <w:ins w:id="11" w:author="robert rovetto" w:date="2020-08-26T17:18:00Z">
        <w:r>
          <w:rPr>
            <w:rFonts w:ascii="Times New Roman" w:hAnsi="Times New Roman" w:cs="Times New Roman"/>
            <w:color w:val="FF0000"/>
          </w:rPr>
          <w:t xml:space="preserve">actionable </w:t>
        </w:r>
      </w:ins>
      <w:ins w:id="12" w:author="robert rovetto" w:date="2020-08-26T17:17:00Z">
        <w:r>
          <w:rPr>
            <w:rFonts w:ascii="Times New Roman" w:hAnsi="Times New Roman" w:cs="Times New Roman"/>
            <w:color w:val="FF0000"/>
          </w:rPr>
          <w:t xml:space="preserve">knowledge about the </w:t>
        </w:r>
      </w:ins>
      <w:ins w:id="13" w:author="robert rovetto" w:date="2020-08-26T17:18:00Z">
        <w:r>
          <w:rPr>
            <w:rFonts w:ascii="Times New Roman" w:hAnsi="Times New Roman" w:cs="Times New Roman"/>
            <w:color w:val="FF0000"/>
          </w:rPr>
          <w:t xml:space="preserve">orbital </w:t>
        </w:r>
      </w:ins>
      <w:ins w:id="14" w:author="robert rovetto" w:date="2020-08-26T17:21:00Z">
        <w:r w:rsidR="000B119B">
          <w:rPr>
            <w:rFonts w:ascii="Times New Roman" w:hAnsi="Times New Roman" w:cs="Times New Roman"/>
            <w:color w:val="FF0000"/>
          </w:rPr>
          <w:t xml:space="preserve">and </w:t>
        </w:r>
      </w:ins>
      <w:ins w:id="15" w:author="robert rovetto" w:date="2020-08-26T17:22:00Z">
        <w:r w:rsidR="000B119B">
          <w:rPr>
            <w:rFonts w:ascii="Times New Roman" w:hAnsi="Times New Roman" w:cs="Times New Roman"/>
            <w:color w:val="FF0000"/>
          </w:rPr>
          <w:t xml:space="preserve">near </w:t>
        </w:r>
      </w:ins>
      <w:ins w:id="16" w:author="robert rovetto" w:date="2020-08-26T17:18:00Z">
        <w:r>
          <w:rPr>
            <w:rFonts w:ascii="Times New Roman" w:hAnsi="Times New Roman" w:cs="Times New Roman"/>
            <w:color w:val="FF0000"/>
          </w:rPr>
          <w:t xml:space="preserve">space environment. </w:t>
        </w:r>
      </w:ins>
      <w:ins w:id="17" w:author="robert rovetto" w:date="2020-08-26T17:30:00Z">
        <w:r w:rsidR="00062D7B">
          <w:rPr>
            <w:rFonts w:ascii="Times New Roman" w:hAnsi="Times New Roman" w:cs="Times New Roman"/>
            <w:color w:val="FF0000"/>
          </w:rPr>
          <w:t xml:space="preserve">This calls for </w:t>
        </w:r>
      </w:ins>
      <w:ins w:id="18" w:author="robert rovetto" w:date="2020-08-26T17:31:00Z">
        <w:r w:rsidR="00062D7B">
          <w:rPr>
            <w:rFonts w:ascii="Times New Roman" w:hAnsi="Times New Roman" w:cs="Times New Roman"/>
            <w:color w:val="FF0000"/>
          </w:rPr>
          <w:t xml:space="preserve">attaining </w:t>
        </w:r>
      </w:ins>
      <w:ins w:id="19" w:author="robert rovetto" w:date="2020-08-26T17:30:00Z">
        <w:r w:rsidR="00062D7B">
          <w:rPr>
            <w:rFonts w:ascii="Times New Roman" w:hAnsi="Times New Roman" w:cs="Times New Roman"/>
            <w:color w:val="FF0000"/>
          </w:rPr>
          <w:t xml:space="preserve">current and predictive </w:t>
        </w:r>
      </w:ins>
      <w:ins w:id="20" w:author="robert rovetto" w:date="2020-08-26T17:31:00Z">
        <w:r w:rsidR="00062D7B">
          <w:rPr>
            <w:rFonts w:ascii="Times New Roman" w:hAnsi="Times New Roman" w:cs="Times New Roman"/>
            <w:color w:val="FF0000"/>
          </w:rPr>
          <w:t xml:space="preserve">information. </w:t>
        </w:r>
      </w:ins>
      <w:ins w:id="21" w:author="robert rovetto" w:date="2020-08-26T17:28:00Z">
        <w:r w:rsidR="00062D7B">
          <w:rPr>
            <w:rFonts w:ascii="Times New Roman" w:hAnsi="Times New Roman" w:cs="Times New Roman"/>
            <w:color w:val="FF0000"/>
          </w:rPr>
          <w:t xml:space="preserve">With respect to </w:t>
        </w:r>
      </w:ins>
      <w:ins w:id="22" w:author="robert rovetto" w:date="2020-08-26T17:18:00Z">
        <w:r w:rsidR="000B119B">
          <w:rPr>
            <w:rFonts w:ascii="Times New Roman" w:hAnsi="Times New Roman" w:cs="Times New Roman"/>
            <w:color w:val="FF0000"/>
          </w:rPr>
          <w:t xml:space="preserve">Earth, </w:t>
        </w:r>
        <w:commentRangeStart w:id="23"/>
        <w:r w:rsidR="000B119B">
          <w:rPr>
            <w:rFonts w:ascii="Times New Roman" w:hAnsi="Times New Roman" w:cs="Times New Roman"/>
            <w:color w:val="FF0000"/>
          </w:rPr>
          <w:t xml:space="preserve">SSA is </w:t>
        </w:r>
      </w:ins>
      <w:ins w:id="24" w:author="robert rovetto" w:date="2020-08-26T17:20:00Z">
        <w:r w:rsidR="000B119B" w:rsidRPr="000B119B">
          <w:rPr>
            <w:rFonts w:ascii="Times New Roman" w:hAnsi="Times New Roman" w:cs="Times New Roman"/>
            <w:color w:val="FF0000"/>
          </w:rPr>
          <w:t>understanding derived from studying the</w:t>
        </w:r>
        <w:r w:rsidR="000B119B">
          <w:rPr>
            <w:rFonts w:ascii="Times New Roman" w:hAnsi="Times New Roman" w:cs="Times New Roman"/>
            <w:color w:val="FF0000"/>
          </w:rPr>
          <w:t xml:space="preserve"> near-Earth </w:t>
        </w:r>
      </w:ins>
      <w:ins w:id="25" w:author="robert rovetto" w:date="2020-08-26T17:21:00Z">
        <w:r w:rsidR="000B119B">
          <w:rPr>
            <w:rFonts w:ascii="Times New Roman" w:hAnsi="Times New Roman" w:cs="Times New Roman"/>
            <w:color w:val="FF0000"/>
          </w:rPr>
          <w:t>environment</w:t>
        </w:r>
      </w:ins>
      <w:commentRangeEnd w:id="23"/>
      <w:ins w:id="26" w:author="robert rovetto" w:date="2020-08-26T17:26:00Z">
        <w:r w:rsidR="000B119B">
          <w:rPr>
            <w:rStyle w:val="CommentReference"/>
          </w:rPr>
          <w:commentReference w:id="23"/>
        </w:r>
      </w:ins>
      <w:ins w:id="27" w:author="robert rovetto" w:date="2020-08-26T17:35:00Z">
        <w:r w:rsidR="00A11849">
          <w:rPr>
            <w:rFonts w:ascii="Times New Roman" w:hAnsi="Times New Roman" w:cs="Times New Roman"/>
            <w:color w:val="FF0000"/>
          </w:rPr>
          <w:t xml:space="preserve">, </w:t>
        </w:r>
      </w:ins>
      <w:ins w:id="28" w:author="robert rovetto" w:date="2020-08-26T17:36:00Z">
        <w:r w:rsidR="00A11849">
          <w:rPr>
            <w:rFonts w:ascii="Times New Roman" w:hAnsi="Times New Roman" w:cs="Times New Roman"/>
            <w:color w:val="FF0000"/>
          </w:rPr>
          <w:t>which includes a number of subjects</w:t>
        </w:r>
      </w:ins>
      <w:ins w:id="29" w:author="robert rovetto" w:date="2020-08-26T17:35:00Z">
        <w:r w:rsidR="00A11849">
          <w:rPr>
            <w:rFonts w:ascii="Times New Roman" w:hAnsi="Times New Roman" w:cs="Times New Roman"/>
            <w:color w:val="FF0000"/>
          </w:rPr>
          <w:t xml:space="preserve">. </w:t>
        </w:r>
      </w:ins>
    </w:p>
    <w:p w14:paraId="18F1447B" w14:textId="7CC677DC" w:rsidR="00E445F7" w:rsidRDefault="00062D7B" w:rsidP="00E35E36">
      <w:pPr>
        <w:ind w:firstLine="360"/>
        <w:jc w:val="both"/>
        <w:rPr>
          <w:rFonts w:ascii="Times New Roman" w:hAnsi="Times New Roman" w:cs="Times New Roman"/>
          <w:color w:val="FF0000"/>
        </w:rPr>
        <w:pPrChange w:id="30" w:author="robert rovetto" w:date="2020-08-26T17:37:00Z">
          <w:pPr>
            <w:jc w:val="both"/>
          </w:pPr>
        </w:pPrChange>
      </w:pPr>
      <w:ins w:id="31" w:author="robert rovetto" w:date="2020-08-26T17:29:00Z">
        <w:r>
          <w:rPr>
            <w:rFonts w:ascii="Times New Roman" w:hAnsi="Times New Roman" w:cs="Times New Roman"/>
            <w:color w:val="FF0000"/>
          </w:rPr>
          <w:t xml:space="preserve">Although various descriptions of SSA, </w:t>
        </w:r>
      </w:ins>
      <w:ins w:id="32" w:author="robert rovetto" w:date="2020-08-26T17:31:00Z">
        <w:r>
          <w:rPr>
            <w:rFonts w:ascii="Times New Roman" w:hAnsi="Times New Roman" w:cs="Times New Roman"/>
            <w:color w:val="FF0000"/>
          </w:rPr>
          <w:t xml:space="preserve">each </w:t>
        </w:r>
      </w:ins>
      <w:ins w:id="33" w:author="robert rovetto" w:date="2020-08-26T17:29:00Z">
        <w:r>
          <w:rPr>
            <w:rFonts w:ascii="Times New Roman" w:hAnsi="Times New Roman" w:cs="Times New Roman"/>
            <w:color w:val="FF0000"/>
          </w:rPr>
          <w:t xml:space="preserve">from distinct persons or groups, may vary, </w:t>
        </w:r>
      </w:ins>
      <w:ins w:id="34" w:author="robert rovetto" w:date="2020-08-26T17:31:00Z">
        <w:r>
          <w:rPr>
            <w:rFonts w:ascii="Times New Roman" w:hAnsi="Times New Roman" w:cs="Times New Roman"/>
            <w:color w:val="FF0000"/>
          </w:rPr>
          <w:t xml:space="preserve">this </w:t>
        </w:r>
      </w:ins>
      <w:ins w:id="35" w:author="robert rovetto" w:date="2020-08-26T17:29:00Z">
        <w:r>
          <w:rPr>
            <w:rFonts w:ascii="Times New Roman" w:hAnsi="Times New Roman" w:cs="Times New Roman"/>
            <w:color w:val="FF0000"/>
          </w:rPr>
          <w:t xml:space="preserve">goal </w:t>
        </w:r>
      </w:ins>
      <w:ins w:id="36" w:author="robert rovetto" w:date="2020-08-26T17:31:00Z">
        <w:r>
          <w:rPr>
            <w:rFonts w:ascii="Times New Roman" w:hAnsi="Times New Roman" w:cs="Times New Roman"/>
            <w:color w:val="FF0000"/>
          </w:rPr>
          <w:t xml:space="preserve">together with </w:t>
        </w:r>
      </w:ins>
      <w:ins w:id="37" w:author="robert rovetto" w:date="2020-08-26T17:29:00Z">
        <w:r>
          <w:rPr>
            <w:rFonts w:ascii="Times New Roman" w:hAnsi="Times New Roman" w:cs="Times New Roman"/>
            <w:color w:val="FF0000"/>
          </w:rPr>
          <w:t>a number of tasks are shared</w:t>
        </w:r>
      </w:ins>
      <w:ins w:id="38" w:author="robert rovetto" w:date="2020-08-26T17:30:00Z">
        <w:r>
          <w:rPr>
            <w:rFonts w:ascii="Times New Roman" w:hAnsi="Times New Roman" w:cs="Times New Roman"/>
            <w:color w:val="FF0000"/>
          </w:rPr>
          <w:t xml:space="preserve">. Tasks </w:t>
        </w:r>
      </w:ins>
      <w:ins w:id="39" w:author="robert rovetto" w:date="2020-08-26T17:33:00Z">
        <w:r>
          <w:rPr>
            <w:rFonts w:ascii="Times New Roman" w:hAnsi="Times New Roman" w:cs="Times New Roman"/>
            <w:color w:val="FF0000"/>
          </w:rPr>
          <w:t xml:space="preserve">(and techniques) </w:t>
        </w:r>
      </w:ins>
      <w:ins w:id="40" w:author="robert rovetto" w:date="2020-08-26T17:31:00Z">
        <w:r>
          <w:rPr>
            <w:rFonts w:ascii="Times New Roman" w:hAnsi="Times New Roman" w:cs="Times New Roman"/>
            <w:color w:val="FF0000"/>
          </w:rPr>
          <w:t>for</w:t>
        </w:r>
      </w:ins>
      <w:ins w:id="41" w:author="robert rovetto" w:date="2020-08-26T17:30:00Z">
        <w:r>
          <w:rPr>
            <w:rFonts w:ascii="Times New Roman" w:hAnsi="Times New Roman" w:cs="Times New Roman"/>
            <w:color w:val="FF0000"/>
          </w:rPr>
          <w:t xml:space="preserve"> achieving actionable awareness of </w:t>
        </w:r>
      </w:ins>
      <w:ins w:id="42" w:author="robert rovetto" w:date="2020-08-26T17:31:00Z">
        <w:r>
          <w:rPr>
            <w:rFonts w:ascii="Times New Roman" w:hAnsi="Times New Roman" w:cs="Times New Roman"/>
            <w:color w:val="FF0000"/>
          </w:rPr>
          <w:t>the curre</w:t>
        </w:r>
      </w:ins>
      <w:ins w:id="43" w:author="robert rovetto" w:date="2020-08-26T17:32:00Z">
        <w:r>
          <w:rPr>
            <w:rFonts w:ascii="Times New Roman" w:hAnsi="Times New Roman" w:cs="Times New Roman"/>
            <w:color w:val="FF0000"/>
          </w:rPr>
          <w:t>nt and future situation in orbit include: observation, monitoring, detection, data collection</w:t>
        </w:r>
      </w:ins>
      <w:ins w:id="44" w:author="robert rovetto" w:date="2020-08-26T17:33:00Z">
        <w:r>
          <w:rPr>
            <w:rFonts w:ascii="Times New Roman" w:hAnsi="Times New Roman" w:cs="Times New Roman"/>
            <w:color w:val="FF0000"/>
          </w:rPr>
          <w:t xml:space="preserve"> and analysis,</w:t>
        </w:r>
      </w:ins>
      <w:ins w:id="45" w:author="robert rovetto" w:date="2020-08-26T17:32:00Z">
        <w:r>
          <w:rPr>
            <w:rFonts w:ascii="Times New Roman" w:hAnsi="Times New Roman" w:cs="Times New Roman"/>
            <w:color w:val="FF0000"/>
          </w:rPr>
          <w:t xml:space="preserve"> data and information </w:t>
        </w:r>
      </w:ins>
      <w:ins w:id="46" w:author="robert rovetto" w:date="2020-08-26T17:33:00Z">
        <w:r>
          <w:rPr>
            <w:rFonts w:ascii="Times New Roman" w:hAnsi="Times New Roman" w:cs="Times New Roman"/>
            <w:color w:val="FF0000"/>
          </w:rPr>
          <w:t>dissemination</w:t>
        </w:r>
      </w:ins>
      <w:ins w:id="47" w:author="robert rovetto" w:date="2020-08-26T17:32:00Z">
        <w:r>
          <w:rPr>
            <w:rFonts w:ascii="Times New Roman" w:hAnsi="Times New Roman" w:cs="Times New Roman"/>
            <w:color w:val="FF0000"/>
          </w:rPr>
          <w:t xml:space="preserve"> (i.e., communication)</w:t>
        </w:r>
      </w:ins>
      <w:ins w:id="48" w:author="robert rovetto" w:date="2020-08-26T17:33:00Z">
        <w:r>
          <w:rPr>
            <w:rFonts w:ascii="Times New Roman" w:hAnsi="Times New Roman" w:cs="Times New Roman"/>
            <w:color w:val="FF0000"/>
          </w:rPr>
          <w:t xml:space="preserve">, </w:t>
        </w:r>
      </w:ins>
      <w:ins w:id="49" w:author="robert rovetto" w:date="2020-08-26T17:34:00Z">
        <w:r>
          <w:rPr>
            <w:rFonts w:ascii="Times New Roman" w:hAnsi="Times New Roman" w:cs="Times New Roman"/>
            <w:color w:val="FF0000"/>
          </w:rPr>
          <w:t>and predictions.</w:t>
        </w:r>
      </w:ins>
    </w:p>
    <w:p w14:paraId="58902666" w14:textId="77777777" w:rsidR="00E445F7" w:rsidRPr="00E445F7" w:rsidRDefault="00E445F7" w:rsidP="00E445F7">
      <w:pPr>
        <w:jc w:val="both"/>
        <w:rPr>
          <w:rFonts w:ascii="Times New Roman" w:hAnsi="Times New Roman" w:cs="Times New Roman"/>
          <w:color w:val="FF0000"/>
        </w:rPr>
      </w:pPr>
    </w:p>
    <w:p w14:paraId="13390C93" w14:textId="2D1E00DB" w:rsidR="00E83DA9" w:rsidRDefault="00E83DA9" w:rsidP="00F05F7E">
      <w:pPr>
        <w:pStyle w:val="ListParagraph"/>
        <w:numPr>
          <w:ilvl w:val="1"/>
          <w:numId w:val="4"/>
        </w:numPr>
        <w:jc w:val="both"/>
        <w:rPr>
          <w:rFonts w:ascii="Times New Roman" w:hAnsi="Times New Roman" w:cs="Times New Roman"/>
        </w:rPr>
      </w:pPr>
      <w:commentRangeStart w:id="50"/>
      <w:r w:rsidRPr="00B26171">
        <w:rPr>
          <w:rFonts w:ascii="Times New Roman" w:hAnsi="Times New Roman" w:cs="Times New Roman"/>
        </w:rPr>
        <w:t xml:space="preserve">Space Environment </w:t>
      </w:r>
      <w:commentRangeEnd w:id="50"/>
      <w:r w:rsidR="00552DA3">
        <w:rPr>
          <w:rStyle w:val="CommentReference"/>
        </w:rPr>
        <w:commentReference w:id="50"/>
      </w:r>
      <w:r w:rsidRPr="00B26171">
        <w:rPr>
          <w:rFonts w:ascii="Times New Roman" w:hAnsi="Times New Roman" w:cs="Times New Roman"/>
        </w:rPr>
        <w:t>Management</w:t>
      </w:r>
    </w:p>
    <w:p w14:paraId="73139750" w14:textId="7C6F94B9" w:rsidR="00E445F7" w:rsidRDefault="00E445F7" w:rsidP="00E445F7">
      <w:pPr>
        <w:jc w:val="both"/>
        <w:rPr>
          <w:rFonts w:ascii="Times New Roman" w:hAnsi="Times New Roman" w:cs="Times New Roman"/>
          <w:color w:val="FF0000"/>
        </w:rPr>
      </w:pPr>
      <w:r>
        <w:rPr>
          <w:rFonts w:ascii="Times New Roman" w:hAnsi="Times New Roman" w:cs="Times New Roman"/>
          <w:color w:val="FF0000"/>
        </w:rPr>
        <w:t>How do we want to describe this concept?</w:t>
      </w:r>
    </w:p>
    <w:p w14:paraId="5FA97F48" w14:textId="77777777" w:rsidR="00E445F7" w:rsidRPr="00E445F7" w:rsidRDefault="00E445F7" w:rsidP="00E445F7">
      <w:pPr>
        <w:jc w:val="both"/>
        <w:rPr>
          <w:rFonts w:ascii="Times New Roman" w:hAnsi="Times New Roman" w:cs="Times New Roman"/>
          <w:color w:val="FF0000"/>
        </w:rPr>
      </w:pPr>
    </w:p>
    <w:p w14:paraId="394B4D21" w14:textId="77777777" w:rsidR="00B26171" w:rsidRPr="00B26171" w:rsidRDefault="00C727B4" w:rsidP="00B26171">
      <w:pPr>
        <w:pStyle w:val="ListParagraph"/>
        <w:numPr>
          <w:ilvl w:val="2"/>
          <w:numId w:val="4"/>
        </w:numPr>
        <w:jc w:val="both"/>
        <w:rPr>
          <w:rFonts w:ascii="Times New Roman" w:hAnsi="Times New Roman" w:cs="Times New Roman"/>
        </w:rPr>
      </w:pPr>
      <w:r w:rsidRPr="00B26171">
        <w:rPr>
          <w:rFonts w:ascii="Times New Roman" w:hAnsi="Times New Roman" w:cs="Times New Roman"/>
        </w:rPr>
        <w:t>Mitigation</w:t>
      </w:r>
    </w:p>
    <w:p w14:paraId="21F903FA" w14:textId="5C06DF2A" w:rsidR="00B26171" w:rsidRDefault="00B26171" w:rsidP="00E445F7">
      <w:pPr>
        <w:ind w:firstLine="720"/>
        <w:jc w:val="both"/>
        <w:rPr>
          <w:rFonts w:ascii="Times New Roman" w:hAnsi="Times New Roman" w:cs="Times New Roman"/>
          <w:sz w:val="22"/>
          <w:szCs w:val="22"/>
        </w:rPr>
      </w:pPr>
      <w:commentRangeStart w:id="51"/>
      <w:r>
        <w:rPr>
          <w:rFonts w:ascii="Times New Roman" w:hAnsi="Times New Roman" w:cs="Times New Roman"/>
          <w:sz w:val="22"/>
          <w:szCs w:val="22"/>
        </w:rPr>
        <w:t xml:space="preserve">Mitigation is a forward looking </w:t>
      </w:r>
      <w:r w:rsidR="00876254">
        <w:rPr>
          <w:rFonts w:ascii="Times New Roman" w:hAnsi="Times New Roman" w:cs="Times New Roman"/>
          <w:sz w:val="22"/>
          <w:szCs w:val="22"/>
        </w:rPr>
        <w:t xml:space="preserve">strategy </w:t>
      </w:r>
      <w:commentRangeEnd w:id="51"/>
      <w:r w:rsidR="00C4675B">
        <w:rPr>
          <w:rStyle w:val="CommentReference"/>
        </w:rPr>
        <w:commentReference w:id="51"/>
      </w:r>
      <w:r w:rsidR="00876254">
        <w:rPr>
          <w:rFonts w:ascii="Times New Roman" w:hAnsi="Times New Roman" w:cs="Times New Roman"/>
          <w:sz w:val="22"/>
          <w:szCs w:val="22"/>
        </w:rPr>
        <w:t xml:space="preserve">to limit the addition of new debris in the space environment, this includes standards to require propulsive collision avoidance capability for mission duration and deorbit and to fix requirements for the deorbit of all hardware at end of mission. </w:t>
      </w:r>
    </w:p>
    <w:p w14:paraId="0EAC4459" w14:textId="77777777" w:rsidR="00876254" w:rsidRPr="00B26171" w:rsidRDefault="00876254" w:rsidP="00B26171">
      <w:pPr>
        <w:jc w:val="both"/>
        <w:rPr>
          <w:rFonts w:ascii="Times New Roman" w:hAnsi="Times New Roman" w:cs="Times New Roman"/>
          <w:sz w:val="22"/>
          <w:szCs w:val="22"/>
        </w:rPr>
      </w:pPr>
    </w:p>
    <w:p w14:paraId="7E7A6B84" w14:textId="61FA7762" w:rsidR="00C727B4" w:rsidRDefault="00C727B4" w:rsidP="00E83DA9">
      <w:pPr>
        <w:pStyle w:val="ListParagraph"/>
        <w:numPr>
          <w:ilvl w:val="2"/>
          <w:numId w:val="4"/>
        </w:numPr>
        <w:jc w:val="both"/>
        <w:rPr>
          <w:rFonts w:ascii="Times New Roman" w:hAnsi="Times New Roman" w:cs="Times New Roman"/>
        </w:rPr>
      </w:pPr>
      <w:r w:rsidRPr="00B26171">
        <w:rPr>
          <w:rFonts w:ascii="Times New Roman" w:hAnsi="Times New Roman" w:cs="Times New Roman"/>
        </w:rPr>
        <w:t xml:space="preserve">Remediation </w:t>
      </w:r>
    </w:p>
    <w:p w14:paraId="60C2D36D" w14:textId="529B8283" w:rsidR="00876254" w:rsidRPr="00F05F7E" w:rsidRDefault="00876254" w:rsidP="00876254">
      <w:pPr>
        <w:jc w:val="both"/>
        <w:rPr>
          <w:rFonts w:ascii="Times New Roman" w:hAnsi="Times New Roman" w:cs="Times New Roman"/>
          <w:color w:val="FF0000"/>
          <w:sz w:val="22"/>
          <w:szCs w:val="22"/>
        </w:rPr>
      </w:pPr>
      <w:r w:rsidRPr="00876254">
        <w:rPr>
          <w:rFonts w:ascii="Times New Roman" w:hAnsi="Times New Roman" w:cs="Times New Roman"/>
          <w:sz w:val="22"/>
          <w:szCs w:val="22"/>
        </w:rPr>
        <w:t>Remediation is required due to objects abandoned before debris mitigation guidelines were put in place and poor mitigation compliance. Remediation is a reflective approach to clean up the current orbital environment recognizing that there is the ability to identify globally selected objects</w:t>
      </w:r>
      <w:del w:id="52" w:author="robert rovetto" w:date="2020-08-26T19:23:00Z">
        <w:r w:rsidRPr="00876254" w:rsidDel="00DD7269">
          <w:rPr>
            <w:rFonts w:ascii="Times New Roman" w:hAnsi="Times New Roman" w:cs="Times New Roman"/>
            <w:sz w:val="22"/>
            <w:szCs w:val="22"/>
          </w:rPr>
          <w:delText xml:space="preserve"> </w:delText>
        </w:r>
      </w:del>
      <w:r w:rsidRPr="00876254">
        <w:rPr>
          <w:rFonts w:ascii="Times New Roman" w:hAnsi="Times New Roman" w:cs="Times New Roman"/>
          <w:sz w:val="22"/>
          <w:szCs w:val="22"/>
        </w:rPr>
        <w:t xml:space="preserve"> that have statistically greatest debris-generating potential to curtail </w:t>
      </w:r>
      <w:commentRangeStart w:id="53"/>
      <w:r w:rsidRPr="00876254">
        <w:rPr>
          <w:rFonts w:ascii="Times New Roman" w:hAnsi="Times New Roman" w:cs="Times New Roman"/>
          <w:sz w:val="22"/>
          <w:szCs w:val="22"/>
        </w:rPr>
        <w:t>dead-on-dead</w:t>
      </w:r>
      <w:commentRangeEnd w:id="53"/>
      <w:r w:rsidR="00025319">
        <w:rPr>
          <w:rStyle w:val="CommentReference"/>
        </w:rPr>
        <w:commentReference w:id="53"/>
      </w:r>
      <w:r w:rsidRPr="00876254">
        <w:rPr>
          <w:rFonts w:ascii="Times New Roman" w:hAnsi="Times New Roman" w:cs="Times New Roman"/>
          <w:sz w:val="22"/>
          <w:szCs w:val="22"/>
        </w:rPr>
        <w:t xml:space="preserve"> debris generation.</w:t>
      </w:r>
      <w:r w:rsidR="00F05F7E">
        <w:rPr>
          <w:rFonts w:ascii="Times New Roman" w:hAnsi="Times New Roman" w:cs="Times New Roman"/>
          <w:sz w:val="22"/>
          <w:szCs w:val="22"/>
        </w:rPr>
        <w:t xml:space="preserve"> The risk of collision between two pieces of non</w:t>
      </w:r>
      <w:r w:rsidR="00684688">
        <w:rPr>
          <w:rFonts w:ascii="Times New Roman" w:hAnsi="Times New Roman" w:cs="Times New Roman"/>
          <w:sz w:val="22"/>
          <w:szCs w:val="22"/>
        </w:rPr>
        <w:t>-</w:t>
      </w:r>
      <w:r w:rsidR="00F05F7E">
        <w:rPr>
          <w:rFonts w:ascii="Times New Roman" w:hAnsi="Times New Roman" w:cs="Times New Roman"/>
          <w:sz w:val="22"/>
          <w:szCs w:val="22"/>
        </w:rPr>
        <w:t xml:space="preserve">maneuverable debris is </w:t>
      </w:r>
      <w:commentRangeStart w:id="54"/>
      <w:r w:rsidR="00F05F7E">
        <w:rPr>
          <w:rFonts w:ascii="Times New Roman" w:hAnsi="Times New Roman" w:cs="Times New Roman"/>
          <w:color w:val="FF0000"/>
          <w:sz w:val="22"/>
          <w:szCs w:val="22"/>
        </w:rPr>
        <w:t>do we have statistics on the likelihood or what percentage of conjunction alerts are debris-debris vs satellite-debris</w:t>
      </w:r>
      <w:commentRangeEnd w:id="54"/>
      <w:r w:rsidR="002E03AA">
        <w:rPr>
          <w:rStyle w:val="CommentReference"/>
        </w:rPr>
        <w:commentReference w:id="54"/>
      </w:r>
    </w:p>
    <w:p w14:paraId="6E40A09B" w14:textId="77777777" w:rsidR="00876254" w:rsidRPr="00876254" w:rsidRDefault="00876254" w:rsidP="00876254">
      <w:pPr>
        <w:jc w:val="both"/>
        <w:rPr>
          <w:rFonts w:ascii="Times New Roman" w:hAnsi="Times New Roman" w:cs="Times New Roman"/>
        </w:rPr>
      </w:pPr>
    </w:p>
    <w:p w14:paraId="6B8DDCD1" w14:textId="2A1F324B" w:rsidR="00F05F7E" w:rsidRDefault="00F05F7E" w:rsidP="00E83DA9">
      <w:pPr>
        <w:pStyle w:val="ListParagraph"/>
        <w:numPr>
          <w:ilvl w:val="1"/>
          <w:numId w:val="4"/>
        </w:numPr>
        <w:jc w:val="both"/>
        <w:rPr>
          <w:rFonts w:ascii="Times New Roman" w:hAnsi="Times New Roman" w:cs="Times New Roman"/>
        </w:rPr>
      </w:pPr>
      <w:r>
        <w:rPr>
          <w:rFonts w:ascii="Times New Roman" w:hAnsi="Times New Roman" w:cs="Times New Roman"/>
        </w:rPr>
        <w:t xml:space="preserve">Prevention </w:t>
      </w:r>
    </w:p>
    <w:p w14:paraId="09D92105" w14:textId="29618716" w:rsidR="00F05F7E" w:rsidRDefault="00F05F7E" w:rsidP="00E445F7">
      <w:pPr>
        <w:ind w:firstLine="360"/>
        <w:jc w:val="both"/>
        <w:rPr>
          <w:rFonts w:ascii="Times New Roman" w:hAnsi="Times New Roman" w:cs="Times New Roman"/>
        </w:rPr>
      </w:pPr>
      <w:commentRangeStart w:id="55"/>
      <w:r>
        <w:rPr>
          <w:rFonts w:ascii="Times New Roman" w:hAnsi="Times New Roman" w:cs="Times New Roman"/>
        </w:rPr>
        <w:t xml:space="preserve">The prevention of debris creation is the active role </w:t>
      </w:r>
      <w:commentRangeStart w:id="56"/>
      <w:r>
        <w:rPr>
          <w:rFonts w:ascii="Times New Roman" w:hAnsi="Times New Roman" w:cs="Times New Roman"/>
        </w:rPr>
        <w:t>often categorized as ‘space traffic management’</w:t>
      </w:r>
      <w:commentRangeEnd w:id="56"/>
      <w:r w:rsidR="00CD3A5B">
        <w:rPr>
          <w:rStyle w:val="CommentReference"/>
        </w:rPr>
        <w:commentReference w:id="56"/>
      </w:r>
      <w:commentRangeEnd w:id="55"/>
      <w:r w:rsidR="00CD3A5B">
        <w:rPr>
          <w:rStyle w:val="CommentReference"/>
        </w:rPr>
        <w:commentReference w:id="55"/>
      </w:r>
      <w:r>
        <w:rPr>
          <w:rFonts w:ascii="Times New Roman" w:hAnsi="Times New Roman" w:cs="Times New Roman"/>
        </w:rPr>
        <w:t xml:space="preserve">. Avoiding collisions in space between active satellites or between an active satellite and debris is but one element of a space traffic management regime. </w:t>
      </w:r>
    </w:p>
    <w:p w14:paraId="1D881C9A" w14:textId="77777777" w:rsidR="000E6496" w:rsidRPr="00F05F7E" w:rsidRDefault="000E6496" w:rsidP="00F05F7E">
      <w:pPr>
        <w:jc w:val="both"/>
        <w:rPr>
          <w:rFonts w:ascii="Times New Roman" w:hAnsi="Times New Roman" w:cs="Times New Roman"/>
        </w:rPr>
      </w:pPr>
    </w:p>
    <w:p w14:paraId="3EDA8DFE" w14:textId="09BE0FF9" w:rsidR="00E83DA9" w:rsidRDefault="00E83DA9" w:rsidP="00F05F7E">
      <w:pPr>
        <w:pStyle w:val="ListParagraph"/>
        <w:numPr>
          <w:ilvl w:val="2"/>
          <w:numId w:val="4"/>
        </w:numPr>
        <w:jc w:val="both"/>
        <w:rPr>
          <w:rFonts w:ascii="Times New Roman" w:hAnsi="Times New Roman" w:cs="Times New Roman"/>
        </w:rPr>
      </w:pPr>
      <w:r w:rsidRPr="00B26171">
        <w:rPr>
          <w:rFonts w:ascii="Times New Roman" w:hAnsi="Times New Roman" w:cs="Times New Roman"/>
        </w:rPr>
        <w:t>Collision Avoidance</w:t>
      </w:r>
    </w:p>
    <w:p w14:paraId="5B7776A2" w14:textId="63DAA423" w:rsidR="000E6496" w:rsidRDefault="000E6496" w:rsidP="00E445F7">
      <w:pPr>
        <w:ind w:firstLine="720"/>
        <w:jc w:val="both"/>
        <w:rPr>
          <w:rFonts w:ascii="Times New Roman" w:hAnsi="Times New Roman" w:cs="Times New Roman"/>
        </w:rPr>
      </w:pPr>
      <w:r>
        <w:rPr>
          <w:rFonts w:ascii="Times New Roman" w:hAnsi="Times New Roman" w:cs="Times New Roman"/>
        </w:rPr>
        <w:t xml:space="preserve">Collision avoidance </w:t>
      </w:r>
      <w:r w:rsidR="000D4291">
        <w:rPr>
          <w:rFonts w:ascii="Times New Roman" w:hAnsi="Times New Roman" w:cs="Times New Roman"/>
        </w:rPr>
        <w:t xml:space="preserve">standards should provide predictability to other operators in shared orbits.  Operator provided information on intent and planned maneuvers is needed to augment space situational awareness systems. As space becomes more congested, it is necessary to establish common understanding and agreement on right of way or coordinated avoidance maneuvers </w:t>
      </w:r>
    </w:p>
    <w:p w14:paraId="7D526FEF" w14:textId="77777777" w:rsidR="000D4291" w:rsidRPr="000E6496" w:rsidRDefault="000D4291" w:rsidP="000E6496">
      <w:pPr>
        <w:jc w:val="both"/>
        <w:rPr>
          <w:rFonts w:ascii="Times New Roman" w:hAnsi="Times New Roman" w:cs="Times New Roman"/>
        </w:rPr>
      </w:pPr>
    </w:p>
    <w:p w14:paraId="5E22C0CF" w14:textId="083FCE67" w:rsidR="00F05F7E" w:rsidRDefault="00F05F7E" w:rsidP="00F05F7E">
      <w:pPr>
        <w:pStyle w:val="ListParagraph"/>
        <w:numPr>
          <w:ilvl w:val="2"/>
          <w:numId w:val="4"/>
        </w:numPr>
        <w:jc w:val="both"/>
        <w:rPr>
          <w:rFonts w:ascii="Times New Roman" w:hAnsi="Times New Roman" w:cs="Times New Roman"/>
        </w:rPr>
      </w:pPr>
      <w:r>
        <w:rPr>
          <w:rFonts w:ascii="Times New Roman" w:hAnsi="Times New Roman" w:cs="Times New Roman"/>
        </w:rPr>
        <w:t>On Orbit Servicing</w:t>
      </w:r>
    </w:p>
    <w:p w14:paraId="12DDE7D0" w14:textId="20DDE18F" w:rsidR="00527512" w:rsidRPr="00527512" w:rsidRDefault="00527512" w:rsidP="00527512">
      <w:pPr>
        <w:jc w:val="both"/>
        <w:rPr>
          <w:rFonts w:ascii="Times New Roman" w:hAnsi="Times New Roman" w:cs="Times New Roman"/>
          <w:color w:val="FF0000"/>
        </w:rPr>
      </w:pPr>
      <w:r>
        <w:rPr>
          <w:rFonts w:ascii="Times New Roman" w:hAnsi="Times New Roman" w:cs="Times New Roman"/>
          <w:color w:val="FF0000"/>
        </w:rPr>
        <w:t>Need to elaborate</w:t>
      </w:r>
    </w:p>
    <w:p w14:paraId="6D0A8592" w14:textId="0A8A74EE" w:rsidR="005D1E3A" w:rsidRDefault="00340657" w:rsidP="00340657">
      <w:pPr>
        <w:jc w:val="both"/>
        <w:rPr>
          <w:ins w:id="57" w:author="robert rovetto" w:date="2020-08-26T20:08:00Z"/>
          <w:rFonts w:ascii="Times New Roman" w:hAnsi="Times New Roman" w:cs="Times New Roman"/>
        </w:rPr>
      </w:pPr>
      <w:commentRangeStart w:id="58"/>
      <w:ins w:id="59" w:author="robert rovetto" w:date="2020-08-26T19:54:00Z">
        <w:r w:rsidRPr="00340657">
          <w:rPr>
            <w:rFonts w:ascii="Times New Roman" w:hAnsi="Times New Roman" w:cs="Times New Roman"/>
            <w:rPrChange w:id="60" w:author="robert rovetto" w:date="2020-08-26T19:55:00Z">
              <w:rPr/>
            </w:rPrChange>
          </w:rPr>
          <w:t xml:space="preserve">Given that </w:t>
        </w:r>
      </w:ins>
      <w:ins w:id="61" w:author="robert rovetto" w:date="2020-08-26T19:55:00Z">
        <w:r w:rsidRPr="00340657">
          <w:rPr>
            <w:rFonts w:ascii="Times New Roman" w:hAnsi="Times New Roman" w:cs="Times New Roman"/>
            <w:rPrChange w:id="62" w:author="robert rovetto" w:date="2020-08-26T19:55:00Z">
              <w:rPr/>
            </w:rPrChange>
          </w:rPr>
          <w:t>on-orbit servicing</w:t>
        </w:r>
        <w:r>
          <w:rPr>
            <w:rFonts w:ascii="Times New Roman" w:hAnsi="Times New Roman" w:cs="Times New Roman"/>
          </w:rPr>
          <w:t xml:space="preserve"> involves </w:t>
        </w:r>
      </w:ins>
      <w:ins w:id="63" w:author="robert rovetto" w:date="2020-08-26T20:01:00Z">
        <w:r>
          <w:rPr>
            <w:rFonts w:ascii="Times New Roman" w:hAnsi="Times New Roman" w:cs="Times New Roman"/>
          </w:rPr>
          <w:t xml:space="preserve">intentional </w:t>
        </w:r>
      </w:ins>
      <w:ins w:id="64" w:author="robert rovetto" w:date="2020-08-26T19:55:00Z">
        <w:r>
          <w:rPr>
            <w:rFonts w:ascii="Times New Roman" w:hAnsi="Times New Roman" w:cs="Times New Roman"/>
          </w:rPr>
          <w:t xml:space="preserve">physical contact between </w:t>
        </w:r>
        <w:r>
          <w:rPr>
            <w:rFonts w:ascii="Times New Roman" w:hAnsi="Times New Roman" w:cs="Times New Roman"/>
          </w:rPr>
          <w:lastRenderedPageBreak/>
          <w:t xml:space="preserve">satellites, there are added dimensions to </w:t>
        </w:r>
      </w:ins>
      <w:ins w:id="65" w:author="robert rovetto" w:date="2020-08-26T19:56:00Z">
        <w:r>
          <w:rPr>
            <w:rFonts w:ascii="Times New Roman" w:hAnsi="Times New Roman" w:cs="Times New Roman"/>
          </w:rPr>
          <w:t xml:space="preserve">ensuring </w:t>
        </w:r>
      </w:ins>
      <w:ins w:id="66" w:author="robert rovetto" w:date="2020-08-26T19:55:00Z">
        <w:r>
          <w:rPr>
            <w:rFonts w:ascii="Times New Roman" w:hAnsi="Times New Roman" w:cs="Times New Roman"/>
          </w:rPr>
          <w:t xml:space="preserve">safety. </w:t>
        </w:r>
      </w:ins>
      <w:ins w:id="67" w:author="robert rovetto" w:date="2020-08-26T20:01:00Z">
        <w:r>
          <w:rPr>
            <w:rFonts w:ascii="Times New Roman" w:hAnsi="Times New Roman" w:cs="Times New Roman"/>
          </w:rPr>
          <w:t>In gener</w:t>
        </w:r>
      </w:ins>
      <w:ins w:id="68" w:author="robert rovetto" w:date="2020-08-26T20:03:00Z">
        <w:r>
          <w:rPr>
            <w:rFonts w:ascii="Times New Roman" w:hAnsi="Times New Roman" w:cs="Times New Roman"/>
          </w:rPr>
          <w:t xml:space="preserve">al ensuring safety in orbit </w:t>
        </w:r>
      </w:ins>
      <w:ins w:id="69" w:author="robert rovetto" w:date="2020-08-26T20:04:00Z">
        <w:r>
          <w:rPr>
            <w:rFonts w:ascii="Times New Roman" w:hAnsi="Times New Roman" w:cs="Times New Roman"/>
          </w:rPr>
          <w:t xml:space="preserve">is concerned with </w:t>
        </w:r>
      </w:ins>
      <w:ins w:id="70" w:author="robert rovetto" w:date="2020-08-26T20:03:00Z">
        <w:r>
          <w:rPr>
            <w:rFonts w:ascii="Times New Roman" w:hAnsi="Times New Roman" w:cs="Times New Roman"/>
          </w:rPr>
          <w:t xml:space="preserve">that which may cause damage to a given </w:t>
        </w:r>
      </w:ins>
      <w:ins w:id="71" w:author="robert rovetto" w:date="2020-08-26T20:04:00Z">
        <w:r>
          <w:rPr>
            <w:rFonts w:ascii="Times New Roman" w:hAnsi="Times New Roman" w:cs="Times New Roman"/>
          </w:rPr>
          <w:t xml:space="preserve">satellite or that which will generate orbital debris. Example may be the interaction of the environment with the </w:t>
        </w:r>
        <w:r w:rsidR="005D1E3A">
          <w:rPr>
            <w:rFonts w:ascii="Times New Roman" w:hAnsi="Times New Roman" w:cs="Times New Roman"/>
          </w:rPr>
          <w:t xml:space="preserve">spacecraft itself, the internal </w:t>
        </w:r>
      </w:ins>
      <w:ins w:id="72" w:author="robert rovetto" w:date="2020-08-26T20:05:00Z">
        <w:r w:rsidR="005D1E3A">
          <w:rPr>
            <w:rFonts w:ascii="Times New Roman" w:hAnsi="Times New Roman" w:cs="Times New Roman"/>
          </w:rPr>
          <w:t xml:space="preserve">processes the spacecraft executes, collision avoidance, etc. For on-orbit servicing, additional </w:t>
        </w:r>
      </w:ins>
      <w:ins w:id="73" w:author="robert rovetto" w:date="2020-08-26T20:06:00Z">
        <w:r w:rsidR="005D1E3A">
          <w:rPr>
            <w:rFonts w:ascii="Times New Roman" w:hAnsi="Times New Roman" w:cs="Times New Roman"/>
          </w:rPr>
          <w:t xml:space="preserve">safety concerns </w:t>
        </w:r>
      </w:ins>
      <w:ins w:id="74" w:author="robert rovetto" w:date="2020-08-26T20:05:00Z">
        <w:r w:rsidR="005D1E3A">
          <w:rPr>
            <w:rFonts w:ascii="Times New Roman" w:hAnsi="Times New Roman" w:cs="Times New Roman"/>
          </w:rPr>
          <w:t>include</w:t>
        </w:r>
      </w:ins>
      <w:ins w:id="75" w:author="robert rovetto" w:date="2020-08-26T20:06:00Z">
        <w:r w:rsidR="005D1E3A">
          <w:rPr>
            <w:rFonts w:ascii="Times New Roman" w:hAnsi="Times New Roman" w:cs="Times New Roman"/>
          </w:rPr>
          <w:t xml:space="preserve"> </w:t>
        </w:r>
      </w:ins>
      <w:ins w:id="76" w:author="robert rovetto" w:date="2020-08-26T20:07:00Z">
        <w:r w:rsidR="005D1E3A">
          <w:rPr>
            <w:rFonts w:ascii="Times New Roman" w:hAnsi="Times New Roman" w:cs="Times New Roman"/>
          </w:rPr>
          <w:t xml:space="preserve">those deliberate action the spacecraft makes, e.g., </w:t>
        </w:r>
      </w:ins>
      <w:ins w:id="77" w:author="robert rovetto" w:date="2020-08-26T20:06:00Z">
        <w:r w:rsidR="005D1E3A">
          <w:rPr>
            <w:rFonts w:ascii="Times New Roman" w:hAnsi="Times New Roman" w:cs="Times New Roman"/>
          </w:rPr>
          <w:t>transit</w:t>
        </w:r>
      </w:ins>
      <w:ins w:id="78" w:author="robert rovetto" w:date="2020-08-26T20:07:00Z">
        <w:r w:rsidR="005D1E3A">
          <w:rPr>
            <w:rFonts w:ascii="Times New Roman" w:hAnsi="Times New Roman" w:cs="Times New Roman"/>
          </w:rPr>
          <w:t>ing</w:t>
        </w:r>
      </w:ins>
      <w:ins w:id="79" w:author="robert rovetto" w:date="2020-08-26T20:06:00Z">
        <w:r w:rsidR="005D1E3A">
          <w:rPr>
            <w:rFonts w:ascii="Times New Roman" w:hAnsi="Times New Roman" w:cs="Times New Roman"/>
          </w:rPr>
          <w:t xml:space="preserve"> from any parking orbit to the target/client orbit, </w:t>
        </w:r>
      </w:ins>
      <w:ins w:id="80" w:author="robert rovetto" w:date="2020-08-26T20:07:00Z">
        <w:r w:rsidR="005D1E3A">
          <w:rPr>
            <w:rFonts w:ascii="Times New Roman" w:hAnsi="Times New Roman" w:cs="Times New Roman"/>
          </w:rPr>
          <w:t>rendezvous t</w:t>
        </w:r>
      </w:ins>
      <w:ins w:id="81" w:author="robert rovetto" w:date="2020-08-26T20:08:00Z">
        <w:r w:rsidR="005D1E3A">
          <w:rPr>
            <w:rFonts w:ascii="Times New Roman" w:hAnsi="Times New Roman" w:cs="Times New Roman"/>
          </w:rPr>
          <w:t>o the client satellite, physical interaction with the client, and separation from the client.</w:t>
        </w:r>
        <w:commentRangeEnd w:id="58"/>
        <w:r w:rsidR="005D1E3A">
          <w:rPr>
            <w:rStyle w:val="CommentReference"/>
          </w:rPr>
          <w:commentReference w:id="58"/>
        </w:r>
      </w:ins>
    </w:p>
    <w:p w14:paraId="7CB4812F" w14:textId="0E92D818" w:rsidR="005D1E3A" w:rsidRDefault="005D1E3A" w:rsidP="00340657">
      <w:pPr>
        <w:jc w:val="both"/>
        <w:rPr>
          <w:ins w:id="82" w:author="robert rovetto" w:date="2020-08-26T20:03:00Z"/>
          <w:rFonts w:ascii="Times New Roman" w:hAnsi="Times New Roman" w:cs="Times New Roman"/>
        </w:rPr>
      </w:pPr>
      <w:ins w:id="83" w:author="robert rovetto" w:date="2020-08-26T20:08:00Z">
        <w:r>
          <w:rPr>
            <w:rFonts w:ascii="Times New Roman" w:hAnsi="Times New Roman" w:cs="Times New Roman"/>
          </w:rPr>
          <w:tab/>
          <w:t>Acco</w:t>
        </w:r>
      </w:ins>
      <w:ins w:id="84" w:author="robert rovetto" w:date="2020-08-26T20:09:00Z">
        <w:r>
          <w:rPr>
            <w:rFonts w:ascii="Times New Roman" w:hAnsi="Times New Roman" w:cs="Times New Roman"/>
          </w:rPr>
          <w:t>r</w:t>
        </w:r>
      </w:ins>
      <w:ins w:id="85" w:author="robert rovetto" w:date="2020-08-26T20:08:00Z">
        <w:r>
          <w:rPr>
            <w:rFonts w:ascii="Times New Roman" w:hAnsi="Times New Roman" w:cs="Times New Roman"/>
          </w:rPr>
          <w:t>dingl</w:t>
        </w:r>
      </w:ins>
      <w:ins w:id="86" w:author="robert rovetto" w:date="2020-08-26T20:09:00Z">
        <w:r>
          <w:rPr>
            <w:rFonts w:ascii="Times New Roman" w:hAnsi="Times New Roman" w:cs="Times New Roman"/>
          </w:rPr>
          <w:t xml:space="preserve">y, it will be helpful to have some understanding for safety limits for these aspects, e.g., minimum/maximum approach </w:t>
        </w:r>
      </w:ins>
      <w:ins w:id="87" w:author="robert rovetto" w:date="2020-08-26T20:10:00Z">
        <w:r>
          <w:rPr>
            <w:rFonts w:ascii="Times New Roman" w:hAnsi="Times New Roman" w:cs="Times New Roman"/>
          </w:rPr>
          <w:t xml:space="preserve">and contact </w:t>
        </w:r>
      </w:ins>
      <w:ins w:id="88" w:author="robert rovetto" w:date="2020-08-26T20:09:00Z">
        <w:r>
          <w:rPr>
            <w:rFonts w:ascii="Times New Roman" w:hAnsi="Times New Roman" w:cs="Times New Roman"/>
          </w:rPr>
          <w:t>velocity,</w:t>
        </w:r>
      </w:ins>
      <w:ins w:id="89" w:author="robert rovetto" w:date="2020-08-26T20:10:00Z">
        <w:r>
          <w:rPr>
            <w:rFonts w:ascii="Times New Roman" w:hAnsi="Times New Roman" w:cs="Times New Roman"/>
          </w:rPr>
          <w:t xml:space="preserve"> etc.</w:t>
        </w:r>
      </w:ins>
      <w:ins w:id="90" w:author="robert rovetto" w:date="2020-08-26T20:09:00Z">
        <w:r>
          <w:rPr>
            <w:rFonts w:ascii="Times New Roman" w:hAnsi="Times New Roman" w:cs="Times New Roman"/>
          </w:rPr>
          <w:t xml:space="preserve"> </w:t>
        </w:r>
      </w:ins>
    </w:p>
    <w:p w14:paraId="638974DE" w14:textId="2B5554B2" w:rsidR="00340657" w:rsidRDefault="00340657" w:rsidP="00340657">
      <w:pPr>
        <w:jc w:val="both"/>
        <w:rPr>
          <w:ins w:id="91" w:author="robert rovetto" w:date="2020-08-26T20:03:00Z"/>
          <w:rFonts w:ascii="Times New Roman" w:hAnsi="Times New Roman" w:cs="Times New Roman"/>
        </w:rPr>
      </w:pPr>
    </w:p>
    <w:p w14:paraId="039F07A9" w14:textId="77777777" w:rsidR="00340657" w:rsidRPr="00340657" w:rsidRDefault="00340657" w:rsidP="00340657">
      <w:pPr>
        <w:jc w:val="both"/>
        <w:rPr>
          <w:rFonts w:ascii="Times New Roman" w:hAnsi="Times New Roman" w:cs="Times New Roman"/>
          <w:rPrChange w:id="92" w:author="robert rovetto" w:date="2020-08-26T19:55:00Z">
            <w:rPr/>
          </w:rPrChange>
        </w:rPr>
        <w:pPrChange w:id="93" w:author="robert rovetto" w:date="2020-08-26T19:55:00Z">
          <w:pPr>
            <w:pStyle w:val="ListParagraph"/>
            <w:ind w:left="792"/>
            <w:jc w:val="both"/>
          </w:pPr>
        </w:pPrChange>
      </w:pPr>
    </w:p>
    <w:p w14:paraId="4A54D05D" w14:textId="77777777" w:rsidR="00E83DA9" w:rsidRDefault="00E83DA9" w:rsidP="00E83DA9">
      <w:pPr>
        <w:jc w:val="both"/>
        <w:rPr>
          <w:rFonts w:ascii="Times New Roman" w:hAnsi="Times New Roman" w:cs="Times New Roman"/>
        </w:rPr>
      </w:pPr>
    </w:p>
    <w:p w14:paraId="6AAF2B07" w14:textId="77777777" w:rsidR="00527512" w:rsidRDefault="00B26171" w:rsidP="00527512">
      <w:pPr>
        <w:keepNext/>
        <w:jc w:val="both"/>
      </w:pPr>
      <w:commentRangeStart w:id="94"/>
      <w:r>
        <w:rPr>
          <w:rFonts w:ascii="Times New Roman" w:hAnsi="Times New Roman" w:cs="Times New Roman"/>
          <w:noProof/>
        </w:rPr>
        <w:drawing>
          <wp:inline distT="0" distB="0" distL="0" distR="0" wp14:anchorId="2418C18F" wp14:editId="55D362D9">
            <wp:extent cx="2757170" cy="2647950"/>
            <wp:effectExtent l="0" t="0" r="0" b="6350"/>
            <wp:docPr id="9" name="Picture 9" descr="A picture containing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devi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57170" cy="2647950"/>
                    </a:xfrm>
                    <a:prstGeom prst="rect">
                      <a:avLst/>
                    </a:prstGeom>
                  </pic:spPr>
                </pic:pic>
              </a:graphicData>
            </a:graphic>
          </wp:inline>
        </w:drawing>
      </w:r>
      <w:commentRangeEnd w:id="94"/>
      <w:r w:rsidR="00E2466E">
        <w:rPr>
          <w:rStyle w:val="CommentReference"/>
        </w:rPr>
        <w:commentReference w:id="94"/>
      </w:r>
    </w:p>
    <w:p w14:paraId="74A8E751" w14:textId="77777777" w:rsidR="00E83DA9" w:rsidRDefault="00527512" w:rsidP="00527512">
      <w:pPr>
        <w:pStyle w:val="Caption"/>
        <w:jc w:val="both"/>
        <w:rPr>
          <w:color w:val="FF0000"/>
        </w:rPr>
      </w:pPr>
      <w:r>
        <w:t xml:space="preserve">Figure </w:t>
      </w:r>
      <w:fldSimple w:instr=" SEQ Figure \* ARABIC ">
        <w:r>
          <w:rPr>
            <w:noProof/>
          </w:rPr>
          <w:t>1</w:t>
        </w:r>
      </w:fldSimple>
      <w:r>
        <w:t xml:space="preserve">: </w:t>
      </w:r>
      <w:r w:rsidRPr="00527512">
        <w:rPr>
          <w:color w:val="FF0000"/>
        </w:rPr>
        <w:t>How do we want to title this?</w:t>
      </w:r>
    </w:p>
    <w:p w14:paraId="4EC9F477" w14:textId="6F4E0B9A" w:rsidR="00684688" w:rsidRDefault="00684688" w:rsidP="00684688"/>
    <w:p w14:paraId="045C914B" w14:textId="77777777" w:rsidR="00684688" w:rsidRDefault="00684688" w:rsidP="00684688"/>
    <w:p w14:paraId="736C316B" w14:textId="77777777" w:rsidR="00684688" w:rsidRDefault="00684688" w:rsidP="00684688"/>
    <w:p w14:paraId="074F5995" w14:textId="5A6AFDAB" w:rsidR="00684688" w:rsidRPr="00684688" w:rsidRDefault="00684688" w:rsidP="00684688">
      <w:pPr>
        <w:pStyle w:val="ListParagraph"/>
        <w:numPr>
          <w:ilvl w:val="0"/>
          <w:numId w:val="4"/>
        </w:numPr>
        <w:rPr>
          <w:rFonts w:ascii="Times New Roman" w:hAnsi="Times New Roman" w:cs="Times New Roman"/>
          <w:sz w:val="24"/>
          <w:szCs w:val="24"/>
        </w:rPr>
      </w:pPr>
      <w:r w:rsidRPr="00684688">
        <w:rPr>
          <w:rFonts w:ascii="Times New Roman" w:hAnsi="Times New Roman" w:cs="Times New Roman"/>
          <w:b/>
          <w:bCs/>
        </w:rPr>
        <w:t xml:space="preserve"> Key Questions</w:t>
      </w:r>
    </w:p>
    <w:p w14:paraId="55925E77" w14:textId="2BEEE05F" w:rsidR="00684688" w:rsidRPr="00684688" w:rsidRDefault="00684688" w:rsidP="00684688">
      <w:pPr>
        <w:pStyle w:val="ListParagraph"/>
        <w:numPr>
          <w:ilvl w:val="1"/>
          <w:numId w:val="4"/>
        </w:numPr>
        <w:rPr>
          <w:rFonts w:ascii="Times New Roman" w:hAnsi="Times New Roman" w:cs="Times New Roman"/>
          <w:sz w:val="24"/>
          <w:szCs w:val="24"/>
        </w:rPr>
      </w:pPr>
      <w:r>
        <w:rPr>
          <w:rFonts w:ascii="Times New Roman" w:hAnsi="Times New Roman" w:cs="Times New Roman"/>
        </w:rPr>
        <w:t>Can existing structures in COPUOS be used to develop guidance material/best practices without requiring consensus?</w:t>
      </w:r>
    </w:p>
    <w:p w14:paraId="062272AF" w14:textId="35946FB6" w:rsidR="00684688" w:rsidRPr="00684688" w:rsidRDefault="00684688" w:rsidP="00684688">
      <w:pPr>
        <w:pStyle w:val="ListParagraph"/>
        <w:numPr>
          <w:ilvl w:val="1"/>
          <w:numId w:val="4"/>
        </w:numPr>
        <w:rPr>
          <w:rFonts w:ascii="Times New Roman" w:hAnsi="Times New Roman" w:cs="Times New Roman"/>
          <w:sz w:val="24"/>
          <w:szCs w:val="24"/>
        </w:rPr>
      </w:pPr>
      <w:r>
        <w:rPr>
          <w:rFonts w:ascii="Times New Roman" w:hAnsi="Times New Roman" w:cs="Times New Roman"/>
        </w:rPr>
        <w:t>If not, are there other international structures available with the capacity and credibility to lead the effort?</w:t>
      </w:r>
    </w:p>
    <w:p w14:paraId="1A8E6985" w14:textId="0484D396" w:rsidR="00684688" w:rsidRPr="00E445F7" w:rsidRDefault="00684688" w:rsidP="00684688">
      <w:pPr>
        <w:pStyle w:val="ListParagraph"/>
        <w:numPr>
          <w:ilvl w:val="1"/>
          <w:numId w:val="4"/>
        </w:numPr>
        <w:rPr>
          <w:rFonts w:ascii="Times New Roman" w:hAnsi="Times New Roman" w:cs="Times New Roman"/>
          <w:sz w:val="24"/>
          <w:szCs w:val="24"/>
        </w:rPr>
      </w:pPr>
      <w:r>
        <w:rPr>
          <w:rFonts w:ascii="Times New Roman" w:hAnsi="Times New Roman" w:cs="Times New Roman"/>
          <w:color w:val="FF0000"/>
        </w:rPr>
        <w:t>What other questions should we be asking?</w:t>
      </w:r>
    </w:p>
    <w:p w14:paraId="76B5E094" w14:textId="77777777" w:rsidR="00E445F7" w:rsidRPr="00E445F7" w:rsidRDefault="00E445F7" w:rsidP="00E445F7">
      <w:pPr>
        <w:rPr>
          <w:rFonts w:ascii="Times New Roman" w:hAnsi="Times New Roman" w:cs="Times New Roman"/>
        </w:rPr>
      </w:pPr>
    </w:p>
    <w:p w14:paraId="13E8AE43" w14:textId="51A783C6" w:rsidR="00684688" w:rsidRPr="00E445F7" w:rsidRDefault="00684688" w:rsidP="00684688">
      <w:pPr>
        <w:pStyle w:val="ListParagraph"/>
        <w:numPr>
          <w:ilvl w:val="0"/>
          <w:numId w:val="4"/>
        </w:numPr>
        <w:rPr>
          <w:rFonts w:ascii="Times New Roman" w:hAnsi="Times New Roman" w:cs="Times New Roman"/>
          <w:b/>
          <w:bCs/>
        </w:rPr>
      </w:pPr>
      <w:r w:rsidRPr="00E445F7">
        <w:rPr>
          <w:rFonts w:ascii="Times New Roman" w:hAnsi="Times New Roman" w:cs="Times New Roman"/>
          <w:b/>
          <w:bCs/>
        </w:rPr>
        <w:t>Consequences of Inaction</w:t>
      </w:r>
    </w:p>
    <w:p w14:paraId="22773220" w14:textId="34C855A1" w:rsidR="00E445F7" w:rsidRPr="00E445F7" w:rsidRDefault="00E445F7" w:rsidP="00E445F7">
      <w:pPr>
        <w:rPr>
          <w:rFonts w:ascii="Times New Roman" w:hAnsi="Times New Roman" w:cs="Times New Roman"/>
          <w:color w:val="FF0000"/>
          <w:sz w:val="22"/>
          <w:szCs w:val="22"/>
        </w:rPr>
      </w:pPr>
      <w:r w:rsidRPr="00E445F7">
        <w:rPr>
          <w:rFonts w:ascii="Times New Roman" w:hAnsi="Times New Roman" w:cs="Times New Roman"/>
          <w:color w:val="FF0000"/>
          <w:sz w:val="22"/>
          <w:szCs w:val="22"/>
        </w:rPr>
        <w:t>What will happen if we do nothing?</w:t>
      </w:r>
    </w:p>
    <w:p w14:paraId="651A15EF" w14:textId="77777777" w:rsidR="00E445F7" w:rsidRPr="00E445F7" w:rsidRDefault="00E445F7" w:rsidP="00E445F7">
      <w:pPr>
        <w:rPr>
          <w:rFonts w:ascii="Times New Roman" w:hAnsi="Times New Roman" w:cs="Times New Roman"/>
          <w:b/>
          <w:bCs/>
          <w:color w:val="FF0000"/>
          <w:sz w:val="22"/>
          <w:szCs w:val="22"/>
        </w:rPr>
      </w:pPr>
    </w:p>
    <w:p w14:paraId="25B10024" w14:textId="0489D93C" w:rsidR="00812732" w:rsidRDefault="00812732" w:rsidP="00684688">
      <w:pPr>
        <w:pStyle w:val="ListParagraph"/>
        <w:numPr>
          <w:ilvl w:val="0"/>
          <w:numId w:val="4"/>
        </w:numPr>
        <w:rPr>
          <w:rFonts w:ascii="Times New Roman" w:hAnsi="Times New Roman" w:cs="Times New Roman"/>
          <w:b/>
          <w:bCs/>
        </w:rPr>
      </w:pPr>
      <w:r w:rsidRPr="00E445F7">
        <w:rPr>
          <w:rFonts w:ascii="Times New Roman" w:hAnsi="Times New Roman" w:cs="Times New Roman"/>
          <w:b/>
          <w:bCs/>
        </w:rPr>
        <w:t xml:space="preserve">Steps Forward </w:t>
      </w:r>
    </w:p>
    <w:p w14:paraId="375F7ACF" w14:textId="77777777" w:rsidR="00E445F7" w:rsidRPr="00E445F7" w:rsidRDefault="00E445F7" w:rsidP="00E445F7">
      <w:pPr>
        <w:pStyle w:val="ListParagraph"/>
        <w:ind w:left="360"/>
        <w:rPr>
          <w:rFonts w:ascii="Times New Roman" w:hAnsi="Times New Roman" w:cs="Times New Roman"/>
          <w:b/>
          <w:bCs/>
        </w:rPr>
      </w:pPr>
    </w:p>
    <w:p w14:paraId="68A86898" w14:textId="77777777" w:rsidR="00812732" w:rsidRPr="00E445F7" w:rsidRDefault="00812732" w:rsidP="00812732">
      <w:pPr>
        <w:pStyle w:val="ListParagraph"/>
        <w:numPr>
          <w:ilvl w:val="1"/>
          <w:numId w:val="4"/>
        </w:numPr>
        <w:rPr>
          <w:rFonts w:ascii="Times New Roman" w:hAnsi="Times New Roman" w:cs="Times New Roman"/>
          <w:b/>
          <w:bCs/>
        </w:rPr>
      </w:pPr>
      <w:r w:rsidRPr="00E445F7">
        <w:rPr>
          <w:rFonts w:ascii="Times New Roman" w:hAnsi="Times New Roman" w:cs="Times New Roman"/>
          <w:b/>
          <w:bCs/>
        </w:rPr>
        <w:t xml:space="preserve">Near Term </w:t>
      </w:r>
    </w:p>
    <w:p w14:paraId="029D8DCC" w14:textId="77777777" w:rsidR="00812732" w:rsidRPr="00E445F7" w:rsidRDefault="00812732" w:rsidP="00812732">
      <w:pPr>
        <w:pStyle w:val="ListParagraph"/>
        <w:numPr>
          <w:ilvl w:val="1"/>
          <w:numId w:val="4"/>
        </w:numPr>
        <w:rPr>
          <w:rFonts w:ascii="Times New Roman" w:hAnsi="Times New Roman" w:cs="Times New Roman"/>
          <w:b/>
          <w:bCs/>
        </w:rPr>
      </w:pPr>
      <w:r w:rsidRPr="00E445F7">
        <w:rPr>
          <w:rFonts w:ascii="Times New Roman" w:hAnsi="Times New Roman" w:cs="Times New Roman"/>
          <w:b/>
          <w:bCs/>
        </w:rPr>
        <w:t xml:space="preserve">Medium Term </w:t>
      </w:r>
    </w:p>
    <w:p w14:paraId="5BC74679" w14:textId="2F13A233" w:rsidR="00684688" w:rsidRPr="00E445F7" w:rsidRDefault="00812732" w:rsidP="00812732">
      <w:pPr>
        <w:pStyle w:val="ListParagraph"/>
        <w:numPr>
          <w:ilvl w:val="1"/>
          <w:numId w:val="4"/>
        </w:numPr>
        <w:rPr>
          <w:rFonts w:ascii="Times New Roman" w:hAnsi="Times New Roman" w:cs="Times New Roman"/>
          <w:b/>
          <w:bCs/>
        </w:rPr>
      </w:pPr>
      <w:r w:rsidRPr="00E445F7">
        <w:rPr>
          <w:rFonts w:ascii="Times New Roman" w:hAnsi="Times New Roman" w:cs="Times New Roman"/>
          <w:b/>
          <w:bCs/>
        </w:rPr>
        <w:t>Long Term</w:t>
      </w:r>
      <w:r w:rsidR="00684688" w:rsidRPr="00E445F7">
        <w:rPr>
          <w:rFonts w:ascii="Times New Roman" w:hAnsi="Times New Roman" w:cs="Times New Roman"/>
          <w:b/>
          <w:bCs/>
        </w:rPr>
        <w:t xml:space="preserve"> </w:t>
      </w:r>
    </w:p>
    <w:p w14:paraId="51E068C5" w14:textId="2DB372BF" w:rsidR="00684688" w:rsidRPr="00E445F7" w:rsidRDefault="00684688" w:rsidP="00684688">
      <w:pPr>
        <w:rPr>
          <w:rFonts w:ascii="Times New Roman" w:hAnsi="Times New Roman" w:cs="Times New Roman"/>
          <w:color w:val="FF0000"/>
          <w:sz w:val="22"/>
          <w:szCs w:val="22"/>
        </w:rPr>
      </w:pPr>
      <w:r w:rsidRPr="00E445F7">
        <w:rPr>
          <w:rFonts w:ascii="Times New Roman" w:hAnsi="Times New Roman" w:cs="Times New Roman"/>
          <w:color w:val="FF0000"/>
          <w:sz w:val="22"/>
          <w:szCs w:val="22"/>
        </w:rPr>
        <w:t>Need material for this section</w:t>
      </w:r>
    </w:p>
    <w:p w14:paraId="5845E579" w14:textId="77777777" w:rsidR="00684688" w:rsidRPr="00E445F7" w:rsidRDefault="00684688" w:rsidP="00684688">
      <w:pPr>
        <w:pStyle w:val="ListParagraph"/>
        <w:ind w:left="360"/>
        <w:rPr>
          <w:rFonts w:ascii="Times New Roman" w:hAnsi="Times New Roman" w:cs="Times New Roman"/>
          <w:color w:val="FF0000"/>
        </w:rPr>
      </w:pPr>
    </w:p>
    <w:p w14:paraId="51C85020" w14:textId="77777777" w:rsidR="00684688" w:rsidRDefault="00684688" w:rsidP="00684688">
      <w:pPr>
        <w:rPr>
          <w:rFonts w:ascii="Times New Roman" w:hAnsi="Times New Roman" w:cs="Times New Roman"/>
          <w:color w:val="FF0000"/>
        </w:rPr>
      </w:pPr>
    </w:p>
    <w:p w14:paraId="58ACE448" w14:textId="77777777" w:rsidR="00684688" w:rsidRDefault="00684688" w:rsidP="00684688">
      <w:pPr>
        <w:rPr>
          <w:rFonts w:ascii="Times New Roman" w:hAnsi="Times New Roman" w:cs="Times New Roman"/>
          <w:color w:val="FF0000"/>
        </w:rPr>
      </w:pPr>
    </w:p>
    <w:p w14:paraId="2CCECA20" w14:textId="3B0CFA8E" w:rsidR="00684688" w:rsidRPr="00684688" w:rsidRDefault="00684688" w:rsidP="00684688">
      <w:pPr>
        <w:pStyle w:val="ListParagraph"/>
        <w:numPr>
          <w:ilvl w:val="0"/>
          <w:numId w:val="6"/>
        </w:numPr>
        <w:rPr>
          <w:rFonts w:ascii="Times New Roman" w:hAnsi="Times New Roman" w:cs="Times New Roman"/>
          <w:color w:val="FF0000"/>
        </w:rPr>
        <w:sectPr w:rsidR="00684688" w:rsidRPr="00684688" w:rsidSect="008F51E9">
          <w:footnotePr>
            <w:pos w:val="beneathText"/>
          </w:footnotePr>
          <w:endnotePr>
            <w:numFmt w:val="decimal"/>
          </w:endnotePr>
          <w:type w:val="continuous"/>
          <w:pgSz w:w="12240" w:h="15840" w:code="1"/>
          <w:pgMar w:top="1418" w:right="1418" w:bottom="1418" w:left="1418" w:header="709" w:footer="709" w:gutter="0"/>
          <w:cols w:num="2" w:space="720"/>
          <w:docGrid w:linePitch="360"/>
        </w:sectPr>
      </w:pPr>
    </w:p>
    <w:p w14:paraId="72A43F44" w14:textId="221C199A" w:rsidR="00130547" w:rsidRPr="008F51E9" w:rsidRDefault="00130547">
      <w:pPr>
        <w:rPr>
          <w:rFonts w:ascii="Times New Roman" w:hAnsi="Times New Roman" w:cs="Times New Roman"/>
        </w:rPr>
      </w:pPr>
    </w:p>
    <w:p w14:paraId="4070DE2D" w14:textId="45083B57" w:rsidR="00130547" w:rsidRPr="008F51E9" w:rsidRDefault="00130547">
      <w:pPr>
        <w:rPr>
          <w:rFonts w:ascii="Times New Roman" w:hAnsi="Times New Roman" w:cs="Times New Roman"/>
        </w:rPr>
      </w:pPr>
    </w:p>
    <w:p w14:paraId="67D94E06" w14:textId="169318B8" w:rsidR="00130547" w:rsidRPr="008F51E9" w:rsidRDefault="00130547">
      <w:pPr>
        <w:rPr>
          <w:rFonts w:ascii="Times New Roman" w:hAnsi="Times New Roman" w:cs="Times New Roman"/>
        </w:rPr>
      </w:pPr>
    </w:p>
    <w:p w14:paraId="24280AD6" w14:textId="2F346BDD" w:rsidR="00130547" w:rsidRPr="008F51E9" w:rsidRDefault="00130547">
      <w:pPr>
        <w:rPr>
          <w:rFonts w:ascii="Times New Roman" w:hAnsi="Times New Roman" w:cs="Times New Roman"/>
        </w:rPr>
      </w:pPr>
    </w:p>
    <w:p w14:paraId="327A6C44" w14:textId="77777777" w:rsidR="00130547" w:rsidRPr="008F51E9" w:rsidRDefault="00130547">
      <w:pPr>
        <w:rPr>
          <w:rFonts w:ascii="Times New Roman" w:hAnsi="Times New Roman" w:cs="Times New Roman"/>
        </w:rPr>
      </w:pPr>
    </w:p>
    <w:sectPr w:rsidR="00130547" w:rsidRPr="008F51E9" w:rsidSect="00F156F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obert rovetto" w:date="2020-08-26T17:02:00Z" w:initials="rr">
    <w:p w14:paraId="54D88802" w14:textId="77777777" w:rsidR="006567AA" w:rsidRDefault="006567AA">
      <w:pPr>
        <w:pStyle w:val="CommentText"/>
      </w:pPr>
      <w:r>
        <w:rPr>
          <w:rStyle w:val="CommentReference"/>
        </w:rPr>
        <w:annotationRef/>
      </w:r>
      <w:r>
        <w:t>CONTEXT: during the AIAA STM TG1 meeting, the title was mentioned.</w:t>
      </w:r>
    </w:p>
    <w:p w14:paraId="3F18B4D2" w14:textId="77777777" w:rsidR="006567AA" w:rsidRDefault="006567AA">
      <w:pPr>
        <w:pStyle w:val="CommentText"/>
      </w:pPr>
    </w:p>
    <w:p w14:paraId="027435F2" w14:textId="78ABE734" w:rsidR="006567AA" w:rsidRDefault="006567AA">
      <w:pPr>
        <w:pStyle w:val="CommentText"/>
      </w:pPr>
      <w:r>
        <w:t>INPUT: if mentioning safety, consider also</w:t>
      </w:r>
    </w:p>
    <w:p w14:paraId="2FF706D0" w14:textId="5F87E7E3" w:rsidR="006567AA" w:rsidRDefault="006567AA">
      <w:pPr>
        <w:pStyle w:val="CommentText"/>
      </w:pPr>
      <w:r>
        <w:t>“</w:t>
      </w:r>
      <w:r w:rsidRPr="006567AA">
        <w:rPr>
          <w:rFonts w:ascii="Times New Roman" w:hAnsi="Times New Roman" w:cs="Times New Roman"/>
        </w:rPr>
        <w:t>Roadmap for Global Agreement on Standards</w:t>
      </w:r>
      <w:r w:rsidRPr="008F51E9">
        <w:rPr>
          <w:rFonts w:ascii="Times New Roman" w:hAnsi="Times New Roman" w:cs="Times New Roman"/>
          <w:b/>
          <w:bCs/>
        </w:rPr>
        <w:t xml:space="preserve"> </w:t>
      </w:r>
      <w:r>
        <w:t>for Spaceflight Safety and Sustainability”</w:t>
      </w:r>
    </w:p>
    <w:p w14:paraId="0558E663" w14:textId="77777777" w:rsidR="00860DE4" w:rsidRDefault="00860DE4">
      <w:pPr>
        <w:pStyle w:val="CommentText"/>
      </w:pPr>
    </w:p>
    <w:p w14:paraId="5FDDA990" w14:textId="5E7E1034" w:rsidR="00860DE4" w:rsidRDefault="00860DE4">
      <w:pPr>
        <w:pStyle w:val="CommentText"/>
      </w:pPr>
      <w:r>
        <w:t>NOTE: I prefer the term ‘astronautical’ to ‘spaceflight’ for a number of a reasons.</w:t>
      </w:r>
    </w:p>
    <w:p w14:paraId="48FEA4DF" w14:textId="77777777" w:rsidR="00860DE4" w:rsidRDefault="00860DE4">
      <w:pPr>
        <w:pStyle w:val="CommentText"/>
      </w:pPr>
    </w:p>
    <w:p w14:paraId="242F5A86" w14:textId="0618ED22" w:rsidR="006567AA" w:rsidRDefault="006567AA">
      <w:pPr>
        <w:pStyle w:val="CommentText"/>
      </w:pPr>
      <w:r>
        <w:t>RATIONALE: safety is or should be a common thread across nations and across interpretations of STM et al. But to ensure safety into the future, broader systematic considerations come into play.</w:t>
      </w:r>
    </w:p>
    <w:p w14:paraId="4A18D676" w14:textId="77777777" w:rsidR="00860DE4" w:rsidRDefault="006567AA">
      <w:pPr>
        <w:pStyle w:val="CommentText"/>
      </w:pPr>
      <w:r>
        <w:t>Analogy: we can make a car safe</w:t>
      </w:r>
      <w:r w:rsidR="00860DE4">
        <w:t xml:space="preserve">, but that doesn’t mean that it can go anywhere if traffic is jammed forever. Imagine a world were all cars are perfectly safe and no one gets hurt even when they collide. If they can’t move because they’re constantly </w:t>
      </w:r>
      <w:proofErr w:type="spellStart"/>
      <w:r w:rsidR="00860DE4">
        <w:t>boucng</w:t>
      </w:r>
      <w:proofErr w:type="spellEnd"/>
      <w:r w:rsidR="00860DE4">
        <w:t xml:space="preserve"> off each other or stuck in traffic, that is safe, but it is not sustainable spaceflight. In that sense, we can bridge safety and sustainability. </w:t>
      </w:r>
    </w:p>
    <w:p w14:paraId="28D9975A" w14:textId="77777777" w:rsidR="00860DE4" w:rsidRDefault="00860DE4">
      <w:pPr>
        <w:pStyle w:val="CommentText"/>
      </w:pPr>
    </w:p>
    <w:p w14:paraId="29886615" w14:textId="3E8B15F1" w:rsidR="006567AA" w:rsidRDefault="00860DE4">
      <w:pPr>
        <w:pStyle w:val="CommentText"/>
      </w:pPr>
      <w:r w:rsidRPr="00860DE4">
        <w:rPr>
          <w:i/>
          <w:iCs/>
        </w:rPr>
        <w:t>Consideration</w:t>
      </w:r>
      <w:r>
        <w:t>: We can also explicitly specify what we mean by ‘sustainability’</w:t>
      </w:r>
    </w:p>
  </w:comment>
  <w:comment w:id="23" w:author="robert rovetto" w:date="2020-08-26T17:26:00Z" w:initials="rr">
    <w:p w14:paraId="5779DD02" w14:textId="4CAB6CD9" w:rsidR="000B119B" w:rsidRDefault="000B119B">
      <w:pPr>
        <w:pStyle w:val="CommentText"/>
      </w:pPr>
      <w:r>
        <w:rPr>
          <w:rStyle w:val="CommentReference"/>
        </w:rPr>
        <w:annotationRef/>
      </w:r>
      <w:r>
        <w:t xml:space="preserve">Paraphrasing </w:t>
      </w:r>
      <w:proofErr w:type="spellStart"/>
      <w:r>
        <w:t>T.S.Kelso</w:t>
      </w:r>
      <w:proofErr w:type="spellEnd"/>
      <w:r>
        <w:t>.</w:t>
      </w:r>
    </w:p>
  </w:comment>
  <w:comment w:id="50" w:author="robert rovetto" w:date="2020-08-26T17:38:00Z" w:initials="rr">
    <w:p w14:paraId="00DE0C97" w14:textId="0EDBF7E9" w:rsidR="00B0119D" w:rsidRDefault="00B0119D">
      <w:pPr>
        <w:pStyle w:val="CommentText"/>
      </w:pPr>
      <w:r>
        <w:t>This can be made more precise since this section is focusing on orbital debris. The term ‘space environment’ (SE) is too broad if we are only speaking about the orbital environment.</w:t>
      </w:r>
      <w:r w:rsidR="000C2D8A">
        <w:t xml:space="preserve"> The SE could include</w:t>
      </w:r>
      <w:r>
        <w:t xml:space="preserve"> </w:t>
      </w:r>
      <w:r w:rsidR="000C2D8A">
        <w:t xml:space="preserve">other regions beyond orbital space. </w:t>
      </w:r>
      <w:r>
        <w:t>If greater precision in the sub-section heading is not desired, then at minimum we should not define SE in that overly broad manner.</w:t>
      </w:r>
    </w:p>
    <w:p w14:paraId="5062A5DF" w14:textId="73824296" w:rsidR="000C2D8A" w:rsidRDefault="000C2D8A">
      <w:pPr>
        <w:pStyle w:val="CommentText"/>
      </w:pPr>
    </w:p>
    <w:p w14:paraId="533B1873" w14:textId="77777777" w:rsidR="000C2D8A" w:rsidRDefault="000C2D8A" w:rsidP="000C2D8A">
      <w:pPr>
        <w:pStyle w:val="CommentText"/>
      </w:pPr>
      <w:r>
        <w:t xml:space="preserve">RECOMMENDATION: </w:t>
      </w:r>
    </w:p>
    <w:p w14:paraId="1D25DB55" w14:textId="77777777" w:rsidR="000C2D8A" w:rsidRDefault="000C2D8A" w:rsidP="000C2D8A">
      <w:pPr>
        <w:pStyle w:val="CommentText"/>
      </w:pPr>
    </w:p>
    <w:p w14:paraId="505C0067" w14:textId="77777777" w:rsidR="000C2D8A" w:rsidRDefault="000C2D8A" w:rsidP="000C2D8A">
      <w:pPr>
        <w:pStyle w:val="CommentText"/>
      </w:pPr>
      <w:r w:rsidRPr="002302DA">
        <w:rPr>
          <w:i/>
          <w:iCs/>
        </w:rPr>
        <w:t>Consider</w:t>
      </w:r>
      <w:r>
        <w:t xml:space="preserve">: </w:t>
      </w:r>
    </w:p>
    <w:p w14:paraId="748855EB" w14:textId="77777777" w:rsidR="000C2D8A" w:rsidRDefault="000C2D8A" w:rsidP="000C2D8A">
      <w:pPr>
        <w:pStyle w:val="CommentText"/>
        <w:numPr>
          <w:ilvl w:val="0"/>
          <w:numId w:val="8"/>
        </w:numPr>
      </w:pPr>
      <w:r>
        <w:t xml:space="preserve"> Orbital Space Environment</w:t>
      </w:r>
    </w:p>
    <w:p w14:paraId="2D5504CB" w14:textId="77777777" w:rsidR="000C2D8A" w:rsidRDefault="000C2D8A" w:rsidP="000C2D8A">
      <w:pPr>
        <w:pStyle w:val="CommentText"/>
        <w:numPr>
          <w:ilvl w:val="0"/>
          <w:numId w:val="8"/>
        </w:numPr>
      </w:pPr>
      <w:r>
        <w:t xml:space="preserve"> Operational Environment</w:t>
      </w:r>
    </w:p>
    <w:p w14:paraId="674167E1" w14:textId="187C589A" w:rsidR="000C2D8A" w:rsidRDefault="000C2D8A" w:rsidP="000C2D8A">
      <w:pPr>
        <w:pStyle w:val="CommentText"/>
        <w:numPr>
          <w:ilvl w:val="0"/>
          <w:numId w:val="8"/>
        </w:numPr>
      </w:pPr>
      <w:r>
        <w:t xml:space="preserve"> </w:t>
      </w:r>
      <w:proofErr w:type="spellStart"/>
      <w:r>
        <w:t>Exoatmospheric</w:t>
      </w:r>
      <w:proofErr w:type="spellEnd"/>
      <w:r>
        <w:t xml:space="preserve"> Environment</w:t>
      </w:r>
    </w:p>
    <w:p w14:paraId="755FD60C" w14:textId="196B7F6D" w:rsidR="000C2D8A" w:rsidRDefault="000C2D8A" w:rsidP="000C2D8A">
      <w:pPr>
        <w:pStyle w:val="CommentText"/>
        <w:numPr>
          <w:ilvl w:val="0"/>
          <w:numId w:val="8"/>
        </w:numPr>
      </w:pPr>
      <w:r>
        <w:t xml:space="preserve"> …other?</w:t>
      </w:r>
    </w:p>
    <w:p w14:paraId="48B6E63D" w14:textId="77777777" w:rsidR="00B0119D" w:rsidRDefault="00B0119D">
      <w:pPr>
        <w:pStyle w:val="CommentText"/>
      </w:pPr>
    </w:p>
    <w:p w14:paraId="0C82CEB9" w14:textId="60C642D4" w:rsidR="00B0119D" w:rsidRDefault="00B0119D" w:rsidP="000C2D8A">
      <w:pPr>
        <w:pStyle w:val="CommentText"/>
      </w:pPr>
      <w:r>
        <w:t xml:space="preserve">In general, </w:t>
      </w:r>
      <w:r w:rsidR="00552DA3">
        <w:rPr>
          <w:rStyle w:val="CommentReference"/>
        </w:rPr>
        <w:annotationRef/>
      </w:r>
      <w:r>
        <w:rPr>
          <w:rStyle w:val="CommentReference"/>
        </w:rPr>
        <w:t>w</w:t>
      </w:r>
      <w:r w:rsidR="002302DA">
        <w:t xml:space="preserve">e should be clear on, if not </w:t>
      </w:r>
      <w:r>
        <w:t xml:space="preserve">explicitly </w:t>
      </w:r>
      <w:r w:rsidR="002302DA">
        <w:t>specify, the intended meaning</w:t>
      </w:r>
      <w:r>
        <w:t xml:space="preserve">. </w:t>
      </w:r>
      <w:r w:rsidR="002302DA">
        <w:t xml:space="preserve">Use of the generic word ‘space’ in </w:t>
      </w:r>
      <w:r>
        <w:t xml:space="preserve">similar </w:t>
      </w:r>
      <w:r w:rsidR="002302DA">
        <w:t>terms is it inherently ambiguous, and often used to mean more specific things</w:t>
      </w:r>
      <w:r>
        <w:t xml:space="preserve"> when the compound term itself does not reflect that specificity</w:t>
      </w:r>
      <w:r w:rsidR="002302DA">
        <w:t xml:space="preserve">. </w:t>
      </w:r>
      <w:r>
        <w:t xml:space="preserve">For example, here we are not talking about the interplanetary environment, or interstellar environment. If we were we would have to take into consideration the </w:t>
      </w:r>
      <w:r w:rsidR="000C2D8A">
        <w:t>interplanetary and stellar</w:t>
      </w:r>
      <w:r>
        <w:t xml:space="preserve"> medium, more focus on space weather phenomena, etc.</w:t>
      </w:r>
    </w:p>
  </w:comment>
  <w:comment w:id="51" w:author="robert rovetto" w:date="2020-08-26T17:43:00Z" w:initials="rr">
    <w:p w14:paraId="2DD4CAD7" w14:textId="2013D7BB" w:rsidR="00C4675B" w:rsidRDefault="00C4675B">
      <w:pPr>
        <w:pStyle w:val="CommentText"/>
      </w:pPr>
      <w:r>
        <w:rPr>
          <w:rStyle w:val="CommentReference"/>
        </w:rPr>
        <w:annotationRef/>
      </w:r>
      <w:r>
        <w:t xml:space="preserve">(Minor point) I’m not sure how detailed we want to get, but one way to make this more precise is: distinguish between mitigation and mitigation strategy. </w:t>
      </w:r>
      <w:r>
        <w:br/>
        <w:t xml:space="preserve">Mitigation, itself, is more precisely an activity to achieve what is described afterward (i.e. limiting debris formation, etc.). </w:t>
      </w:r>
      <w:r>
        <w:br/>
      </w:r>
      <w:proofErr w:type="spellStart"/>
      <w:r>
        <w:t>Where as</w:t>
      </w:r>
      <w:proofErr w:type="spellEnd"/>
      <w:r>
        <w:t xml:space="preserve"> a </w:t>
      </w:r>
      <w:r w:rsidRPr="00C4675B">
        <w:rPr>
          <w:i/>
          <w:iCs/>
        </w:rPr>
        <w:t>mitigation strategy</w:t>
      </w:r>
      <w:r>
        <w:t xml:space="preserve"> is that forward-looking strategy to […].</w:t>
      </w:r>
    </w:p>
    <w:p w14:paraId="7270E8F1" w14:textId="77777777" w:rsidR="00C4675B" w:rsidRDefault="00C4675B">
      <w:pPr>
        <w:pStyle w:val="CommentText"/>
      </w:pPr>
    </w:p>
    <w:p w14:paraId="639A7C36" w14:textId="0E193272" w:rsidR="00C4675B" w:rsidRDefault="00C4675B">
      <w:pPr>
        <w:pStyle w:val="CommentText"/>
      </w:pPr>
      <w:r>
        <w:t xml:space="preserve">So </w:t>
      </w:r>
      <w:r w:rsidR="00B0119D">
        <w:t xml:space="preserve">a </w:t>
      </w:r>
      <w:r>
        <w:t xml:space="preserve">sentence </w:t>
      </w:r>
      <w:r w:rsidR="00B0119D">
        <w:t xml:space="preserve">may </w:t>
      </w:r>
      <w:r>
        <w:t>read</w:t>
      </w:r>
      <w:r w:rsidR="00B0119D">
        <w:t xml:space="preserve"> something like</w:t>
      </w:r>
      <w:r>
        <w:t xml:space="preserve">: </w:t>
      </w:r>
    </w:p>
    <w:p w14:paraId="6B2E918B" w14:textId="11A257E8" w:rsidR="00C4675B" w:rsidRPr="00C4675B" w:rsidRDefault="00C4675B">
      <w:pPr>
        <w:pStyle w:val="CommentText"/>
      </w:pPr>
      <w:r>
        <w:t xml:space="preserve">Mitigation is the activity of limiting the addition […] via a mitigation strategy </w:t>
      </w:r>
      <w:r w:rsidR="00B0119D">
        <w:t xml:space="preserve">which may include standard to require </w:t>
      </w:r>
      <w:r>
        <w:t>[…]</w:t>
      </w:r>
    </w:p>
  </w:comment>
  <w:comment w:id="53" w:author="robert rovetto" w:date="2020-08-26T19:24:00Z" w:initials="rr">
    <w:p w14:paraId="39FBDC6E" w14:textId="52EC393C" w:rsidR="00025319" w:rsidRDefault="00025319">
      <w:pPr>
        <w:pStyle w:val="CommentText"/>
      </w:pPr>
      <w:r>
        <w:rPr>
          <w:rStyle w:val="CommentReference"/>
        </w:rPr>
        <w:annotationRef/>
      </w:r>
      <w:r>
        <w:t>RECOMMENDATION: either rephrase or explain meaning. The average reader may not understand.</w:t>
      </w:r>
    </w:p>
  </w:comment>
  <w:comment w:id="54" w:author="robert rovetto" w:date="2020-08-26T19:30:00Z" w:initials="rr">
    <w:p w14:paraId="4187DE12" w14:textId="7993BF69" w:rsidR="002E03AA" w:rsidRDefault="002E03AA">
      <w:pPr>
        <w:pStyle w:val="CommentText"/>
      </w:pPr>
      <w:r>
        <w:rPr>
          <w:rStyle w:val="CommentReference"/>
        </w:rPr>
        <w:annotationRef/>
      </w:r>
      <w:r>
        <w:t xml:space="preserve">It may be helpful to ask </w:t>
      </w:r>
      <w:r w:rsidR="00074FA1">
        <w:t xml:space="preserve">some </w:t>
      </w:r>
      <w:r>
        <w:t>folks</w:t>
      </w:r>
      <w:r w:rsidR="00074FA1">
        <w:t>. I asked</w:t>
      </w:r>
      <w:r>
        <w:t xml:space="preserve"> </w:t>
      </w:r>
      <w:r w:rsidR="00074FA1">
        <w:t xml:space="preserve">a couple, including </w:t>
      </w:r>
      <w:r>
        <w:t>Space-Track</w:t>
      </w:r>
      <w:r w:rsidR="00074FA1">
        <w:t>. If I get a reply, I’ll give an update.</w:t>
      </w:r>
    </w:p>
  </w:comment>
  <w:comment w:id="56" w:author="robert rovetto" w:date="2020-08-26T18:01:00Z" w:initials="rr">
    <w:p w14:paraId="7381E02E" w14:textId="532887AC" w:rsidR="00CD3A5B" w:rsidRDefault="00CD3A5B">
      <w:pPr>
        <w:pStyle w:val="CommentText"/>
      </w:pPr>
      <w:r>
        <w:rPr>
          <w:rStyle w:val="CommentReference"/>
        </w:rPr>
        <w:annotationRef/>
      </w:r>
      <w:r>
        <w:t>Question (for TG1 lexicon task): interesting. If you’re referring to specific publications or descriptions that equate STM with debris prevention, would you mind forwarding some to me?</w:t>
      </w:r>
    </w:p>
  </w:comment>
  <w:comment w:id="55" w:author="robert rovetto" w:date="2020-08-26T18:03:00Z" w:initials="rr">
    <w:p w14:paraId="644B6594" w14:textId="77777777" w:rsidR="00A06B23" w:rsidRPr="00A06B23" w:rsidRDefault="00A06B23">
      <w:pPr>
        <w:pStyle w:val="CommentText"/>
        <w:rPr>
          <w:rStyle w:val="CommentReference"/>
          <w:i/>
          <w:iCs/>
        </w:rPr>
      </w:pPr>
      <w:r w:rsidRPr="00A06B23">
        <w:rPr>
          <w:rStyle w:val="CommentReference"/>
          <w:i/>
          <w:iCs/>
        </w:rPr>
        <w:t xml:space="preserve">Consider possible additions or rewording. </w:t>
      </w:r>
    </w:p>
    <w:p w14:paraId="4DD5A20A" w14:textId="3A8A3CCD" w:rsidR="00CD3A5B" w:rsidRDefault="00CD3A5B">
      <w:pPr>
        <w:pStyle w:val="CommentText"/>
        <w:rPr>
          <w:rStyle w:val="CommentReference"/>
        </w:rPr>
      </w:pPr>
      <w:r>
        <w:rPr>
          <w:rStyle w:val="CommentReference"/>
        </w:rPr>
        <w:t xml:space="preserve">Prevention seems to be encompass or be equivalent to mitigation + remediation. </w:t>
      </w:r>
    </w:p>
    <w:p w14:paraId="1FCEB9FD" w14:textId="57BE9F3E" w:rsidR="00CD3A5B" w:rsidRDefault="00CD3A5B">
      <w:pPr>
        <w:pStyle w:val="CommentText"/>
        <w:rPr>
          <w:rStyle w:val="CommentReference"/>
        </w:rPr>
      </w:pPr>
      <w:r>
        <w:rPr>
          <w:rStyle w:val="CommentReference"/>
        </w:rPr>
        <w:t xml:space="preserve">At least something like: </w:t>
      </w:r>
      <w:proofErr w:type="spellStart"/>
      <w:r>
        <w:rPr>
          <w:rStyle w:val="CommentReference"/>
        </w:rPr>
        <w:t>Mit</w:t>
      </w:r>
      <w:proofErr w:type="spellEnd"/>
      <w:r>
        <w:rPr>
          <w:rStyle w:val="CommentReference"/>
        </w:rPr>
        <w:t xml:space="preserve"> + Rem </w:t>
      </w:r>
      <w:r w:rsidRPr="00CD3A5B">
        <w:rPr>
          <w:rStyle w:val="CommentReference"/>
        </w:rPr>
        <w:sym w:font="Wingdings" w:char="F0E0"/>
      </w:r>
      <w:r>
        <w:rPr>
          <w:rStyle w:val="CommentReference"/>
        </w:rPr>
        <w:t xml:space="preserve"> Prevention</w:t>
      </w:r>
    </w:p>
    <w:p w14:paraId="7CE4C872" w14:textId="77777777" w:rsidR="00CD3A5B" w:rsidRDefault="00CD3A5B">
      <w:pPr>
        <w:pStyle w:val="CommentText"/>
        <w:rPr>
          <w:rStyle w:val="CommentReference"/>
        </w:rPr>
      </w:pPr>
    </w:p>
    <w:p w14:paraId="189059B9" w14:textId="0F1C6367" w:rsidR="00CD3A5B" w:rsidRDefault="00CD3A5B">
      <w:pPr>
        <w:pStyle w:val="CommentText"/>
        <w:rPr>
          <w:rStyle w:val="CommentReference"/>
        </w:rPr>
      </w:pPr>
      <w:r>
        <w:rPr>
          <w:rStyle w:val="CommentReference"/>
        </w:rPr>
        <w:t>Preventing debris creation is achieved</w:t>
      </w:r>
      <w:r w:rsidR="00A06B23">
        <w:rPr>
          <w:rStyle w:val="CommentReference"/>
        </w:rPr>
        <w:t>, in part,</w:t>
      </w:r>
      <w:r>
        <w:rPr>
          <w:rStyle w:val="CommentReference"/>
        </w:rPr>
        <w:t xml:space="preserve"> by mitigation strategies/measures, e.g., in the design and dev. of spacecraft, passivation activities, etc.; and by remediation activities such as active debris removal operations.</w:t>
      </w:r>
    </w:p>
    <w:p w14:paraId="1F23EC77" w14:textId="77777777" w:rsidR="00CD3A5B" w:rsidRDefault="00CD3A5B">
      <w:pPr>
        <w:pStyle w:val="CommentText"/>
        <w:rPr>
          <w:rStyle w:val="CommentReference"/>
        </w:rPr>
      </w:pPr>
    </w:p>
    <w:p w14:paraId="54E9BCC8" w14:textId="36B65380" w:rsidR="00CD3A5B" w:rsidRDefault="00CD3A5B">
      <w:pPr>
        <w:pStyle w:val="CommentText"/>
      </w:pPr>
      <w:r>
        <w:rPr>
          <w:rStyle w:val="CommentReference"/>
        </w:rPr>
        <w:t>Preventing</w:t>
      </w:r>
      <w:r>
        <w:t xml:space="preserve"> something, such as debris creation, may also be passive. Some may argue that </w:t>
      </w:r>
      <w:r w:rsidR="00A06B23">
        <w:t xml:space="preserve">space craft design </w:t>
      </w:r>
      <w:r>
        <w:t>mitigation</w:t>
      </w:r>
      <w:r w:rsidR="00A06B23">
        <w:t xml:space="preserve"> strategies—once implemented—are a passive way to prevent debris creation. Although the activity of designing and developing spacecraft features that mitigate debris formation is an </w:t>
      </w:r>
      <w:r w:rsidR="00A06B23" w:rsidRPr="00A06B23">
        <w:rPr>
          <w:i/>
          <w:iCs/>
        </w:rPr>
        <w:t>active</w:t>
      </w:r>
      <w:r w:rsidR="00A06B23">
        <w:rPr>
          <w:i/>
          <w:iCs/>
        </w:rPr>
        <w:t xml:space="preserve"> </w:t>
      </w:r>
      <w:r w:rsidR="00A06B23">
        <w:t xml:space="preserve">process, the post-manufacturing state of having that mitigating feature can </w:t>
      </w:r>
      <w:proofErr w:type="spellStart"/>
      <w:r w:rsidR="00A06B23">
        <w:t>thereforeafter</w:t>
      </w:r>
      <w:proofErr w:type="spellEnd"/>
      <w:r w:rsidR="00A06B23">
        <w:t xml:space="preserve"> be considered passive. E.g., if a spacecraft is designed to prevent accidental explosions or . By analogy, in law and in the philosophy of law, causation by absence is a topic that touches on these.</w:t>
      </w:r>
    </w:p>
  </w:comment>
  <w:comment w:id="58" w:author="robert rovetto" w:date="2020-08-26T20:08:00Z" w:initials="rr">
    <w:p w14:paraId="77E5240E" w14:textId="2BA59679" w:rsidR="005D1E3A" w:rsidRDefault="005D1E3A">
      <w:pPr>
        <w:pStyle w:val="CommentText"/>
      </w:pPr>
      <w:r>
        <w:rPr>
          <w:rStyle w:val="CommentReference"/>
        </w:rPr>
        <w:annotationRef/>
      </w:r>
      <w:r>
        <w:t>My two cents for this part.</w:t>
      </w:r>
    </w:p>
  </w:comment>
  <w:comment w:id="94" w:author="robert rovetto" w:date="2020-08-26T20:10:00Z" w:initials="rr">
    <w:p w14:paraId="27CA0FD2" w14:textId="1DBD4E7C" w:rsidR="00B507D2" w:rsidRDefault="00E2466E">
      <w:pPr>
        <w:pStyle w:val="CommentText"/>
      </w:pPr>
      <w:r>
        <w:rPr>
          <w:rStyle w:val="CommentReference"/>
        </w:rPr>
        <w:annotationRef/>
      </w:r>
      <w:r w:rsidR="00B507D2" w:rsidRPr="00B507D2">
        <w:rPr>
          <w:i/>
          <w:iCs/>
        </w:rPr>
        <w:t>Consideration</w:t>
      </w:r>
      <w:r w:rsidR="00B507D2">
        <w:t xml:space="preserve">: </w:t>
      </w:r>
      <w:r w:rsidR="00B507D2">
        <w:t xml:space="preserve">I’m wondering if  the Prevention wedge in the diagram is too restrictive; that is, perhaps it encompasses more </w:t>
      </w:r>
      <w:proofErr w:type="spellStart"/>
      <w:r w:rsidR="00B507D2">
        <w:t>that</w:t>
      </w:r>
      <w:proofErr w:type="spellEnd"/>
      <w:r w:rsidR="00B507D2">
        <w:t xml:space="preserve"> what the diagram displays.</w:t>
      </w:r>
      <w:r w:rsidR="00B507D2">
        <w:t xml:space="preserve"> Perhaps the </w:t>
      </w:r>
      <w:r>
        <w:t xml:space="preserve">prevention arrows could encompass mitigation and remediation. </w:t>
      </w:r>
      <w:r w:rsidR="00B507D2">
        <w:t>Aren’t we preventing debris creation by enacting mitigation techniques? If someone asks, “how do we prevent debris formation?” a reasonable answer is “Well, by engaging in mitigation techniques such as X, Y, Z; and remediation activities such as A,B,C”. In jargon, ‘prevention’ in the diagram may be underdetermin</w:t>
      </w:r>
      <w:r w:rsidR="003A4033">
        <w:t>e</w:t>
      </w:r>
      <w:r w:rsidR="00B507D2">
        <w:t>d.</w:t>
      </w:r>
    </w:p>
    <w:p w14:paraId="2841897C" w14:textId="77777777" w:rsidR="00B507D2" w:rsidRDefault="00B507D2">
      <w:pPr>
        <w:pStyle w:val="CommentText"/>
      </w:pPr>
    </w:p>
    <w:p w14:paraId="201FF8B3" w14:textId="75EAC7BA" w:rsidR="00E2466E" w:rsidRDefault="00B507D2">
      <w:pPr>
        <w:pStyle w:val="CommentText"/>
      </w:pPr>
      <w:r>
        <w:t xml:space="preserve">Imagine those </w:t>
      </w:r>
      <w:r w:rsidR="00E2466E">
        <w:t xml:space="preserve">scenarios </w:t>
      </w:r>
      <w:r>
        <w:t xml:space="preserve">where </w:t>
      </w:r>
      <w:r w:rsidR="00E2466E">
        <w:t xml:space="preserve">debris creation can </w:t>
      </w:r>
      <w:r>
        <w:t xml:space="preserve">is </w:t>
      </w:r>
      <w:r w:rsidR="00E2466E">
        <w:t>prevented by correcting, say, a spacecraft design feature or flaw</w:t>
      </w:r>
      <w:r>
        <w:t>, but where the craft does not encounter potential conjunctions.</w:t>
      </w:r>
      <w:r w:rsidR="00E2466E">
        <w:t xml:space="preserve"> In other words, the goal of orbital debris mitigation and remediation is the prevention of additional debris and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9886615" w15:done="0"/>
  <w15:commentEx w15:paraId="5779DD02" w15:done="0"/>
  <w15:commentEx w15:paraId="0C82CEB9" w15:done="0"/>
  <w15:commentEx w15:paraId="6B2E918B" w15:done="0"/>
  <w15:commentEx w15:paraId="39FBDC6E" w15:done="0"/>
  <w15:commentEx w15:paraId="4187DE12" w15:done="0"/>
  <w15:commentEx w15:paraId="7381E02E" w15:done="0"/>
  <w15:commentEx w15:paraId="54E9BCC8" w15:done="0"/>
  <w15:commentEx w15:paraId="77E5240E" w15:done="0"/>
  <w15:commentEx w15:paraId="201FF8B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1140D" w16cex:dateUtc="2020-08-26T21:02:00Z"/>
  <w16cex:commentExtensible w16cex:durableId="22F119DC" w16cex:dateUtc="2020-08-26T21:26:00Z"/>
  <w16cex:commentExtensible w16cex:durableId="22F11CA6" w16cex:dateUtc="2020-08-26T21:38:00Z"/>
  <w16cex:commentExtensible w16cex:durableId="22F11DCB" w16cex:dateUtc="2020-08-26T21:43:00Z"/>
  <w16cex:commentExtensible w16cex:durableId="22F13570" w16cex:dateUtc="2020-08-26T23:24:00Z"/>
  <w16cex:commentExtensible w16cex:durableId="22F136C7" w16cex:dateUtc="2020-08-26T23:30:00Z"/>
  <w16cex:commentExtensible w16cex:durableId="22F12208" w16cex:dateUtc="2020-08-26T22:01:00Z"/>
  <w16cex:commentExtensible w16cex:durableId="22F12256" w16cex:dateUtc="2020-08-26T22:03:00Z"/>
  <w16cex:commentExtensible w16cex:durableId="22F13FC9" w16cex:dateUtc="2020-08-27T00:08:00Z"/>
  <w16cex:commentExtensible w16cex:durableId="22F14051" w16cex:dateUtc="2020-08-27T0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9886615" w16cid:durableId="22F1140D"/>
  <w16cid:commentId w16cid:paraId="5779DD02" w16cid:durableId="22F119DC"/>
  <w16cid:commentId w16cid:paraId="0C82CEB9" w16cid:durableId="22F11CA6"/>
  <w16cid:commentId w16cid:paraId="6B2E918B" w16cid:durableId="22F11DCB"/>
  <w16cid:commentId w16cid:paraId="39FBDC6E" w16cid:durableId="22F13570"/>
  <w16cid:commentId w16cid:paraId="4187DE12" w16cid:durableId="22F136C7"/>
  <w16cid:commentId w16cid:paraId="7381E02E" w16cid:durableId="22F12208"/>
  <w16cid:commentId w16cid:paraId="54E9BCC8" w16cid:durableId="22F12256"/>
  <w16cid:commentId w16cid:paraId="77E5240E" w16cid:durableId="22F13FC9"/>
  <w16cid:commentId w16cid:paraId="201FF8B3" w16cid:durableId="22F140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DA283F" w14:textId="77777777" w:rsidR="004521A8" w:rsidRDefault="004521A8" w:rsidP="00851070">
      <w:r>
        <w:separator/>
      </w:r>
    </w:p>
  </w:endnote>
  <w:endnote w:type="continuationSeparator" w:id="0">
    <w:p w14:paraId="389F0BCC" w14:textId="77777777" w:rsidR="004521A8" w:rsidRDefault="004521A8" w:rsidP="008510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F0EFC0" w14:textId="77777777" w:rsidR="008F51E9" w:rsidRPr="003C3F3F" w:rsidRDefault="008F51E9" w:rsidP="00500102">
    <w:pPr>
      <w:pStyle w:val="Header"/>
      <w:ind w:firstLine="0"/>
      <w:jc w:val="center"/>
      <w:rPr>
        <w:ins w:id="2" w:author="Dr. Scott C Kordella" w:date="2020-07-13T16:25:00Z"/>
        <w:sz w:val="16"/>
        <w:szCs w:val="16"/>
        <w:lang w:val="en-US"/>
      </w:rPr>
    </w:pPr>
    <w:ins w:id="3" w:author="Dr. Scott C Kordella" w:date="2020-07-13T16:25:00Z">
      <w:r>
        <w:rPr>
          <w:sz w:val="16"/>
          <w:szCs w:val="16"/>
          <w:lang w:val="en-US"/>
        </w:rPr>
        <w:t>AIAA ASCEND November 2020</w:t>
      </w:r>
    </w:ins>
  </w:p>
  <w:p w14:paraId="672A7536" w14:textId="77777777" w:rsidR="008F51E9" w:rsidRPr="00A2086F" w:rsidRDefault="008F51E9" w:rsidP="00063C2D">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B4CE55" w14:textId="77777777" w:rsidR="004521A8" w:rsidRDefault="004521A8" w:rsidP="00851070">
      <w:r>
        <w:separator/>
      </w:r>
    </w:p>
  </w:footnote>
  <w:footnote w:type="continuationSeparator" w:id="0">
    <w:p w14:paraId="3A07EF5F" w14:textId="77777777" w:rsidR="004521A8" w:rsidRDefault="004521A8" w:rsidP="00851070">
      <w:r>
        <w:continuationSeparator/>
      </w:r>
    </w:p>
  </w:footnote>
  <w:footnote w:id="1">
    <w:p w14:paraId="13FCB954" w14:textId="14D7B357" w:rsidR="008F51E9" w:rsidRDefault="008F51E9">
      <w:pPr>
        <w:pStyle w:val="FootnoteText"/>
      </w:pPr>
      <w:r>
        <w:rPr>
          <w:rStyle w:val="FootnoteReference"/>
        </w:rPr>
        <w:footnoteRef/>
      </w:r>
      <w:r>
        <w:t xml:space="preserve"> European Space Policy Institute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3439A2" w14:textId="78002A7C" w:rsidR="008F51E9" w:rsidRPr="003C3F3F" w:rsidRDefault="008F51E9" w:rsidP="00DF5684">
    <w:pPr>
      <w:pStyle w:val="Header"/>
      <w:ind w:firstLine="0"/>
      <w:jc w:val="center"/>
      <w:rPr>
        <w:sz w:val="16"/>
        <w:szCs w:val="16"/>
        <w:lang w:val="en-US"/>
      </w:rPr>
    </w:pPr>
    <w:ins w:id="1" w:author="Dr. Scott C Kordella" w:date="2020-07-13T16:25:00Z">
      <w:r>
        <w:rPr>
          <w:sz w:val="16"/>
          <w:szCs w:val="16"/>
          <w:lang w:val="en-US"/>
        </w:rPr>
        <w:t>AIAA ASCEND November 2020</w:t>
      </w:r>
    </w:ins>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153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BAB1AA9"/>
    <w:multiLevelType w:val="hybridMultilevel"/>
    <w:tmpl w:val="F170FF48"/>
    <w:lvl w:ilvl="0" w:tplc="2C7CDB4C">
      <w:start w:val="1"/>
      <w:numFmt w:val="decimal"/>
      <w:lvlText w:val="%1."/>
      <w:lvlJc w:val="left"/>
      <w:pPr>
        <w:ind w:left="720" w:hanging="720"/>
      </w:pPr>
      <w:rPr>
        <w:rFonts w:ascii="Times New Roman" w:eastAsia="PMingLiU" w:hAnsi="Times New Roman" w:cs="Times New Roman"/>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8FA37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9FD1567"/>
    <w:multiLevelType w:val="hybridMultilevel"/>
    <w:tmpl w:val="7BFE3544"/>
    <w:lvl w:ilvl="0" w:tplc="0E28532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095FA0"/>
    <w:multiLevelType w:val="hybridMultilevel"/>
    <w:tmpl w:val="4F9CA6F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E63D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A401EDC"/>
    <w:multiLevelType w:val="hybridMultilevel"/>
    <w:tmpl w:val="3A8C6CE6"/>
    <w:lvl w:ilvl="0" w:tplc="24AE7C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BD54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
  </w:num>
  <w:num w:numId="3">
    <w:abstractNumId w:val="6"/>
  </w:num>
  <w:num w:numId="4">
    <w:abstractNumId w:val="2"/>
  </w:num>
  <w:num w:numId="5">
    <w:abstractNumId w:val="7"/>
  </w:num>
  <w:num w:numId="6">
    <w:abstractNumId w:val="5"/>
  </w:num>
  <w:num w:numId="7">
    <w:abstractNumId w:val="0"/>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obert rovetto">
    <w15:presenceInfo w15:providerId="None" w15:userId="robert rovetto"/>
  </w15:person>
  <w15:person w15:author="Dr. Scott C Kordella">
    <w15:presenceInfo w15:providerId="AD" w15:userId="S::KORDELLA@MITRE.ORG::17460231-a0a7-4d71-a7a7-f30631842b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trackRevisions/>
  <w:defaultTabStop w:val="720"/>
  <w:characterSpacingControl w:val="doNotCompress"/>
  <w:footnotePr>
    <w:pos w:val="beneathText"/>
    <w:numFmt w:val="chicago"/>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547"/>
    <w:rsid w:val="00025319"/>
    <w:rsid w:val="00062D7B"/>
    <w:rsid w:val="00063FEE"/>
    <w:rsid w:val="00074FA1"/>
    <w:rsid w:val="000B119B"/>
    <w:rsid w:val="000C2D8A"/>
    <w:rsid w:val="000D4291"/>
    <w:rsid w:val="000E6496"/>
    <w:rsid w:val="00130547"/>
    <w:rsid w:val="002302DA"/>
    <w:rsid w:val="00263D92"/>
    <w:rsid w:val="002E03AA"/>
    <w:rsid w:val="00340657"/>
    <w:rsid w:val="003A4033"/>
    <w:rsid w:val="00415540"/>
    <w:rsid w:val="00447C83"/>
    <w:rsid w:val="00450A46"/>
    <w:rsid w:val="004521A8"/>
    <w:rsid w:val="004770EF"/>
    <w:rsid w:val="00527512"/>
    <w:rsid w:val="005333FA"/>
    <w:rsid w:val="00552DA3"/>
    <w:rsid w:val="005D1E3A"/>
    <w:rsid w:val="006567AA"/>
    <w:rsid w:val="00684688"/>
    <w:rsid w:val="007A4860"/>
    <w:rsid w:val="007C5ED1"/>
    <w:rsid w:val="00812732"/>
    <w:rsid w:val="00845530"/>
    <w:rsid w:val="00851070"/>
    <w:rsid w:val="00860DE4"/>
    <w:rsid w:val="00876254"/>
    <w:rsid w:val="008F050F"/>
    <w:rsid w:val="008F51E9"/>
    <w:rsid w:val="009727BA"/>
    <w:rsid w:val="009975D2"/>
    <w:rsid w:val="00A06B23"/>
    <w:rsid w:val="00A11849"/>
    <w:rsid w:val="00B0119D"/>
    <w:rsid w:val="00B26171"/>
    <w:rsid w:val="00B507D2"/>
    <w:rsid w:val="00C4675B"/>
    <w:rsid w:val="00C727B4"/>
    <w:rsid w:val="00CD3A5B"/>
    <w:rsid w:val="00CE560D"/>
    <w:rsid w:val="00D754F8"/>
    <w:rsid w:val="00DD0B18"/>
    <w:rsid w:val="00DD1D78"/>
    <w:rsid w:val="00DD7269"/>
    <w:rsid w:val="00DF1A7D"/>
    <w:rsid w:val="00E2466E"/>
    <w:rsid w:val="00E35E36"/>
    <w:rsid w:val="00E445F7"/>
    <w:rsid w:val="00E83DA9"/>
    <w:rsid w:val="00F05F7E"/>
    <w:rsid w:val="00F15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B2987"/>
  <w15:chartTrackingRefBased/>
  <w15:docId w15:val="{C6AF87A5-153A-A74B-A8BF-55F7B39FB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547"/>
    <w:pPr>
      <w:spacing w:after="160" w:line="259" w:lineRule="auto"/>
      <w:ind w:left="720"/>
      <w:contextualSpacing/>
    </w:pPr>
    <w:rPr>
      <w:sz w:val="22"/>
      <w:szCs w:val="22"/>
    </w:rPr>
  </w:style>
  <w:style w:type="paragraph" w:styleId="FootnoteText">
    <w:name w:val="footnote text"/>
    <w:basedOn w:val="Normal"/>
    <w:link w:val="FootnoteTextChar"/>
    <w:uiPriority w:val="99"/>
    <w:semiHidden/>
    <w:unhideWhenUsed/>
    <w:rsid w:val="00851070"/>
    <w:rPr>
      <w:sz w:val="20"/>
      <w:szCs w:val="20"/>
    </w:rPr>
  </w:style>
  <w:style w:type="character" w:customStyle="1" w:styleId="FootnoteTextChar">
    <w:name w:val="Footnote Text Char"/>
    <w:basedOn w:val="DefaultParagraphFont"/>
    <w:link w:val="FootnoteText"/>
    <w:uiPriority w:val="99"/>
    <w:semiHidden/>
    <w:rsid w:val="00851070"/>
    <w:rPr>
      <w:sz w:val="20"/>
      <w:szCs w:val="20"/>
    </w:rPr>
  </w:style>
  <w:style w:type="character" w:styleId="FootnoteReference">
    <w:name w:val="footnote reference"/>
    <w:basedOn w:val="DefaultParagraphFont"/>
    <w:uiPriority w:val="99"/>
    <w:semiHidden/>
    <w:unhideWhenUsed/>
    <w:rsid w:val="00851070"/>
    <w:rPr>
      <w:vertAlign w:val="superscript"/>
    </w:rPr>
  </w:style>
  <w:style w:type="paragraph" w:styleId="BalloonText">
    <w:name w:val="Balloon Text"/>
    <w:basedOn w:val="Normal"/>
    <w:link w:val="BalloonTextChar"/>
    <w:uiPriority w:val="99"/>
    <w:semiHidden/>
    <w:unhideWhenUsed/>
    <w:rsid w:val="008F51E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F51E9"/>
    <w:rPr>
      <w:rFonts w:ascii="Times New Roman" w:hAnsi="Times New Roman" w:cs="Times New Roman"/>
      <w:sz w:val="18"/>
      <w:szCs w:val="18"/>
    </w:rPr>
  </w:style>
  <w:style w:type="paragraph" w:styleId="Header">
    <w:name w:val="header"/>
    <w:basedOn w:val="Normal"/>
    <w:link w:val="HeaderChar"/>
    <w:uiPriority w:val="99"/>
    <w:unhideWhenUsed/>
    <w:rsid w:val="008F51E9"/>
    <w:pPr>
      <w:tabs>
        <w:tab w:val="center" w:pos="4536"/>
        <w:tab w:val="right" w:pos="9072"/>
      </w:tabs>
      <w:ind w:firstLine="284"/>
      <w:jc w:val="both"/>
    </w:pPr>
    <w:rPr>
      <w:rFonts w:ascii="Times New Roman" w:eastAsia="PMingLiU" w:hAnsi="Times New Roman" w:cs="Times New Roman"/>
      <w:sz w:val="20"/>
      <w:szCs w:val="20"/>
      <w:lang w:val="en-GB"/>
    </w:rPr>
  </w:style>
  <w:style w:type="character" w:customStyle="1" w:styleId="HeaderChar">
    <w:name w:val="Header Char"/>
    <w:basedOn w:val="DefaultParagraphFont"/>
    <w:link w:val="Header"/>
    <w:uiPriority w:val="99"/>
    <w:rsid w:val="008F51E9"/>
    <w:rPr>
      <w:rFonts w:ascii="Times New Roman" w:eastAsia="PMingLiU" w:hAnsi="Times New Roman" w:cs="Times New Roman"/>
      <w:sz w:val="20"/>
      <w:szCs w:val="20"/>
      <w:lang w:val="en-GB"/>
    </w:rPr>
  </w:style>
  <w:style w:type="paragraph" w:styleId="Footer">
    <w:name w:val="footer"/>
    <w:basedOn w:val="Normal"/>
    <w:link w:val="FooterChar"/>
    <w:uiPriority w:val="99"/>
    <w:unhideWhenUsed/>
    <w:rsid w:val="008F51E9"/>
    <w:pPr>
      <w:tabs>
        <w:tab w:val="center" w:pos="4680"/>
        <w:tab w:val="right" w:pos="9360"/>
      </w:tabs>
    </w:pPr>
  </w:style>
  <w:style w:type="character" w:customStyle="1" w:styleId="FooterChar">
    <w:name w:val="Footer Char"/>
    <w:basedOn w:val="DefaultParagraphFont"/>
    <w:link w:val="Footer"/>
    <w:uiPriority w:val="99"/>
    <w:rsid w:val="008F51E9"/>
  </w:style>
  <w:style w:type="paragraph" w:styleId="Caption">
    <w:name w:val="caption"/>
    <w:basedOn w:val="Normal"/>
    <w:next w:val="Normal"/>
    <w:uiPriority w:val="35"/>
    <w:unhideWhenUsed/>
    <w:qFormat/>
    <w:rsid w:val="00527512"/>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6567AA"/>
    <w:rPr>
      <w:sz w:val="16"/>
      <w:szCs w:val="16"/>
    </w:rPr>
  </w:style>
  <w:style w:type="paragraph" w:styleId="CommentText">
    <w:name w:val="annotation text"/>
    <w:basedOn w:val="Normal"/>
    <w:link w:val="CommentTextChar"/>
    <w:uiPriority w:val="99"/>
    <w:semiHidden/>
    <w:unhideWhenUsed/>
    <w:rsid w:val="006567AA"/>
    <w:rPr>
      <w:sz w:val="20"/>
      <w:szCs w:val="20"/>
    </w:rPr>
  </w:style>
  <w:style w:type="character" w:customStyle="1" w:styleId="CommentTextChar">
    <w:name w:val="Comment Text Char"/>
    <w:basedOn w:val="DefaultParagraphFont"/>
    <w:link w:val="CommentText"/>
    <w:uiPriority w:val="99"/>
    <w:semiHidden/>
    <w:rsid w:val="006567AA"/>
    <w:rPr>
      <w:sz w:val="20"/>
      <w:szCs w:val="20"/>
    </w:rPr>
  </w:style>
  <w:style w:type="paragraph" w:styleId="CommentSubject">
    <w:name w:val="annotation subject"/>
    <w:basedOn w:val="CommentText"/>
    <w:next w:val="CommentText"/>
    <w:link w:val="CommentSubjectChar"/>
    <w:uiPriority w:val="99"/>
    <w:semiHidden/>
    <w:unhideWhenUsed/>
    <w:rsid w:val="006567AA"/>
    <w:rPr>
      <w:b/>
      <w:bCs/>
    </w:rPr>
  </w:style>
  <w:style w:type="character" w:customStyle="1" w:styleId="CommentSubjectChar">
    <w:name w:val="Comment Subject Char"/>
    <w:basedOn w:val="CommentTextChar"/>
    <w:link w:val="CommentSubject"/>
    <w:uiPriority w:val="99"/>
    <w:semiHidden/>
    <w:rsid w:val="006567A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290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4</Pages>
  <Words>1144</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E. Stilwell</dc:creator>
  <cp:keywords/>
  <dc:description/>
  <cp:lastModifiedBy>robert rovetto</cp:lastModifiedBy>
  <cp:revision>10</cp:revision>
  <dcterms:created xsi:type="dcterms:W3CDTF">2020-08-26T22:27:00Z</dcterms:created>
  <dcterms:modified xsi:type="dcterms:W3CDTF">2020-08-27T00:20:00Z</dcterms:modified>
</cp:coreProperties>
</file>