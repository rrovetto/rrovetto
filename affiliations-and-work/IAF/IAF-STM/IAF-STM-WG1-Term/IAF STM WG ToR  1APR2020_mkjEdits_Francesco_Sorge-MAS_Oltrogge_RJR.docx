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E24FF" w14:textId="77777777" w:rsidR="00BB6821" w:rsidRPr="005A211A" w:rsidRDefault="00BB6821" w:rsidP="00BB6821">
      <w:pPr>
        <w:jc w:val="center"/>
        <w:rPr>
          <w:b/>
          <w:sz w:val="28"/>
          <w:lang w:val="en-US"/>
        </w:rPr>
      </w:pPr>
      <w:r w:rsidRPr="005A211A">
        <w:rPr>
          <w:b/>
          <w:sz w:val="28"/>
          <w:lang w:val="en-US"/>
        </w:rPr>
        <w:t>IAF Space Traffic Management Working Group – IAF STM WG</w:t>
      </w:r>
    </w:p>
    <w:p w14:paraId="303E2D3E" w14:textId="77777777" w:rsidR="00BB6821" w:rsidRDefault="00BB6821" w:rsidP="00BB6821">
      <w:pPr>
        <w:jc w:val="center"/>
        <w:rPr>
          <w:b/>
          <w:sz w:val="28"/>
          <w:lang w:val="en-US"/>
        </w:rPr>
      </w:pPr>
      <w:r w:rsidRPr="005A211A">
        <w:rPr>
          <w:b/>
          <w:sz w:val="28"/>
          <w:lang w:val="en-US"/>
        </w:rPr>
        <w:t>Terms of Reference</w:t>
      </w:r>
      <w:r w:rsidR="006A00F3" w:rsidRPr="005A211A">
        <w:rPr>
          <w:b/>
          <w:sz w:val="28"/>
          <w:lang w:val="en-US"/>
        </w:rPr>
        <w:t xml:space="preserve"> (Draft)</w:t>
      </w:r>
    </w:p>
    <w:p w14:paraId="5C5A7EDC" w14:textId="11ED01C1" w:rsidR="00622556" w:rsidRPr="005A211A" w:rsidRDefault="007B0A14" w:rsidP="00BB6821">
      <w:pPr>
        <w:jc w:val="center"/>
        <w:rPr>
          <w:b/>
          <w:sz w:val="28"/>
          <w:lang w:val="en-US"/>
        </w:rPr>
      </w:pPr>
      <w:r>
        <w:rPr>
          <w:b/>
          <w:sz w:val="28"/>
          <w:lang w:val="en-US"/>
        </w:rPr>
        <w:t>April 1</w:t>
      </w:r>
      <w:r w:rsidRPr="007B0A14">
        <w:rPr>
          <w:b/>
          <w:sz w:val="28"/>
          <w:vertAlign w:val="superscript"/>
          <w:lang w:val="en-US"/>
        </w:rPr>
        <w:t>st</w:t>
      </w:r>
      <w:r w:rsidR="00622556">
        <w:rPr>
          <w:b/>
          <w:sz w:val="28"/>
          <w:lang w:val="en-US"/>
        </w:rPr>
        <w:t>, 2020</w:t>
      </w:r>
    </w:p>
    <w:p w14:paraId="16C1A7E0" w14:textId="2D30A884" w:rsidR="00BB6821" w:rsidRPr="007B0551" w:rsidRDefault="00F07F5D" w:rsidP="00BB6821">
      <w:pPr>
        <w:jc w:val="both"/>
        <w:rPr>
          <w:i/>
          <w:sz w:val="18"/>
          <w:lang w:val="en-US"/>
        </w:rPr>
      </w:pPr>
      <w:r w:rsidRPr="007B0551">
        <w:rPr>
          <w:i/>
          <w:sz w:val="18"/>
          <w:lang w:val="en-US"/>
        </w:rPr>
        <w:t>(including comments from S. Plattard, D. McKnight</w:t>
      </w:r>
      <w:r w:rsidR="00CC152B" w:rsidRPr="007B0551">
        <w:rPr>
          <w:i/>
          <w:sz w:val="18"/>
          <w:lang w:val="en-US"/>
        </w:rPr>
        <w:t xml:space="preserve">, </w:t>
      </w:r>
      <w:r w:rsidR="007B0551" w:rsidRPr="007B0551">
        <w:rPr>
          <w:i/>
          <w:sz w:val="18"/>
          <w:lang w:val="en-US"/>
        </w:rPr>
        <w:t xml:space="preserve">D. Oltrogge, </w:t>
      </w:r>
      <w:r w:rsidR="00BC1697" w:rsidRPr="007B0551">
        <w:rPr>
          <w:i/>
          <w:sz w:val="18"/>
          <w:lang w:val="en-US"/>
        </w:rPr>
        <w:t xml:space="preserve">S. Lemmens, </w:t>
      </w:r>
      <w:r w:rsidR="00CC152B" w:rsidRPr="007B0551">
        <w:rPr>
          <w:i/>
          <w:sz w:val="18"/>
          <w:lang w:val="en-US"/>
        </w:rPr>
        <w:t xml:space="preserve">A. Kato, </w:t>
      </w:r>
      <w:r w:rsidR="00643241" w:rsidRPr="007B0551">
        <w:rPr>
          <w:i/>
          <w:sz w:val="18"/>
          <w:lang w:val="en-US"/>
        </w:rPr>
        <w:t>R. Rovetto,</w:t>
      </w:r>
      <w:r w:rsidR="00F77C0B" w:rsidRPr="007B0551">
        <w:rPr>
          <w:i/>
          <w:sz w:val="18"/>
          <w:lang w:val="en-US"/>
        </w:rPr>
        <w:t xml:space="preserve"> A. Lacroix,</w:t>
      </w:r>
      <w:r w:rsidR="00940134" w:rsidRPr="007B0551">
        <w:rPr>
          <w:i/>
          <w:sz w:val="18"/>
          <w:lang w:val="en-US"/>
        </w:rPr>
        <w:t xml:space="preserve"> P. Faucher</w:t>
      </w:r>
      <w:r w:rsidR="00ED1CC5" w:rsidRPr="007B0551">
        <w:rPr>
          <w:i/>
          <w:sz w:val="18"/>
          <w:lang w:val="en-US"/>
        </w:rPr>
        <w:t>, H. Krag</w:t>
      </w:r>
      <w:r w:rsidR="00911007" w:rsidRPr="007B0551">
        <w:rPr>
          <w:i/>
          <w:sz w:val="18"/>
          <w:lang w:val="en-US"/>
        </w:rPr>
        <w:t>, L. Francillout, L. Anselmo</w:t>
      </w:r>
      <w:r w:rsidR="001607F4">
        <w:rPr>
          <w:i/>
          <w:sz w:val="18"/>
          <w:lang w:val="en-US"/>
        </w:rPr>
        <w:t>, D. Alary</w:t>
      </w:r>
      <w:ins w:id="0" w:author="Microsoft Office User" w:date="2020-04-01T15:33:00Z">
        <w:r w:rsidR="00666583">
          <w:rPr>
            <w:i/>
            <w:sz w:val="18"/>
            <w:lang w:val="en-US"/>
          </w:rPr>
          <w:t>, M. Skinner</w:t>
        </w:r>
      </w:ins>
      <w:r w:rsidR="007B0551" w:rsidRPr="007B0551">
        <w:rPr>
          <w:i/>
          <w:sz w:val="18"/>
          <w:lang w:val="en-US"/>
        </w:rPr>
        <w:t>)</w:t>
      </w:r>
      <w:r w:rsidR="00F77C0B" w:rsidRPr="007B0551">
        <w:rPr>
          <w:i/>
          <w:sz w:val="18"/>
          <w:lang w:val="en-US"/>
        </w:rPr>
        <w:t xml:space="preserve"> </w:t>
      </w:r>
      <w:r w:rsidR="00643241" w:rsidRPr="007B0551">
        <w:rPr>
          <w:i/>
          <w:sz w:val="18"/>
          <w:lang w:val="en-US"/>
        </w:rPr>
        <w:t xml:space="preserve"> </w:t>
      </w:r>
    </w:p>
    <w:p w14:paraId="1E51E9B6" w14:textId="77777777" w:rsidR="00BB6821" w:rsidRDefault="00BB6821" w:rsidP="00BB6821">
      <w:pPr>
        <w:jc w:val="both"/>
        <w:rPr>
          <w:sz w:val="22"/>
          <w:lang w:val="en-US"/>
        </w:rPr>
      </w:pPr>
    </w:p>
    <w:p w14:paraId="477F9A79" w14:textId="77777777" w:rsidR="00BB6821" w:rsidRDefault="00BB6821" w:rsidP="00BB6821">
      <w:pPr>
        <w:jc w:val="both"/>
        <w:rPr>
          <w:sz w:val="22"/>
          <w:lang w:val="en-US"/>
        </w:rPr>
      </w:pPr>
    </w:p>
    <w:p w14:paraId="0555E602" w14:textId="1A0DD732" w:rsidR="005A211A" w:rsidRPr="005A211A" w:rsidRDefault="00011A04" w:rsidP="00BB6821">
      <w:pPr>
        <w:jc w:val="both"/>
        <w:rPr>
          <w:b/>
          <w:sz w:val="22"/>
          <w:lang w:val="en-US"/>
        </w:rPr>
      </w:pPr>
      <w:r>
        <w:rPr>
          <w:b/>
          <w:sz w:val="22"/>
          <w:lang w:val="en-US"/>
        </w:rPr>
        <w:t>Objective</w:t>
      </w:r>
    </w:p>
    <w:p w14:paraId="4B658A3B" w14:textId="77777777" w:rsidR="005A211A" w:rsidRDefault="005A211A" w:rsidP="00BB6821">
      <w:pPr>
        <w:jc w:val="both"/>
        <w:rPr>
          <w:sz w:val="22"/>
          <w:lang w:val="en-US"/>
        </w:rPr>
      </w:pPr>
    </w:p>
    <w:p w14:paraId="1174D96B" w14:textId="17CB203B" w:rsidR="00F33678" w:rsidRPr="00BB6821" w:rsidRDefault="00127F64" w:rsidP="00BB6821">
      <w:pPr>
        <w:jc w:val="both"/>
        <w:rPr>
          <w:sz w:val="22"/>
          <w:lang w:val="en-US"/>
        </w:rPr>
      </w:pPr>
      <w:r w:rsidRPr="00BB6821">
        <w:rPr>
          <w:sz w:val="22"/>
          <w:lang w:val="en-US"/>
        </w:rPr>
        <w:t>The IAF Space Traffic Management Working Group (IAF STM WG)</w:t>
      </w:r>
      <w:r w:rsidR="00784AF3" w:rsidRPr="00BB6821">
        <w:rPr>
          <w:sz w:val="22"/>
          <w:lang w:val="en-US"/>
        </w:rPr>
        <w:t xml:space="preserve"> was founded following the joint action between IAA (International Academy of Astronautics), IISL (International Institute of Space Law)</w:t>
      </w:r>
      <w:r w:rsidR="00011A04">
        <w:rPr>
          <w:sz w:val="22"/>
          <w:lang w:val="en-US"/>
        </w:rPr>
        <w:t>,</w:t>
      </w:r>
      <w:r w:rsidR="00784AF3" w:rsidRPr="00BB6821">
        <w:rPr>
          <w:sz w:val="22"/>
          <w:lang w:val="en-US"/>
        </w:rPr>
        <w:t xml:space="preserve"> and IAF (International Astronautical Federation) taken on Oct. 1st, 2018 in Bremen, formalized with a Memorandum of Understanding attached as Annex 1 to this document.</w:t>
      </w:r>
    </w:p>
    <w:p w14:paraId="4AC5AB7F" w14:textId="77777777" w:rsidR="00784AF3" w:rsidRPr="00BB6821" w:rsidRDefault="00784AF3" w:rsidP="00BB6821">
      <w:pPr>
        <w:jc w:val="both"/>
        <w:rPr>
          <w:sz w:val="22"/>
          <w:lang w:val="en-US"/>
        </w:rPr>
      </w:pPr>
    </w:p>
    <w:p w14:paraId="1C5107DF" w14:textId="66A02E34" w:rsidR="00784AF3" w:rsidRPr="00BB6821" w:rsidRDefault="00784AF3" w:rsidP="00BB6821">
      <w:pPr>
        <w:jc w:val="both"/>
        <w:rPr>
          <w:sz w:val="22"/>
          <w:lang w:val="en-US"/>
        </w:rPr>
      </w:pPr>
      <w:r w:rsidRPr="00BB6821">
        <w:rPr>
          <w:sz w:val="22"/>
          <w:lang w:val="en-US"/>
        </w:rPr>
        <w:t>IAF, IAA</w:t>
      </w:r>
      <w:r w:rsidR="00011A04">
        <w:rPr>
          <w:sz w:val="22"/>
          <w:lang w:val="en-US"/>
        </w:rPr>
        <w:t>,</w:t>
      </w:r>
      <w:r w:rsidRPr="00BB6821">
        <w:rPr>
          <w:sz w:val="22"/>
          <w:lang w:val="en-US"/>
        </w:rPr>
        <w:t xml:space="preserve"> and IISL join in a cooperative initiative to develop comprehensive </w:t>
      </w:r>
      <w:r w:rsidR="002E1266">
        <w:rPr>
          <w:sz w:val="22"/>
          <w:lang w:val="en-US"/>
        </w:rPr>
        <w:t>behaviors</w:t>
      </w:r>
      <w:r w:rsidRPr="00BB6821">
        <w:rPr>
          <w:sz w:val="22"/>
          <w:lang w:val="en-US"/>
        </w:rPr>
        <w:t xml:space="preserve"> and proposals for STM to be addressed to decision-makers on national and international level in order to promote the safe use of outer space.</w:t>
      </w:r>
    </w:p>
    <w:p w14:paraId="6BA7BC98" w14:textId="77777777" w:rsidR="00784AF3" w:rsidRPr="00BB6821" w:rsidRDefault="00784AF3" w:rsidP="00BB6821">
      <w:pPr>
        <w:jc w:val="both"/>
        <w:rPr>
          <w:sz w:val="22"/>
          <w:lang w:val="en-US"/>
        </w:rPr>
      </w:pPr>
    </w:p>
    <w:p w14:paraId="1CFAF11B" w14:textId="20055A94" w:rsidR="00784AF3" w:rsidRPr="00BB6821" w:rsidRDefault="00784AF3" w:rsidP="00BB6821">
      <w:pPr>
        <w:jc w:val="both"/>
        <w:rPr>
          <w:sz w:val="22"/>
          <w:lang w:val="en-US"/>
        </w:rPr>
      </w:pPr>
      <w:r w:rsidRPr="00BB6821">
        <w:rPr>
          <w:sz w:val="22"/>
          <w:lang w:val="en-US"/>
        </w:rPr>
        <w:t>To that extent, IAF STM WG contributes to the preparation of a joint “white paper”</w:t>
      </w:r>
      <w:r w:rsidR="0062317C" w:rsidRPr="00BB6821">
        <w:rPr>
          <w:sz w:val="22"/>
          <w:lang w:val="en-US"/>
        </w:rPr>
        <w:t xml:space="preserve"> with the </w:t>
      </w:r>
      <w:r w:rsidR="00BC1697">
        <w:rPr>
          <w:sz w:val="22"/>
          <w:lang w:val="en-US"/>
        </w:rPr>
        <w:t xml:space="preserve">ambitious </w:t>
      </w:r>
      <w:r w:rsidR="0062317C" w:rsidRPr="00BB6821">
        <w:rPr>
          <w:sz w:val="22"/>
          <w:lang w:val="en-US"/>
        </w:rPr>
        <w:t xml:space="preserve">objective of issuing a </w:t>
      </w:r>
      <w:r w:rsidR="0062317C" w:rsidRPr="00BB6821">
        <w:rPr>
          <w:b/>
          <w:sz w:val="22"/>
          <w:lang w:val="en-US"/>
        </w:rPr>
        <w:t>Final Draft by IAC 2021</w:t>
      </w:r>
      <w:r w:rsidR="0062317C" w:rsidRPr="00BB6821">
        <w:rPr>
          <w:sz w:val="22"/>
          <w:lang w:val="en-US"/>
        </w:rPr>
        <w:t xml:space="preserve"> in Paris.</w:t>
      </w:r>
      <w:r w:rsidR="005020E2">
        <w:rPr>
          <w:sz w:val="22"/>
          <w:lang w:val="en-US"/>
        </w:rPr>
        <w:t xml:space="preserve"> Coordination among the three entities will take place during the 2021 Spring Meetings in order to </w:t>
      </w:r>
      <w:r w:rsidR="00011A04">
        <w:rPr>
          <w:sz w:val="22"/>
          <w:lang w:val="en-US"/>
        </w:rPr>
        <w:t xml:space="preserve">finalize </w:t>
      </w:r>
      <w:r w:rsidR="005020E2">
        <w:rPr>
          <w:sz w:val="22"/>
          <w:lang w:val="en-US"/>
        </w:rPr>
        <w:t>the date of issue.</w:t>
      </w:r>
    </w:p>
    <w:p w14:paraId="62006336" w14:textId="77777777" w:rsidR="0062317C" w:rsidRDefault="0062317C" w:rsidP="00BB6821">
      <w:pPr>
        <w:jc w:val="both"/>
        <w:rPr>
          <w:sz w:val="22"/>
          <w:lang w:val="en-US"/>
        </w:rPr>
      </w:pPr>
    </w:p>
    <w:p w14:paraId="43EAF69E" w14:textId="77777777" w:rsidR="005A211A" w:rsidRPr="00BB6821" w:rsidRDefault="005A211A" w:rsidP="00BB6821">
      <w:pPr>
        <w:jc w:val="both"/>
        <w:rPr>
          <w:sz w:val="22"/>
          <w:lang w:val="en-US"/>
        </w:rPr>
      </w:pPr>
    </w:p>
    <w:p w14:paraId="2803E9BC" w14:textId="0870A933" w:rsidR="005A211A" w:rsidRPr="005A211A" w:rsidRDefault="00011A04" w:rsidP="00BB6821">
      <w:pPr>
        <w:jc w:val="both"/>
        <w:rPr>
          <w:b/>
          <w:sz w:val="22"/>
          <w:lang w:val="en-US"/>
        </w:rPr>
      </w:pPr>
      <w:r>
        <w:rPr>
          <w:b/>
          <w:sz w:val="22"/>
          <w:lang w:val="en-US"/>
        </w:rPr>
        <w:t>Approach</w:t>
      </w:r>
    </w:p>
    <w:p w14:paraId="392A9F13" w14:textId="77777777" w:rsidR="005A211A" w:rsidRDefault="005A211A" w:rsidP="00BB6821">
      <w:pPr>
        <w:jc w:val="both"/>
        <w:rPr>
          <w:sz w:val="22"/>
          <w:lang w:val="en-US"/>
        </w:rPr>
      </w:pPr>
    </w:p>
    <w:p w14:paraId="33256436" w14:textId="7C5138FA" w:rsidR="005A211A" w:rsidRDefault="0062317C" w:rsidP="00BB6821">
      <w:pPr>
        <w:jc w:val="both"/>
        <w:rPr>
          <w:sz w:val="22"/>
          <w:lang w:val="en-US"/>
        </w:rPr>
      </w:pPr>
      <w:r w:rsidRPr="00BB6821">
        <w:rPr>
          <w:sz w:val="22"/>
          <w:lang w:val="en-US"/>
        </w:rPr>
        <w:t>The IAF STM WG aims at synthe</w:t>
      </w:r>
      <w:r w:rsidR="00011A04">
        <w:rPr>
          <w:sz w:val="22"/>
          <w:lang w:val="en-US"/>
        </w:rPr>
        <w:t>s</w:t>
      </w:r>
      <w:r w:rsidRPr="00BB6821">
        <w:rPr>
          <w:sz w:val="22"/>
          <w:lang w:val="en-US"/>
        </w:rPr>
        <w:t xml:space="preserve">izing the work </w:t>
      </w:r>
      <w:r w:rsidR="00011A04">
        <w:rPr>
          <w:sz w:val="22"/>
          <w:lang w:val="en-US"/>
        </w:rPr>
        <w:t>performed</w:t>
      </w:r>
      <w:r w:rsidR="00011A04" w:rsidRPr="00BB6821">
        <w:rPr>
          <w:sz w:val="22"/>
          <w:lang w:val="en-US"/>
        </w:rPr>
        <w:t xml:space="preserve"> </w:t>
      </w:r>
      <w:r w:rsidRPr="00BB6821">
        <w:rPr>
          <w:sz w:val="22"/>
          <w:lang w:val="en-US"/>
        </w:rPr>
        <w:t>under numerous existing entities such as AIAA STM WG, ISO effort within WG3</w:t>
      </w:r>
      <w:ins w:id="1" w:author="Marlon E Sorge" w:date="2020-04-01T11:45:00Z">
        <w:r w:rsidR="00957033">
          <w:rPr>
            <w:sz w:val="22"/>
            <w:lang w:val="en-US"/>
          </w:rPr>
          <w:t xml:space="preserve"> and WG7</w:t>
        </w:r>
      </w:ins>
      <w:r w:rsidRPr="00BB6821">
        <w:rPr>
          <w:sz w:val="22"/>
          <w:lang w:val="en-US"/>
        </w:rPr>
        <w:t xml:space="preserve">, ECSS dedicated STM WG, </w:t>
      </w:r>
      <w:r w:rsidR="000D7F0C" w:rsidRPr="00BB6821">
        <w:rPr>
          <w:sz w:val="22"/>
          <w:lang w:val="en-US"/>
        </w:rPr>
        <w:t xml:space="preserve">AAE STM WG (Air &amp; Space Academy), </w:t>
      </w:r>
      <w:r w:rsidR="006579FD">
        <w:rPr>
          <w:sz w:val="22"/>
          <w:lang w:val="en-US"/>
        </w:rPr>
        <w:t xml:space="preserve">EEAS, </w:t>
      </w:r>
      <w:r w:rsidR="00F6389B">
        <w:rPr>
          <w:sz w:val="22"/>
          <w:lang w:val="en-US"/>
        </w:rPr>
        <w:t>I</w:t>
      </w:r>
      <w:del w:id="2" w:author="Jah, Moriba" w:date="2020-04-01T11:18:00Z">
        <w:r w:rsidR="00F6389B" w:rsidDel="007C17EE">
          <w:rPr>
            <w:sz w:val="22"/>
            <w:lang w:val="en-US"/>
          </w:rPr>
          <w:delText>I</w:delText>
        </w:r>
      </w:del>
      <w:r w:rsidR="00F6389B">
        <w:rPr>
          <w:sz w:val="22"/>
          <w:lang w:val="en-US"/>
        </w:rPr>
        <w:t xml:space="preserve">AASS, </w:t>
      </w:r>
      <w:r w:rsidR="00F82A47">
        <w:rPr>
          <w:sz w:val="22"/>
          <w:lang w:val="en-US"/>
        </w:rPr>
        <w:t xml:space="preserve">ESPI, SWF, </w:t>
      </w:r>
      <w:r w:rsidR="000C5D6B">
        <w:rPr>
          <w:sz w:val="22"/>
          <w:lang w:val="en-US"/>
        </w:rPr>
        <w:t>SSC (Space Safety Coalition)</w:t>
      </w:r>
      <w:r w:rsidR="00ED1CC5">
        <w:rPr>
          <w:sz w:val="22"/>
          <w:lang w:val="en-US"/>
        </w:rPr>
        <w:t xml:space="preserve">, IADC, </w:t>
      </w:r>
      <w:del w:id="3" w:author="Marlon E Sorge" w:date="2020-04-01T11:46:00Z">
        <w:r w:rsidR="00ED1CC5" w:rsidDel="00957033">
          <w:rPr>
            <w:sz w:val="22"/>
            <w:lang w:val="en-US"/>
          </w:rPr>
          <w:delText xml:space="preserve">ISO, </w:delText>
        </w:r>
      </w:del>
      <w:r w:rsidR="00ED1CC5">
        <w:rPr>
          <w:sz w:val="22"/>
          <w:lang w:val="en-US"/>
        </w:rPr>
        <w:t>WEF (World Economic Forum)</w:t>
      </w:r>
      <w:r w:rsidR="000C5D6B">
        <w:rPr>
          <w:sz w:val="22"/>
          <w:lang w:val="en-US"/>
        </w:rPr>
        <w:t xml:space="preserve"> </w:t>
      </w:r>
      <w:r w:rsidRPr="00BB6821">
        <w:rPr>
          <w:sz w:val="22"/>
          <w:lang w:val="en-US"/>
        </w:rPr>
        <w:t xml:space="preserve">and others… </w:t>
      </w:r>
      <w:r w:rsidR="006579FD">
        <w:rPr>
          <w:sz w:val="22"/>
          <w:lang w:val="en-US"/>
        </w:rPr>
        <w:t>(please complete</w:t>
      </w:r>
      <w:r w:rsidR="00F82A47">
        <w:rPr>
          <w:sz w:val="22"/>
          <w:lang w:val="en-US"/>
        </w:rPr>
        <w:t xml:space="preserve"> if relevant</w:t>
      </w:r>
      <w:r w:rsidR="006579FD">
        <w:rPr>
          <w:sz w:val="22"/>
          <w:lang w:val="en-US"/>
        </w:rPr>
        <w:t>).</w:t>
      </w:r>
    </w:p>
    <w:p w14:paraId="3C8229F5" w14:textId="08E460FE" w:rsidR="005A211A" w:rsidRDefault="0062317C" w:rsidP="00BB6821">
      <w:pPr>
        <w:jc w:val="both"/>
        <w:rPr>
          <w:sz w:val="22"/>
          <w:lang w:val="en-US"/>
        </w:rPr>
      </w:pPr>
      <w:r w:rsidRPr="00BB6821">
        <w:rPr>
          <w:sz w:val="22"/>
          <w:lang w:val="en-US"/>
        </w:rPr>
        <w:t>The goal is</w:t>
      </w:r>
      <w:r w:rsidR="00011A04">
        <w:rPr>
          <w:sz w:val="22"/>
          <w:lang w:val="en-US"/>
        </w:rPr>
        <w:t>,</w:t>
      </w:r>
      <w:r w:rsidRPr="00BB6821">
        <w:rPr>
          <w:sz w:val="22"/>
          <w:lang w:val="en-US"/>
        </w:rPr>
        <w:t xml:space="preserve"> therefore</w:t>
      </w:r>
      <w:r w:rsidR="00011A04">
        <w:rPr>
          <w:sz w:val="22"/>
          <w:lang w:val="en-US"/>
        </w:rPr>
        <w:t>,</w:t>
      </w:r>
      <w:r w:rsidRPr="00BB6821">
        <w:rPr>
          <w:sz w:val="22"/>
          <w:lang w:val="en-US"/>
        </w:rPr>
        <w:t xml:space="preserve"> not to </w:t>
      </w:r>
      <w:r w:rsidR="00A160F9">
        <w:rPr>
          <w:sz w:val="22"/>
          <w:lang w:val="en-US"/>
        </w:rPr>
        <w:t>come up with</w:t>
      </w:r>
      <w:r w:rsidRPr="00BB6821">
        <w:rPr>
          <w:sz w:val="22"/>
          <w:lang w:val="en-US"/>
        </w:rPr>
        <w:t xml:space="preserve"> ideas which are already well</w:t>
      </w:r>
      <w:r w:rsidR="000C5D6B">
        <w:rPr>
          <w:sz w:val="22"/>
          <w:lang w:val="en-US"/>
        </w:rPr>
        <w:t>-</w:t>
      </w:r>
      <w:r w:rsidRPr="00BB6821">
        <w:rPr>
          <w:sz w:val="22"/>
          <w:lang w:val="en-US"/>
        </w:rPr>
        <w:t>advanced, but to synthe</w:t>
      </w:r>
      <w:r w:rsidR="00011A04">
        <w:rPr>
          <w:sz w:val="22"/>
          <w:lang w:val="en-US"/>
        </w:rPr>
        <w:t>s</w:t>
      </w:r>
      <w:r w:rsidRPr="00BB6821">
        <w:rPr>
          <w:sz w:val="22"/>
          <w:lang w:val="en-US"/>
        </w:rPr>
        <w:t xml:space="preserve">ize them and identify potential </w:t>
      </w:r>
      <w:r w:rsidR="00011A04">
        <w:rPr>
          <w:sz w:val="22"/>
          <w:lang w:val="en-US"/>
        </w:rPr>
        <w:t>aspects</w:t>
      </w:r>
      <w:r w:rsidR="00011A04" w:rsidRPr="00BB6821">
        <w:rPr>
          <w:sz w:val="22"/>
          <w:lang w:val="en-US"/>
        </w:rPr>
        <w:t xml:space="preserve"> </w:t>
      </w:r>
      <w:r w:rsidRPr="00BB6821">
        <w:rPr>
          <w:sz w:val="22"/>
          <w:lang w:val="en-US"/>
        </w:rPr>
        <w:t xml:space="preserve">in which </w:t>
      </w:r>
      <w:r w:rsidR="00A160F9">
        <w:rPr>
          <w:sz w:val="22"/>
          <w:lang w:val="en-US"/>
        </w:rPr>
        <w:t>potentially new</w:t>
      </w:r>
      <w:r w:rsidRPr="00BB6821">
        <w:rPr>
          <w:sz w:val="22"/>
          <w:lang w:val="en-US"/>
        </w:rPr>
        <w:t xml:space="preserve"> action</w:t>
      </w:r>
      <w:r w:rsidR="00A160F9">
        <w:rPr>
          <w:sz w:val="22"/>
          <w:lang w:val="en-US"/>
        </w:rPr>
        <w:t>s are</w:t>
      </w:r>
      <w:r w:rsidRPr="00BB6821">
        <w:rPr>
          <w:sz w:val="22"/>
          <w:lang w:val="en-US"/>
        </w:rPr>
        <w:t xml:space="preserve"> </w:t>
      </w:r>
      <w:r w:rsidR="00011A04">
        <w:rPr>
          <w:sz w:val="22"/>
          <w:lang w:val="en-US"/>
        </w:rPr>
        <w:t>needed</w:t>
      </w:r>
      <w:r w:rsidRPr="00BB6821">
        <w:rPr>
          <w:sz w:val="22"/>
          <w:lang w:val="en-US"/>
        </w:rPr>
        <w:t>.</w:t>
      </w:r>
      <w:r w:rsidR="00BB6821" w:rsidRPr="00BB6821">
        <w:rPr>
          <w:sz w:val="22"/>
          <w:lang w:val="en-US"/>
        </w:rPr>
        <w:t xml:space="preserve"> </w:t>
      </w:r>
      <w:r w:rsidR="00011A04">
        <w:rPr>
          <w:sz w:val="22"/>
          <w:lang w:val="en-US"/>
        </w:rPr>
        <w:t>As such, the focus will be in creating compelling insights and recommended behaviors over a comprehensive review of all dimensions and nuances of the STM challenge.</w:t>
      </w:r>
    </w:p>
    <w:p w14:paraId="68907AA3" w14:textId="77777777" w:rsidR="0062317C" w:rsidRDefault="00BB6821" w:rsidP="00BB6821">
      <w:pPr>
        <w:jc w:val="both"/>
        <w:rPr>
          <w:sz w:val="22"/>
          <w:lang w:val="en-US"/>
        </w:rPr>
      </w:pPr>
      <w:r w:rsidRPr="00BB6821">
        <w:rPr>
          <w:sz w:val="22"/>
          <w:lang w:val="en-US"/>
        </w:rPr>
        <w:t xml:space="preserve">This Working Group </w:t>
      </w:r>
      <w:r w:rsidR="00643241">
        <w:rPr>
          <w:sz w:val="22"/>
          <w:lang w:val="en-US"/>
        </w:rPr>
        <w:t>serves</w:t>
      </w:r>
      <w:r w:rsidRPr="00BB6821">
        <w:rPr>
          <w:sz w:val="22"/>
          <w:lang w:val="en-US"/>
        </w:rPr>
        <w:t xml:space="preserve"> as a platform for exchanges among experts from diverse </w:t>
      </w:r>
      <w:r w:rsidR="00A160F9">
        <w:rPr>
          <w:sz w:val="22"/>
          <w:lang w:val="en-US"/>
        </w:rPr>
        <w:t>affiliations and backgrounds</w:t>
      </w:r>
      <w:r w:rsidRPr="00BB6821">
        <w:rPr>
          <w:sz w:val="22"/>
          <w:lang w:val="en-US"/>
        </w:rPr>
        <w:t>.</w:t>
      </w:r>
    </w:p>
    <w:p w14:paraId="09BDA8DE" w14:textId="4DF4B12E" w:rsidR="005A211A" w:rsidRPr="00BB6821" w:rsidRDefault="005A211A" w:rsidP="005A211A">
      <w:pPr>
        <w:jc w:val="both"/>
        <w:rPr>
          <w:sz w:val="22"/>
          <w:lang w:val="en-US"/>
        </w:rPr>
      </w:pPr>
      <w:r>
        <w:rPr>
          <w:sz w:val="22"/>
          <w:lang w:val="en-US"/>
        </w:rPr>
        <w:t xml:space="preserve">A Forum of Exchange will be set </w:t>
      </w:r>
      <w:r w:rsidR="00A160F9">
        <w:rPr>
          <w:sz w:val="22"/>
          <w:lang w:val="en-US"/>
        </w:rPr>
        <w:t>up</w:t>
      </w:r>
      <w:r>
        <w:rPr>
          <w:sz w:val="22"/>
          <w:lang w:val="en-US"/>
        </w:rPr>
        <w:t xml:space="preserve"> by IAF Secretariat as soon as possible, with a </w:t>
      </w:r>
      <w:r w:rsidR="00011A04">
        <w:rPr>
          <w:sz w:val="22"/>
          <w:lang w:val="en-US"/>
        </w:rPr>
        <w:t>web site within which</w:t>
      </w:r>
      <w:r>
        <w:rPr>
          <w:sz w:val="22"/>
          <w:lang w:val="en-US"/>
        </w:rPr>
        <w:t xml:space="preserve"> any relevant document </w:t>
      </w:r>
      <w:r w:rsidR="00011A04">
        <w:rPr>
          <w:sz w:val="22"/>
          <w:lang w:val="en-US"/>
        </w:rPr>
        <w:t>can</w:t>
      </w:r>
      <w:r>
        <w:rPr>
          <w:sz w:val="22"/>
          <w:lang w:val="en-US"/>
        </w:rPr>
        <w:t xml:space="preserve"> be shared among members of the WG.</w:t>
      </w:r>
      <w:r w:rsidRPr="00BB6821">
        <w:rPr>
          <w:sz w:val="22"/>
          <w:lang w:val="en-US"/>
        </w:rPr>
        <w:t xml:space="preserve"> </w:t>
      </w:r>
    </w:p>
    <w:p w14:paraId="4C040478" w14:textId="77777777" w:rsidR="005A211A" w:rsidRDefault="005A211A" w:rsidP="00BB6821">
      <w:pPr>
        <w:jc w:val="both"/>
        <w:rPr>
          <w:sz w:val="22"/>
          <w:lang w:val="en-US"/>
        </w:rPr>
      </w:pPr>
    </w:p>
    <w:p w14:paraId="512C55CC" w14:textId="77777777" w:rsidR="005A211A" w:rsidRPr="00BB6821" w:rsidRDefault="005A211A" w:rsidP="00BB6821">
      <w:pPr>
        <w:jc w:val="both"/>
        <w:rPr>
          <w:sz w:val="22"/>
          <w:lang w:val="en-US"/>
        </w:rPr>
      </w:pPr>
    </w:p>
    <w:p w14:paraId="2CE443A9" w14:textId="77777777" w:rsidR="0062317C" w:rsidRPr="005A211A" w:rsidRDefault="005A211A" w:rsidP="00BB6821">
      <w:pPr>
        <w:jc w:val="both"/>
        <w:rPr>
          <w:b/>
          <w:sz w:val="22"/>
          <w:lang w:val="en-US"/>
        </w:rPr>
      </w:pPr>
      <w:r w:rsidRPr="005A211A">
        <w:rPr>
          <w:b/>
          <w:sz w:val="22"/>
          <w:lang w:val="en-US"/>
        </w:rPr>
        <w:t>Membership</w:t>
      </w:r>
    </w:p>
    <w:p w14:paraId="4C0467FC" w14:textId="77777777" w:rsidR="005A211A" w:rsidRPr="00BB6821" w:rsidRDefault="005A211A" w:rsidP="00BB6821">
      <w:pPr>
        <w:jc w:val="both"/>
        <w:rPr>
          <w:sz w:val="22"/>
          <w:lang w:val="en-US"/>
        </w:rPr>
      </w:pPr>
    </w:p>
    <w:p w14:paraId="60161439" w14:textId="37C67FE9" w:rsidR="005020E2" w:rsidRDefault="0062317C" w:rsidP="00BB6821">
      <w:pPr>
        <w:jc w:val="both"/>
        <w:rPr>
          <w:sz w:val="22"/>
          <w:lang w:val="en-US"/>
        </w:rPr>
      </w:pPr>
      <w:r w:rsidRPr="00BB6821">
        <w:rPr>
          <w:sz w:val="22"/>
          <w:lang w:val="en-US"/>
        </w:rPr>
        <w:t>The members of the IAF STM WG come from very diverse origins</w:t>
      </w:r>
      <w:r w:rsidR="000D7F0C" w:rsidRPr="00BB6821">
        <w:rPr>
          <w:sz w:val="22"/>
          <w:lang w:val="en-US"/>
        </w:rPr>
        <w:t xml:space="preserve">, including members from each of the IAF Technical Committees related to the topic, representatives from the groups mentioned above, </w:t>
      </w:r>
      <w:r w:rsidR="00011A04">
        <w:rPr>
          <w:sz w:val="22"/>
          <w:lang w:val="en-US"/>
        </w:rPr>
        <w:t xml:space="preserve">and </w:t>
      </w:r>
      <w:r w:rsidR="000D7F0C" w:rsidRPr="00BB6821">
        <w:rPr>
          <w:sz w:val="22"/>
          <w:lang w:val="en-US"/>
        </w:rPr>
        <w:t xml:space="preserve">technical experts </w:t>
      </w:r>
      <w:r w:rsidR="005020E2">
        <w:rPr>
          <w:sz w:val="22"/>
          <w:lang w:val="en-US"/>
        </w:rPr>
        <w:t xml:space="preserve">coming from the IAA Space Debris Committee. </w:t>
      </w:r>
    </w:p>
    <w:p w14:paraId="4A12BB34" w14:textId="208167DB" w:rsidR="005020E2" w:rsidRDefault="004D5577" w:rsidP="00BB6821">
      <w:pPr>
        <w:jc w:val="both"/>
        <w:rPr>
          <w:sz w:val="22"/>
          <w:lang w:val="en-US"/>
        </w:rPr>
      </w:pPr>
      <w:r>
        <w:rPr>
          <w:sz w:val="22"/>
          <w:lang w:val="en-US"/>
        </w:rPr>
        <w:t>Requirement for membership and p</w:t>
      </w:r>
      <w:r w:rsidR="005020E2">
        <w:rPr>
          <w:sz w:val="22"/>
          <w:lang w:val="en-US"/>
        </w:rPr>
        <w:t xml:space="preserve">articipation is not </w:t>
      </w:r>
      <w:r>
        <w:rPr>
          <w:sz w:val="22"/>
          <w:lang w:val="en-US"/>
        </w:rPr>
        <w:t>tightly controlled, however, there are two factors that will be considered as we form the WG. First</w:t>
      </w:r>
      <w:r w:rsidR="005020E2">
        <w:rPr>
          <w:sz w:val="22"/>
          <w:lang w:val="en-US"/>
        </w:rPr>
        <w:t xml:space="preserve">, </w:t>
      </w:r>
      <w:r>
        <w:rPr>
          <w:sz w:val="22"/>
          <w:lang w:val="en-US"/>
        </w:rPr>
        <w:t>we would like to avoid multiple members from the same organization that have the same role/experience. Second, it is expected</w:t>
      </w:r>
      <w:r w:rsidR="005020E2">
        <w:rPr>
          <w:sz w:val="22"/>
          <w:lang w:val="en-US"/>
        </w:rPr>
        <w:t xml:space="preserve"> </w:t>
      </w:r>
      <w:r>
        <w:rPr>
          <w:sz w:val="22"/>
          <w:lang w:val="en-US"/>
        </w:rPr>
        <w:t xml:space="preserve">that </w:t>
      </w:r>
      <w:r w:rsidR="005020E2">
        <w:rPr>
          <w:sz w:val="22"/>
          <w:lang w:val="en-US"/>
        </w:rPr>
        <w:t>members effectively</w:t>
      </w:r>
      <w:r>
        <w:rPr>
          <w:sz w:val="22"/>
          <w:lang w:val="en-US"/>
        </w:rPr>
        <w:t xml:space="preserve"> and regularly</w:t>
      </w:r>
      <w:r w:rsidR="005020E2">
        <w:rPr>
          <w:sz w:val="22"/>
          <w:lang w:val="en-US"/>
        </w:rPr>
        <w:t xml:space="preserve"> contribut</w:t>
      </w:r>
      <w:r>
        <w:rPr>
          <w:sz w:val="22"/>
          <w:lang w:val="en-US"/>
        </w:rPr>
        <w:t>e</w:t>
      </w:r>
      <w:r w:rsidR="005020E2">
        <w:rPr>
          <w:sz w:val="22"/>
          <w:lang w:val="en-US"/>
        </w:rPr>
        <w:t xml:space="preserve"> to the progress of the Working Group.</w:t>
      </w:r>
    </w:p>
    <w:p w14:paraId="4BA49454" w14:textId="28AEC4C1" w:rsidR="005020E2" w:rsidRDefault="005020E2" w:rsidP="00BB6821">
      <w:pPr>
        <w:jc w:val="both"/>
        <w:rPr>
          <w:sz w:val="22"/>
          <w:lang w:val="en-US"/>
        </w:rPr>
      </w:pPr>
      <w:r>
        <w:rPr>
          <w:sz w:val="22"/>
          <w:lang w:val="en-US"/>
        </w:rPr>
        <w:t xml:space="preserve">A preliminary list of members will be established </w:t>
      </w:r>
      <w:r w:rsidR="004D5577">
        <w:rPr>
          <w:sz w:val="22"/>
          <w:lang w:val="en-US"/>
        </w:rPr>
        <w:t>based on</w:t>
      </w:r>
      <w:r>
        <w:rPr>
          <w:sz w:val="22"/>
          <w:lang w:val="en-US"/>
        </w:rPr>
        <w:t xml:space="preserve"> feedback to this document.</w:t>
      </w:r>
    </w:p>
    <w:p w14:paraId="03DB3D93" w14:textId="77777777" w:rsidR="005020E2" w:rsidRDefault="005020E2" w:rsidP="00BB6821">
      <w:pPr>
        <w:jc w:val="both"/>
        <w:rPr>
          <w:sz w:val="22"/>
          <w:lang w:val="en-US"/>
        </w:rPr>
      </w:pPr>
    </w:p>
    <w:p w14:paraId="0CD5E8D4" w14:textId="77777777" w:rsidR="005A211A" w:rsidRDefault="005A211A" w:rsidP="00BB6821">
      <w:pPr>
        <w:jc w:val="both"/>
        <w:rPr>
          <w:sz w:val="22"/>
          <w:lang w:val="en-US"/>
        </w:rPr>
      </w:pPr>
    </w:p>
    <w:p w14:paraId="0551B7E1" w14:textId="77777777" w:rsidR="005A211A" w:rsidRPr="005A211A" w:rsidRDefault="005A211A" w:rsidP="00BB6821">
      <w:pPr>
        <w:jc w:val="both"/>
        <w:rPr>
          <w:b/>
          <w:sz w:val="22"/>
          <w:lang w:val="en-US"/>
        </w:rPr>
      </w:pPr>
      <w:r w:rsidRPr="005A211A">
        <w:rPr>
          <w:b/>
          <w:sz w:val="22"/>
          <w:lang w:val="en-US"/>
        </w:rPr>
        <w:t>Framework</w:t>
      </w:r>
    </w:p>
    <w:p w14:paraId="2B07E252" w14:textId="77777777" w:rsidR="005A211A" w:rsidRDefault="005A211A" w:rsidP="00BB6821">
      <w:pPr>
        <w:jc w:val="both"/>
        <w:rPr>
          <w:sz w:val="22"/>
          <w:lang w:val="en-US"/>
        </w:rPr>
      </w:pPr>
    </w:p>
    <w:p w14:paraId="68822460" w14:textId="77777777" w:rsidR="006A00F3" w:rsidRDefault="005020E2" w:rsidP="00BB6821">
      <w:pPr>
        <w:jc w:val="both"/>
        <w:rPr>
          <w:sz w:val="22"/>
          <w:lang w:val="en-US"/>
        </w:rPr>
      </w:pPr>
      <w:commentRangeStart w:id="4"/>
      <w:r>
        <w:rPr>
          <w:sz w:val="22"/>
          <w:lang w:val="en-US"/>
        </w:rPr>
        <w:t xml:space="preserve">The activities of the IAF STM WG cover essentially all technical topics related to </w:t>
      </w:r>
      <w:r w:rsidR="006A00F3">
        <w:rPr>
          <w:sz w:val="22"/>
          <w:lang w:val="en-US"/>
        </w:rPr>
        <w:t xml:space="preserve">the general </w:t>
      </w:r>
      <w:r>
        <w:rPr>
          <w:sz w:val="22"/>
          <w:lang w:val="en-US"/>
        </w:rPr>
        <w:t xml:space="preserve">STM </w:t>
      </w:r>
      <w:r w:rsidR="006A00F3">
        <w:rPr>
          <w:sz w:val="22"/>
          <w:lang w:val="en-US"/>
        </w:rPr>
        <w:t>ecosystem,</w:t>
      </w:r>
      <w:r>
        <w:rPr>
          <w:sz w:val="22"/>
          <w:lang w:val="en-US"/>
        </w:rPr>
        <w:t xml:space="preserve"> meaning</w:t>
      </w:r>
      <w:r w:rsidR="005A211A">
        <w:rPr>
          <w:sz w:val="22"/>
          <w:lang w:val="en-US"/>
        </w:rPr>
        <w:t>:</w:t>
      </w:r>
      <w:r>
        <w:rPr>
          <w:sz w:val="22"/>
          <w:lang w:val="en-US"/>
        </w:rPr>
        <w:t xml:space="preserve"> </w:t>
      </w:r>
      <w:commentRangeEnd w:id="4"/>
      <w:r w:rsidR="001D7FC2">
        <w:rPr>
          <w:rStyle w:val="CommentReference"/>
        </w:rPr>
        <w:commentReference w:id="4"/>
      </w:r>
    </w:p>
    <w:p w14:paraId="54B3D4D4" w14:textId="77777777" w:rsidR="004D5577" w:rsidRPr="00576548" w:rsidRDefault="004D5577" w:rsidP="004D5577">
      <w:pPr>
        <w:pStyle w:val="ListParagraph"/>
        <w:numPr>
          <w:ilvl w:val="0"/>
          <w:numId w:val="3"/>
        </w:numPr>
        <w:jc w:val="both"/>
        <w:rPr>
          <w:sz w:val="22"/>
          <w:lang w:val="en-US"/>
        </w:rPr>
      </w:pPr>
      <w:r w:rsidRPr="00576548">
        <w:rPr>
          <w:sz w:val="22"/>
          <w:lang w:val="en-US"/>
        </w:rPr>
        <w:lastRenderedPageBreak/>
        <w:t>S</w:t>
      </w:r>
      <w:r>
        <w:rPr>
          <w:sz w:val="22"/>
          <w:lang w:val="en-US"/>
        </w:rPr>
        <w:t>TM,</w:t>
      </w:r>
      <w:r w:rsidRPr="00576548">
        <w:rPr>
          <w:sz w:val="22"/>
          <w:lang w:val="en-US"/>
        </w:rPr>
        <w:t xml:space="preserve"> Operational Coordination Services, Collision Avoidance (in orbit</w:t>
      </w:r>
      <w:r>
        <w:rPr>
          <w:sz w:val="22"/>
          <w:lang w:val="en-US"/>
        </w:rPr>
        <w:t>,</w:t>
      </w:r>
      <w:r w:rsidRPr="00576548">
        <w:rPr>
          <w:sz w:val="22"/>
          <w:lang w:val="en-US"/>
        </w:rPr>
        <w:t xml:space="preserve"> at launch</w:t>
      </w:r>
      <w:r>
        <w:rPr>
          <w:sz w:val="22"/>
          <w:lang w:val="en-US"/>
        </w:rPr>
        <w:t xml:space="preserve"> and at reentry</w:t>
      </w:r>
      <w:r w:rsidRPr="00576548">
        <w:rPr>
          <w:sz w:val="22"/>
          <w:lang w:val="en-US"/>
        </w:rPr>
        <w:t>), including</w:t>
      </w:r>
      <w:r>
        <w:rPr>
          <w:sz w:val="22"/>
          <w:lang w:val="en-US"/>
        </w:rPr>
        <w:t xml:space="preserve"> t</w:t>
      </w:r>
      <w:r w:rsidRPr="00576548">
        <w:rPr>
          <w:sz w:val="22"/>
          <w:lang w:val="en-US"/>
        </w:rPr>
        <w:t>he link and coo</w:t>
      </w:r>
      <w:r>
        <w:rPr>
          <w:sz w:val="22"/>
          <w:lang w:val="en-US"/>
        </w:rPr>
        <w:t>r</w:t>
      </w:r>
      <w:r w:rsidRPr="00576548">
        <w:rPr>
          <w:sz w:val="22"/>
          <w:lang w:val="en-US"/>
        </w:rPr>
        <w:t>dination with airspace users during launch and re-entry operations</w:t>
      </w:r>
      <w:r>
        <w:rPr>
          <w:sz w:val="22"/>
          <w:lang w:val="en-US"/>
        </w:rPr>
        <w:t>. It also includes Frequency Management and Coordination</w:t>
      </w:r>
    </w:p>
    <w:p w14:paraId="01046822" w14:textId="77777777" w:rsidR="006A00F3" w:rsidRDefault="006A00F3" w:rsidP="006A00F3">
      <w:pPr>
        <w:pStyle w:val="ListParagraph"/>
        <w:numPr>
          <w:ilvl w:val="0"/>
          <w:numId w:val="3"/>
        </w:numPr>
        <w:jc w:val="both"/>
        <w:rPr>
          <w:sz w:val="22"/>
          <w:lang w:val="en-US"/>
        </w:rPr>
      </w:pPr>
      <w:r>
        <w:rPr>
          <w:sz w:val="22"/>
          <w:lang w:val="en-US"/>
        </w:rPr>
        <w:t>SSA (Space Situational Awareness)</w:t>
      </w:r>
      <w:r w:rsidR="00A160F9">
        <w:rPr>
          <w:sz w:val="22"/>
          <w:lang w:val="en-US"/>
        </w:rPr>
        <w:t>,</w:t>
      </w:r>
      <w:r>
        <w:rPr>
          <w:sz w:val="22"/>
          <w:lang w:val="en-US"/>
        </w:rPr>
        <w:t xml:space="preserve"> SST </w:t>
      </w:r>
      <w:r w:rsidR="00A160F9">
        <w:rPr>
          <w:sz w:val="22"/>
          <w:lang w:val="en-US"/>
        </w:rPr>
        <w:t>(Space Surveillance &amp; Tracking) and</w:t>
      </w:r>
      <w:r w:rsidR="00DE2640">
        <w:rPr>
          <w:sz w:val="22"/>
          <w:lang w:val="en-US"/>
        </w:rPr>
        <w:t xml:space="preserve"> SWE (Space Weather); ‘SSA also includes the NEO topic, but it is not relevant in the context here)</w:t>
      </w:r>
    </w:p>
    <w:p w14:paraId="4FB6332C" w14:textId="77777777" w:rsidR="004D5577" w:rsidRDefault="004D5577" w:rsidP="004D5577">
      <w:pPr>
        <w:pStyle w:val="ListParagraph"/>
        <w:numPr>
          <w:ilvl w:val="0"/>
          <w:numId w:val="3"/>
        </w:numPr>
        <w:jc w:val="both"/>
        <w:rPr>
          <w:sz w:val="22"/>
          <w:lang w:val="en-US"/>
        </w:rPr>
      </w:pPr>
      <w:r w:rsidRPr="006A00F3">
        <w:rPr>
          <w:sz w:val="22"/>
          <w:lang w:val="en-US"/>
        </w:rPr>
        <w:t>SEM (Space Environment Management) which includes activities such as</w:t>
      </w:r>
      <w:r>
        <w:rPr>
          <w:sz w:val="22"/>
          <w:lang w:val="en-US"/>
        </w:rPr>
        <w:t xml:space="preserve"> Space</w:t>
      </w:r>
      <w:r w:rsidRPr="006A00F3">
        <w:rPr>
          <w:sz w:val="22"/>
          <w:lang w:val="en-US"/>
        </w:rPr>
        <w:t xml:space="preserve"> Debris Mitigation, Remediation (ADR (Active Debris Removal), JCA (Just in time Collision Avoidance, …)</w:t>
      </w:r>
      <w:r>
        <w:rPr>
          <w:sz w:val="22"/>
          <w:lang w:val="en-US"/>
        </w:rPr>
        <w:t>, LDTM (Large Debris Traffic Management), …</w:t>
      </w:r>
    </w:p>
    <w:p w14:paraId="211BA36A" w14:textId="230BABFC" w:rsidR="00BC1697" w:rsidRPr="00BC1697" w:rsidRDefault="00BC1697" w:rsidP="00BC1697">
      <w:pPr>
        <w:pStyle w:val="ListParagraph"/>
        <w:numPr>
          <w:ilvl w:val="0"/>
          <w:numId w:val="3"/>
        </w:numPr>
        <w:jc w:val="both"/>
        <w:rPr>
          <w:sz w:val="22"/>
          <w:lang w:val="en-US"/>
        </w:rPr>
      </w:pPr>
      <w:r>
        <w:rPr>
          <w:sz w:val="22"/>
          <w:lang w:val="en-US"/>
        </w:rPr>
        <w:t xml:space="preserve">SOA (Space Operations Assurance) which </w:t>
      </w:r>
      <w:del w:id="5" w:author="Oltrogge, Daniel" w:date="2020-04-01T15:59:00Z">
        <w:r w:rsidDel="00BA1E74">
          <w:rPr>
            <w:sz w:val="22"/>
            <w:lang w:val="en-US"/>
          </w:rPr>
          <w:delText xml:space="preserve">covers </w:delText>
        </w:r>
      </w:del>
      <w:ins w:id="6" w:author="Oltrogge, Daniel" w:date="2020-04-01T15:59:00Z">
        <w:r w:rsidR="00BA1E74">
          <w:rPr>
            <w:sz w:val="22"/>
            <w:lang w:val="en-US"/>
          </w:rPr>
          <w:t xml:space="preserve">incorporates </w:t>
        </w:r>
      </w:ins>
      <w:r>
        <w:rPr>
          <w:sz w:val="22"/>
          <w:lang w:val="en-US"/>
        </w:rPr>
        <w:t>SE</w:t>
      </w:r>
      <w:r w:rsidR="004D5577">
        <w:rPr>
          <w:sz w:val="22"/>
          <w:lang w:val="en-US"/>
        </w:rPr>
        <w:t>M</w:t>
      </w:r>
      <w:r>
        <w:rPr>
          <w:sz w:val="22"/>
          <w:lang w:val="en-US"/>
        </w:rPr>
        <w:t>, SSA and STM</w:t>
      </w:r>
    </w:p>
    <w:p w14:paraId="39013716" w14:textId="77777777" w:rsidR="006E1D63" w:rsidRPr="006E1D63" w:rsidRDefault="006E1D63" w:rsidP="006E1D63">
      <w:pPr>
        <w:pStyle w:val="ListParagraph"/>
        <w:numPr>
          <w:ilvl w:val="0"/>
          <w:numId w:val="3"/>
        </w:numPr>
        <w:jc w:val="both"/>
        <w:rPr>
          <w:sz w:val="22"/>
        </w:rPr>
      </w:pPr>
      <w:r>
        <w:rPr>
          <w:sz w:val="22"/>
          <w:lang w:val="en-US"/>
        </w:rPr>
        <w:t>The “interlinks” between topics are fundamental: e</w:t>
      </w:r>
      <w:r w:rsidRPr="006E1D63">
        <w:rPr>
          <w:sz w:val="22"/>
          <w:lang w:val="en-US"/>
        </w:rPr>
        <w:t>ffective Space Traffic Management (STM) will be difficult to execute without immediate changes in our Space Environment Management (SEM) objectives and behavior (i.e., debris mitigation and remediation).</w:t>
      </w:r>
    </w:p>
    <w:p w14:paraId="5674B30C" w14:textId="77777777" w:rsidR="007B0A14" w:rsidRDefault="007B0A14" w:rsidP="002F28B0">
      <w:pPr>
        <w:jc w:val="both"/>
        <w:rPr>
          <w:sz w:val="22"/>
          <w:lang w:val="en-US"/>
        </w:rPr>
      </w:pPr>
    </w:p>
    <w:p w14:paraId="48BB0330" w14:textId="60D6E054" w:rsidR="002F28B0" w:rsidRDefault="002F28B0" w:rsidP="002F28B0">
      <w:pPr>
        <w:jc w:val="both"/>
        <w:rPr>
          <w:sz w:val="22"/>
          <w:lang w:val="en-US"/>
        </w:rPr>
      </w:pPr>
      <w:r>
        <w:rPr>
          <w:sz w:val="22"/>
          <w:lang w:val="en-US"/>
        </w:rPr>
        <w:t xml:space="preserve">The “non-technical” topics related to Legal framework, Policy, Regulation, </w:t>
      </w:r>
      <w:r w:rsidR="00A160F9">
        <w:rPr>
          <w:sz w:val="22"/>
          <w:lang w:val="en-US"/>
        </w:rPr>
        <w:t>Governance</w:t>
      </w:r>
      <w:r w:rsidR="00166C43">
        <w:rPr>
          <w:sz w:val="22"/>
          <w:lang w:val="en-US"/>
        </w:rPr>
        <w:t xml:space="preserve"> and</w:t>
      </w:r>
      <w:r w:rsidR="00A160F9">
        <w:rPr>
          <w:sz w:val="22"/>
          <w:lang w:val="en-US"/>
        </w:rPr>
        <w:t xml:space="preserve"> </w:t>
      </w:r>
      <w:r>
        <w:rPr>
          <w:sz w:val="22"/>
          <w:lang w:val="en-US"/>
        </w:rPr>
        <w:t xml:space="preserve">Licensing are fundamental in the elaboration of the White Paper </w:t>
      </w:r>
      <w:r w:rsidR="00576548">
        <w:rPr>
          <w:sz w:val="22"/>
          <w:lang w:val="en-US"/>
        </w:rPr>
        <w:t>and have already been addressed through two dedicated IAA Position Papers. The continuation of these activities is</w:t>
      </w:r>
      <w:r>
        <w:rPr>
          <w:sz w:val="22"/>
          <w:lang w:val="en-US"/>
        </w:rPr>
        <w:t xml:space="preserve"> logically welcomed by the IAA and IISL STM Working Groups; colleagues interested in these domains should contact </w:t>
      </w:r>
      <w:r w:rsidR="00BD6426">
        <w:rPr>
          <w:sz w:val="22"/>
          <w:lang w:val="en-US"/>
        </w:rPr>
        <w:t xml:space="preserve">Mrs. Corinne Jorgenson, and </w:t>
      </w:r>
      <w:del w:id="7" w:author="Microsoft Office User" w:date="2020-04-01T15:33:00Z">
        <w:r w:rsidR="00BD6426" w:rsidDel="00666583">
          <w:rPr>
            <w:sz w:val="22"/>
            <w:lang w:val="en-US"/>
          </w:rPr>
          <w:delText>Mrs</w:delText>
        </w:r>
      </w:del>
      <w:ins w:id="8" w:author="Microsoft Office User" w:date="2020-04-01T15:33:00Z">
        <w:r w:rsidR="00666583">
          <w:rPr>
            <w:sz w:val="22"/>
            <w:lang w:val="en-US"/>
          </w:rPr>
          <w:t>Dr</w:t>
        </w:r>
      </w:ins>
      <w:r w:rsidR="00BD6426">
        <w:rPr>
          <w:sz w:val="22"/>
          <w:lang w:val="en-US"/>
        </w:rPr>
        <w:t>. Diane Howard, respectively chairs of the IAA and IISL STM WG.</w:t>
      </w:r>
    </w:p>
    <w:p w14:paraId="49762D84" w14:textId="77777777" w:rsidR="002F28B0" w:rsidRDefault="002F28B0" w:rsidP="002F28B0">
      <w:pPr>
        <w:jc w:val="both"/>
        <w:rPr>
          <w:sz w:val="22"/>
          <w:lang w:val="en-US"/>
        </w:rPr>
      </w:pPr>
    </w:p>
    <w:p w14:paraId="55BCFC11" w14:textId="77777777" w:rsidR="005A211A" w:rsidRDefault="005A211A" w:rsidP="002F28B0">
      <w:pPr>
        <w:jc w:val="both"/>
        <w:rPr>
          <w:sz w:val="22"/>
          <w:lang w:val="en-US"/>
        </w:rPr>
      </w:pPr>
    </w:p>
    <w:p w14:paraId="4E1EED38" w14:textId="77777777" w:rsidR="005A211A" w:rsidRPr="005A211A" w:rsidRDefault="005A211A" w:rsidP="002F28B0">
      <w:pPr>
        <w:jc w:val="both"/>
        <w:rPr>
          <w:b/>
          <w:sz w:val="22"/>
          <w:lang w:val="en-US"/>
        </w:rPr>
      </w:pPr>
      <w:r w:rsidRPr="005A211A">
        <w:rPr>
          <w:b/>
          <w:sz w:val="22"/>
          <w:lang w:val="en-US"/>
        </w:rPr>
        <w:t>Potential activities</w:t>
      </w:r>
    </w:p>
    <w:p w14:paraId="137F5D68" w14:textId="77777777" w:rsidR="005A211A" w:rsidRDefault="005A211A" w:rsidP="002F28B0">
      <w:pPr>
        <w:jc w:val="both"/>
        <w:rPr>
          <w:sz w:val="22"/>
          <w:lang w:val="en-US"/>
        </w:rPr>
      </w:pPr>
    </w:p>
    <w:p w14:paraId="182F0D04" w14:textId="77777777" w:rsidR="000C5D6B" w:rsidRPr="000C5D6B" w:rsidRDefault="005A211A" w:rsidP="002F28B0">
      <w:pPr>
        <w:jc w:val="both"/>
        <w:rPr>
          <w:sz w:val="22"/>
          <w:lang w:val="en-US"/>
        </w:rPr>
      </w:pPr>
      <w:r w:rsidRPr="000C5D6B">
        <w:rPr>
          <w:sz w:val="22"/>
          <w:lang w:val="en-US"/>
        </w:rPr>
        <w:t xml:space="preserve">Previous works on the topic have enabled the identification of several subjects of interest associated </w:t>
      </w:r>
      <w:r w:rsidR="00911007">
        <w:rPr>
          <w:sz w:val="22"/>
          <w:lang w:val="en-US"/>
        </w:rPr>
        <w:t>with</w:t>
      </w:r>
      <w:r w:rsidRPr="000C5D6B">
        <w:rPr>
          <w:sz w:val="22"/>
          <w:lang w:val="en-US"/>
        </w:rPr>
        <w:t xml:space="preserve"> potential recommendations, listed below in a very non-exhaustive way.</w:t>
      </w:r>
    </w:p>
    <w:p w14:paraId="601308B3" w14:textId="71869E89" w:rsidR="005A211A" w:rsidRPr="000C5D6B" w:rsidRDefault="000C5D6B" w:rsidP="002F28B0">
      <w:pPr>
        <w:jc w:val="both"/>
        <w:rPr>
          <w:sz w:val="22"/>
          <w:szCs w:val="22"/>
          <w:lang w:val="en-US"/>
        </w:rPr>
      </w:pPr>
      <w:r w:rsidRPr="000C5D6B">
        <w:rPr>
          <w:sz w:val="22"/>
          <w:szCs w:val="22"/>
          <w:lang w:val="en-US"/>
        </w:rPr>
        <w:t xml:space="preserve">We will need to define at the very beginning a set of priority actions – what needs to be done first and/or what can be done first that provides some immediate benefit, what can be done second that provides moderate benefit, </w:t>
      </w:r>
      <w:r w:rsidR="004D5577">
        <w:rPr>
          <w:sz w:val="22"/>
          <w:szCs w:val="22"/>
          <w:lang w:val="en-US"/>
        </w:rPr>
        <w:t xml:space="preserve">and </w:t>
      </w:r>
      <w:r w:rsidRPr="000C5D6B">
        <w:rPr>
          <w:sz w:val="22"/>
          <w:szCs w:val="22"/>
          <w:lang w:val="en-US"/>
        </w:rPr>
        <w:t>what will take a bit longer but provide the greatest benefit.</w:t>
      </w:r>
      <w:r w:rsidR="005A211A" w:rsidRPr="000C5D6B">
        <w:rPr>
          <w:sz w:val="22"/>
          <w:szCs w:val="22"/>
          <w:lang w:val="en-US"/>
        </w:rPr>
        <w:t xml:space="preserve"> </w:t>
      </w:r>
    </w:p>
    <w:p w14:paraId="5541A859" w14:textId="77777777" w:rsidR="005A211A" w:rsidRDefault="005A211A" w:rsidP="002F28B0">
      <w:pPr>
        <w:jc w:val="both"/>
        <w:rPr>
          <w:sz w:val="22"/>
          <w:lang w:val="en-US"/>
        </w:rPr>
      </w:pPr>
    </w:p>
    <w:p w14:paraId="52E438B2" w14:textId="77777777" w:rsidR="00F6389B" w:rsidRDefault="00F6389B" w:rsidP="00F6389B">
      <w:pPr>
        <w:pStyle w:val="ListParagraph"/>
        <w:numPr>
          <w:ilvl w:val="0"/>
          <w:numId w:val="4"/>
        </w:numPr>
        <w:jc w:val="both"/>
        <w:rPr>
          <w:sz w:val="22"/>
          <w:lang w:val="en-US"/>
        </w:rPr>
      </w:pPr>
      <w:r>
        <w:rPr>
          <w:sz w:val="22"/>
          <w:lang w:val="en-US"/>
        </w:rPr>
        <w:t>Common understanding and definitions</w:t>
      </w:r>
    </w:p>
    <w:p w14:paraId="185FE0C1" w14:textId="77777777" w:rsidR="00F6389B" w:rsidRDefault="00F6389B" w:rsidP="00F6389B">
      <w:pPr>
        <w:pStyle w:val="ListParagraph"/>
        <w:numPr>
          <w:ilvl w:val="0"/>
          <w:numId w:val="5"/>
        </w:numPr>
        <w:jc w:val="both"/>
        <w:rPr>
          <w:sz w:val="22"/>
          <w:lang w:val="en-US"/>
        </w:rPr>
      </w:pPr>
      <w:r>
        <w:rPr>
          <w:sz w:val="22"/>
          <w:lang w:val="en-US"/>
        </w:rPr>
        <w:t>Terminology</w:t>
      </w:r>
    </w:p>
    <w:p w14:paraId="313E08A8" w14:textId="77777777" w:rsidR="00F6389B" w:rsidRDefault="00F6389B" w:rsidP="00F6389B">
      <w:pPr>
        <w:pStyle w:val="ListParagraph"/>
        <w:numPr>
          <w:ilvl w:val="1"/>
          <w:numId w:val="5"/>
        </w:numPr>
        <w:jc w:val="both"/>
        <w:rPr>
          <w:sz w:val="22"/>
          <w:lang w:val="en-US"/>
        </w:rPr>
      </w:pPr>
      <w:commentRangeStart w:id="9"/>
      <w:r>
        <w:rPr>
          <w:sz w:val="22"/>
          <w:lang w:val="en-US"/>
        </w:rPr>
        <w:t>Definition of the classically used terms</w:t>
      </w:r>
      <w:commentRangeEnd w:id="9"/>
      <w:r w:rsidR="009200C4">
        <w:rPr>
          <w:rStyle w:val="CommentReference"/>
        </w:rPr>
        <w:commentReference w:id="9"/>
      </w:r>
    </w:p>
    <w:p w14:paraId="33DEE5E1" w14:textId="2E68DFB7" w:rsidR="00F6389B" w:rsidRDefault="00F6389B" w:rsidP="00F6389B">
      <w:pPr>
        <w:pStyle w:val="ListParagraph"/>
        <w:numPr>
          <w:ilvl w:val="1"/>
          <w:numId w:val="5"/>
        </w:numPr>
        <w:jc w:val="both"/>
        <w:rPr>
          <w:ins w:id="10" w:author="Microsoft Office User" w:date="2020-04-01T15:33:00Z"/>
          <w:sz w:val="22"/>
          <w:lang w:val="en-US"/>
        </w:rPr>
      </w:pPr>
      <w:r>
        <w:rPr>
          <w:sz w:val="22"/>
          <w:lang w:val="en-US"/>
        </w:rPr>
        <w:t>Numerous definitions are currently used, slightly different</w:t>
      </w:r>
      <w:r w:rsidR="00F82A47">
        <w:rPr>
          <w:sz w:val="22"/>
          <w:lang w:val="en-US"/>
        </w:rPr>
        <w:t xml:space="preserve">: </w:t>
      </w:r>
      <w:r w:rsidR="00F82A47" w:rsidRPr="00F82A47">
        <w:rPr>
          <w:sz w:val="22"/>
          <w:lang w:val="en-US"/>
        </w:rPr>
        <w:t>concepts of Management, Coordination, Control, Synchronization, Regulation, Harmonization</w:t>
      </w:r>
    </w:p>
    <w:p w14:paraId="085B4A39" w14:textId="236DFB54" w:rsidR="00666583" w:rsidRPr="00666583" w:rsidRDefault="00666583" w:rsidP="00666583">
      <w:pPr>
        <w:pStyle w:val="ListParagraph"/>
        <w:numPr>
          <w:ilvl w:val="1"/>
          <w:numId w:val="5"/>
        </w:numPr>
        <w:jc w:val="both"/>
        <w:rPr>
          <w:sz w:val="22"/>
          <w:lang w:val="en-US"/>
          <w:rPrChange w:id="11" w:author="Microsoft Office User" w:date="2020-04-01T15:34:00Z">
            <w:rPr>
              <w:lang w:val="en-US"/>
            </w:rPr>
          </w:rPrChange>
        </w:rPr>
      </w:pPr>
      <w:ins w:id="12" w:author="Microsoft Office User" w:date="2020-04-01T15:33:00Z">
        <w:r>
          <w:rPr>
            <w:sz w:val="22"/>
            <w:lang w:val="en-US"/>
          </w:rPr>
          <w:t>Understanding of how the same terms can have different meanings depending on the user</w:t>
        </w:r>
      </w:ins>
      <w:ins w:id="13" w:author="Oltrogge, Daniel" w:date="2020-04-01T15:13:00Z">
        <w:r w:rsidR="001040E5">
          <w:rPr>
            <w:sz w:val="22"/>
            <w:lang w:val="en-US"/>
          </w:rPr>
          <w:t xml:space="preserve"> or use case.</w:t>
        </w:r>
      </w:ins>
    </w:p>
    <w:p w14:paraId="0925C235" w14:textId="0F8E6DA7" w:rsidR="00F6389B" w:rsidRDefault="00F6389B" w:rsidP="00E92674">
      <w:pPr>
        <w:pStyle w:val="ListParagraph"/>
        <w:numPr>
          <w:ilvl w:val="0"/>
          <w:numId w:val="5"/>
        </w:numPr>
        <w:jc w:val="both"/>
        <w:rPr>
          <w:ins w:id="14" w:author="Jah, Moriba" w:date="2020-04-01T11:23:00Z"/>
          <w:sz w:val="22"/>
          <w:lang w:val="en-US"/>
        </w:rPr>
      </w:pPr>
      <w:r w:rsidRPr="00F6389B">
        <w:rPr>
          <w:sz w:val="22"/>
          <w:lang w:val="en-US"/>
        </w:rPr>
        <w:t xml:space="preserve">Framework </w:t>
      </w:r>
      <w:r>
        <w:rPr>
          <w:sz w:val="22"/>
          <w:lang w:val="en-US"/>
        </w:rPr>
        <w:t xml:space="preserve">and scope </w:t>
      </w:r>
      <w:r w:rsidRPr="00F6389B">
        <w:rPr>
          <w:sz w:val="22"/>
          <w:lang w:val="en-US"/>
        </w:rPr>
        <w:t>of activities</w:t>
      </w:r>
    </w:p>
    <w:p w14:paraId="6611576A" w14:textId="4E2D2A17" w:rsidR="009E2FBD" w:rsidRPr="00F6389B" w:rsidRDefault="009E2FBD" w:rsidP="00E92674">
      <w:pPr>
        <w:pStyle w:val="ListParagraph"/>
        <w:numPr>
          <w:ilvl w:val="0"/>
          <w:numId w:val="5"/>
        </w:numPr>
        <w:jc w:val="both"/>
        <w:rPr>
          <w:sz w:val="22"/>
          <w:lang w:val="en-US"/>
        </w:rPr>
      </w:pPr>
      <w:commentRangeStart w:id="15"/>
      <w:ins w:id="16" w:author="Jah, Moriba" w:date="2020-04-01T11:23:00Z">
        <w:r>
          <w:rPr>
            <w:sz w:val="22"/>
            <w:lang w:val="en-US"/>
          </w:rPr>
          <w:t xml:space="preserve">Mapping these into useful community-wide ontologies and schema that support developing digital libraries and dictionaries as well as underpinning data science/analytics. </w:t>
        </w:r>
      </w:ins>
      <w:commentRangeEnd w:id="15"/>
      <w:r w:rsidR="0050437C">
        <w:rPr>
          <w:rStyle w:val="CommentReference"/>
        </w:rPr>
        <w:commentReference w:id="15"/>
      </w:r>
    </w:p>
    <w:p w14:paraId="08981A16" w14:textId="77777777" w:rsidR="00F6389B" w:rsidRPr="00F6389B" w:rsidRDefault="00F6389B" w:rsidP="00F6389B">
      <w:pPr>
        <w:jc w:val="both"/>
        <w:rPr>
          <w:sz w:val="22"/>
          <w:lang w:val="en-US"/>
        </w:rPr>
      </w:pPr>
    </w:p>
    <w:p w14:paraId="4E2D85A0" w14:textId="11834B98" w:rsidR="005A211A" w:rsidRDefault="005A211A" w:rsidP="005A211A">
      <w:pPr>
        <w:pStyle w:val="ListParagraph"/>
        <w:numPr>
          <w:ilvl w:val="0"/>
          <w:numId w:val="4"/>
        </w:numPr>
        <w:jc w:val="both"/>
        <w:rPr>
          <w:sz w:val="22"/>
          <w:lang w:val="en-US"/>
        </w:rPr>
      </w:pPr>
      <w:r>
        <w:rPr>
          <w:sz w:val="22"/>
          <w:lang w:val="en-US"/>
        </w:rPr>
        <w:t>Improv</w:t>
      </w:r>
      <w:r w:rsidR="00B24841">
        <w:rPr>
          <w:sz w:val="22"/>
          <w:lang w:val="en-US"/>
        </w:rPr>
        <w:t>ing</w:t>
      </w:r>
      <w:r>
        <w:rPr>
          <w:sz w:val="22"/>
          <w:lang w:val="en-US"/>
        </w:rPr>
        <w:t xml:space="preserve"> </w:t>
      </w:r>
      <w:ins w:id="17" w:author="robert rovetto" w:date="2020-04-01T18:27:00Z">
        <w:r w:rsidR="003C6804">
          <w:rPr>
            <w:sz w:val="22"/>
            <w:lang w:val="en-US"/>
          </w:rPr>
          <w:t xml:space="preserve">&amp; Increasing </w:t>
        </w:r>
      </w:ins>
      <w:del w:id="18" w:author="robert rovetto" w:date="2020-04-01T18:27:00Z">
        <w:r w:rsidDel="003C6804">
          <w:rPr>
            <w:sz w:val="22"/>
            <w:lang w:val="en-US"/>
          </w:rPr>
          <w:delText xml:space="preserve">the </w:delText>
        </w:r>
      </w:del>
      <w:r>
        <w:rPr>
          <w:sz w:val="22"/>
          <w:lang w:val="en-US"/>
        </w:rPr>
        <w:t xml:space="preserve">knowledge of </w:t>
      </w:r>
      <w:r w:rsidR="00B24841">
        <w:rPr>
          <w:sz w:val="22"/>
          <w:lang w:val="en-US"/>
        </w:rPr>
        <w:t xml:space="preserve">the </w:t>
      </w:r>
      <w:r>
        <w:rPr>
          <w:sz w:val="22"/>
          <w:lang w:val="en-US"/>
        </w:rPr>
        <w:t>orbital population, active or debris</w:t>
      </w:r>
    </w:p>
    <w:p w14:paraId="436C177A" w14:textId="1C7A3D35" w:rsidR="00F21C36" w:rsidRPr="005A211A" w:rsidRDefault="00A05B19" w:rsidP="005A211A">
      <w:pPr>
        <w:pStyle w:val="ListParagraph"/>
        <w:numPr>
          <w:ilvl w:val="0"/>
          <w:numId w:val="5"/>
        </w:numPr>
        <w:jc w:val="both"/>
        <w:rPr>
          <w:sz w:val="22"/>
        </w:rPr>
      </w:pPr>
      <w:r w:rsidRPr="005A211A">
        <w:rPr>
          <w:sz w:val="22"/>
          <w:lang w:val="en-US"/>
        </w:rPr>
        <w:t>New means</w:t>
      </w:r>
      <w:ins w:id="19" w:author="robert rovetto" w:date="2020-04-01T18:27:00Z">
        <w:r w:rsidR="003C6804">
          <w:rPr>
            <w:sz w:val="22"/>
            <w:lang w:val="en-US"/>
          </w:rPr>
          <w:t xml:space="preserve"> to do so</w:t>
        </w:r>
      </w:ins>
    </w:p>
    <w:p w14:paraId="24CD80AF" w14:textId="77777777" w:rsidR="00F21C36" w:rsidRPr="005A211A" w:rsidRDefault="00A05B19" w:rsidP="005A211A">
      <w:pPr>
        <w:pStyle w:val="ListParagraph"/>
        <w:numPr>
          <w:ilvl w:val="1"/>
          <w:numId w:val="5"/>
        </w:numPr>
        <w:jc w:val="both"/>
        <w:rPr>
          <w:sz w:val="22"/>
        </w:rPr>
      </w:pPr>
      <w:r w:rsidRPr="005A211A">
        <w:rPr>
          <w:sz w:val="22"/>
          <w:lang w:val="en-US"/>
        </w:rPr>
        <w:t>Radars, telescopes</w:t>
      </w:r>
      <w:r w:rsidR="001F5D1F">
        <w:rPr>
          <w:sz w:val="22"/>
          <w:lang w:val="en-US"/>
        </w:rPr>
        <w:t>, lasers</w:t>
      </w:r>
    </w:p>
    <w:p w14:paraId="7ACE797C" w14:textId="271188A4" w:rsidR="00F21C36" w:rsidRPr="005A211A" w:rsidRDefault="00A05B19" w:rsidP="005A211A">
      <w:pPr>
        <w:pStyle w:val="ListParagraph"/>
        <w:numPr>
          <w:ilvl w:val="1"/>
          <w:numId w:val="5"/>
        </w:numPr>
        <w:jc w:val="both"/>
        <w:rPr>
          <w:sz w:val="22"/>
        </w:rPr>
      </w:pPr>
      <w:r w:rsidRPr="005A211A">
        <w:rPr>
          <w:sz w:val="22"/>
          <w:lang w:val="en-US"/>
        </w:rPr>
        <w:t xml:space="preserve">Including private, </w:t>
      </w:r>
      <w:r w:rsidR="002706D2">
        <w:rPr>
          <w:sz w:val="22"/>
          <w:lang w:val="en-US"/>
        </w:rPr>
        <w:t>e.g.</w:t>
      </w:r>
      <w:r w:rsidRPr="005A211A">
        <w:rPr>
          <w:sz w:val="22"/>
          <w:lang w:val="en-US"/>
        </w:rPr>
        <w:t xml:space="preserve"> private optical networks</w:t>
      </w:r>
      <w:ins w:id="20" w:author="Microsoft Office User" w:date="2020-04-01T15:34:00Z">
        <w:r w:rsidR="00602740">
          <w:rPr>
            <w:sz w:val="22"/>
            <w:lang w:val="en-US"/>
          </w:rPr>
          <w:t>, commercial radars</w:t>
        </w:r>
      </w:ins>
      <w:ins w:id="21" w:author="Oltrogge, Daniel" w:date="2020-04-01T15:12:00Z">
        <w:r w:rsidR="001E4F32">
          <w:rPr>
            <w:sz w:val="22"/>
            <w:lang w:val="en-US"/>
          </w:rPr>
          <w:t>, commercial fusion</w:t>
        </w:r>
      </w:ins>
      <w:ins w:id="22" w:author="Oltrogge, Daniel" w:date="2020-04-01T15:13:00Z">
        <w:r w:rsidR="001E4F32">
          <w:rPr>
            <w:sz w:val="22"/>
            <w:lang w:val="en-US"/>
          </w:rPr>
          <w:t xml:space="preserve">, </w:t>
        </w:r>
      </w:ins>
      <w:ins w:id="23" w:author="Oltrogge, Daniel" w:date="2020-04-01T15:12:00Z">
        <w:r w:rsidR="001E4F32">
          <w:rPr>
            <w:sz w:val="22"/>
            <w:lang w:val="en-US"/>
          </w:rPr>
          <w:t xml:space="preserve">prediction </w:t>
        </w:r>
      </w:ins>
      <w:ins w:id="24" w:author="Oltrogge, Daniel" w:date="2020-04-01T15:13:00Z">
        <w:r w:rsidR="001E4F32">
          <w:rPr>
            <w:sz w:val="22"/>
            <w:lang w:val="en-US"/>
          </w:rPr>
          <w:t>and analytics SSA and STM centers</w:t>
        </w:r>
      </w:ins>
    </w:p>
    <w:p w14:paraId="5E1787ED" w14:textId="26A5963E" w:rsidR="005A211A" w:rsidRDefault="005A211A" w:rsidP="005A211A">
      <w:pPr>
        <w:pStyle w:val="ListParagraph"/>
        <w:ind w:left="360"/>
        <w:jc w:val="both"/>
        <w:rPr>
          <w:ins w:id="25" w:author="Francesco Santoro" w:date="2020-04-01T19:01:00Z"/>
          <w:sz w:val="22"/>
          <w:lang w:val="en-US"/>
        </w:rPr>
      </w:pPr>
      <w:r w:rsidRPr="005A211A">
        <w:rPr>
          <w:sz w:val="22"/>
          <w:lang w:val="en-US"/>
        </w:rPr>
        <w:sym w:font="Wingdings" w:char="F0C4"/>
      </w:r>
      <w:r w:rsidRPr="005A211A">
        <w:rPr>
          <w:sz w:val="22"/>
          <w:lang w:val="en-US"/>
        </w:rPr>
        <w:t xml:space="preserve"> </w:t>
      </w:r>
      <w:r w:rsidR="00C9379D">
        <w:rPr>
          <w:sz w:val="22"/>
          <w:lang w:val="en-US"/>
        </w:rPr>
        <w:t>Potential r</w:t>
      </w:r>
      <w:r w:rsidRPr="005A211A">
        <w:rPr>
          <w:sz w:val="22"/>
          <w:lang w:val="en-US"/>
        </w:rPr>
        <w:t xml:space="preserve">ecommendation: study and promote new systems, such as </w:t>
      </w:r>
      <w:r w:rsidR="002706D2">
        <w:rPr>
          <w:sz w:val="22"/>
          <w:lang w:val="en-US"/>
        </w:rPr>
        <w:t>in-</w:t>
      </w:r>
      <w:r w:rsidRPr="005A211A">
        <w:rPr>
          <w:sz w:val="22"/>
          <w:lang w:val="en-US"/>
        </w:rPr>
        <w:t xml:space="preserve">orbit sensors, laser detection from ground or </w:t>
      </w:r>
      <w:r w:rsidR="002706D2">
        <w:rPr>
          <w:sz w:val="22"/>
          <w:lang w:val="en-US"/>
        </w:rPr>
        <w:t xml:space="preserve">from </w:t>
      </w:r>
      <w:r w:rsidRPr="005A211A">
        <w:rPr>
          <w:sz w:val="22"/>
          <w:lang w:val="en-US"/>
        </w:rPr>
        <w:t xml:space="preserve">orbit, </w:t>
      </w:r>
      <w:r w:rsidR="002706D2">
        <w:rPr>
          <w:sz w:val="22"/>
          <w:lang w:val="en-US"/>
        </w:rPr>
        <w:t>etc.</w:t>
      </w:r>
    </w:p>
    <w:p w14:paraId="39819447" w14:textId="0F23EC80" w:rsidR="007822F2" w:rsidRDefault="007822F2">
      <w:pPr>
        <w:pStyle w:val="ListParagraph"/>
        <w:ind w:left="708"/>
        <w:jc w:val="both"/>
        <w:rPr>
          <w:ins w:id="26" w:author="Jah, Moriba" w:date="2020-04-01T11:24:00Z"/>
          <w:sz w:val="22"/>
          <w:lang w:val="en-US"/>
        </w:rPr>
        <w:pPrChange w:id="27" w:author="Francesco Santoro" w:date="2020-04-01T19:01:00Z">
          <w:pPr>
            <w:pStyle w:val="ListParagraph"/>
            <w:ind w:left="360"/>
            <w:jc w:val="both"/>
          </w:pPr>
        </w:pPrChange>
      </w:pPr>
    </w:p>
    <w:p w14:paraId="21432EA5" w14:textId="687A2408" w:rsidR="007822F2" w:rsidRPr="007822F2" w:rsidDel="007822F2" w:rsidRDefault="007822F2">
      <w:pPr>
        <w:jc w:val="both"/>
        <w:rPr>
          <w:del w:id="28" w:author="Francesco Santoro" w:date="2020-04-01T19:06:00Z"/>
          <w:sz w:val="22"/>
          <w:rPrChange w:id="29" w:author="Francesco Santoro" w:date="2020-04-01T19:06:00Z">
            <w:rPr>
              <w:del w:id="30" w:author="Francesco Santoro" w:date="2020-04-01T19:06:00Z"/>
            </w:rPr>
          </w:rPrChange>
        </w:rPr>
        <w:pPrChange w:id="31" w:author="Francesco Santoro" w:date="2020-04-01T19:06:00Z">
          <w:pPr>
            <w:pStyle w:val="ListParagraph"/>
            <w:ind w:left="360"/>
            <w:jc w:val="both"/>
          </w:pPr>
        </w:pPrChange>
      </w:pPr>
    </w:p>
    <w:p w14:paraId="47C66EEE" w14:textId="77777777" w:rsidR="00F21C36" w:rsidRPr="005A211A" w:rsidRDefault="00A05B19" w:rsidP="005A211A">
      <w:pPr>
        <w:pStyle w:val="ListParagraph"/>
        <w:numPr>
          <w:ilvl w:val="0"/>
          <w:numId w:val="6"/>
        </w:numPr>
        <w:jc w:val="both"/>
        <w:rPr>
          <w:sz w:val="22"/>
        </w:rPr>
      </w:pPr>
      <w:commentRangeStart w:id="32"/>
      <w:commentRangeStart w:id="33"/>
      <w:r w:rsidRPr="005A211A">
        <w:rPr>
          <w:sz w:val="22"/>
          <w:lang w:val="en-US"/>
        </w:rPr>
        <w:t>Data fusion process</w:t>
      </w:r>
    </w:p>
    <w:p w14:paraId="229A8684" w14:textId="2BFC7CA3" w:rsidR="00F21C36" w:rsidRPr="00120AE8" w:rsidRDefault="00A05B19" w:rsidP="005A211A">
      <w:pPr>
        <w:pStyle w:val="ListParagraph"/>
        <w:numPr>
          <w:ilvl w:val="1"/>
          <w:numId w:val="6"/>
        </w:numPr>
        <w:jc w:val="both"/>
        <w:rPr>
          <w:ins w:id="34" w:author="Marlon E Sorge" w:date="2020-04-01T12:07:00Z"/>
          <w:sz w:val="22"/>
          <w:rPrChange w:id="35" w:author="Marlon E Sorge" w:date="2020-04-01T12:07:00Z">
            <w:rPr>
              <w:ins w:id="36" w:author="Marlon E Sorge" w:date="2020-04-01T12:07:00Z"/>
              <w:sz w:val="22"/>
              <w:lang w:val="en-US"/>
            </w:rPr>
          </w:rPrChange>
        </w:rPr>
      </w:pPr>
      <w:commentRangeStart w:id="37"/>
      <w:r w:rsidRPr="005A211A">
        <w:rPr>
          <w:sz w:val="22"/>
          <w:lang w:val="en-US"/>
        </w:rPr>
        <w:t xml:space="preserve">Merging information </w:t>
      </w:r>
      <w:commentRangeEnd w:id="32"/>
      <w:r w:rsidR="000B4033">
        <w:rPr>
          <w:rStyle w:val="CommentReference"/>
        </w:rPr>
        <w:commentReference w:id="32"/>
      </w:r>
      <w:commentRangeEnd w:id="33"/>
      <w:r w:rsidR="00EB7297">
        <w:rPr>
          <w:rStyle w:val="CommentReference"/>
        </w:rPr>
        <w:commentReference w:id="33"/>
      </w:r>
      <w:r w:rsidRPr="005A211A">
        <w:rPr>
          <w:sz w:val="22"/>
          <w:lang w:val="en-US"/>
        </w:rPr>
        <w:t>coming from various sensors</w:t>
      </w:r>
      <w:commentRangeEnd w:id="37"/>
      <w:r w:rsidR="009E2FBD">
        <w:rPr>
          <w:rStyle w:val="CommentReference"/>
        </w:rPr>
        <w:commentReference w:id="37"/>
      </w:r>
      <w:ins w:id="38" w:author="Microsoft Office User" w:date="2020-04-01T15:36:00Z">
        <w:r w:rsidR="00602740">
          <w:rPr>
            <w:sz w:val="22"/>
            <w:lang w:val="en-US"/>
          </w:rPr>
          <w:t xml:space="preserve"> and sources</w:t>
        </w:r>
      </w:ins>
    </w:p>
    <w:p w14:paraId="307FE46D" w14:textId="2C20A27F" w:rsidR="00120AE8" w:rsidRPr="005A211A" w:rsidRDefault="00120AE8" w:rsidP="005A211A">
      <w:pPr>
        <w:pStyle w:val="ListParagraph"/>
        <w:numPr>
          <w:ilvl w:val="1"/>
          <w:numId w:val="6"/>
        </w:numPr>
        <w:jc w:val="both"/>
        <w:rPr>
          <w:sz w:val="22"/>
        </w:rPr>
      </w:pPr>
      <w:commentRangeStart w:id="39"/>
      <w:ins w:id="40" w:author="Marlon E Sorge" w:date="2020-04-01T12:07:00Z">
        <w:r>
          <w:rPr>
            <w:sz w:val="22"/>
          </w:rPr>
          <w:t xml:space="preserve">Observation/data integration and </w:t>
        </w:r>
      </w:ins>
      <w:ins w:id="41" w:author="Marlon E Sorge" w:date="2020-04-01T12:08:00Z">
        <w:r>
          <w:rPr>
            <w:sz w:val="22"/>
          </w:rPr>
          <w:t xml:space="preserve">aggregate </w:t>
        </w:r>
      </w:ins>
      <w:ins w:id="42" w:author="Marlon E Sorge" w:date="2020-04-01T12:07:00Z">
        <w:r>
          <w:rPr>
            <w:sz w:val="22"/>
          </w:rPr>
          <w:t xml:space="preserve">utilization </w:t>
        </w:r>
      </w:ins>
      <w:commentRangeEnd w:id="39"/>
      <w:ins w:id="43" w:author="Marlon E Sorge" w:date="2020-04-01T12:09:00Z">
        <w:r>
          <w:rPr>
            <w:rStyle w:val="CommentReference"/>
          </w:rPr>
          <w:commentReference w:id="39"/>
        </w:r>
      </w:ins>
    </w:p>
    <w:p w14:paraId="1D273891" w14:textId="77777777" w:rsidR="005A211A" w:rsidRPr="005A211A" w:rsidRDefault="005A211A" w:rsidP="005A211A">
      <w:pPr>
        <w:pStyle w:val="ListParagraph"/>
        <w:ind w:left="360"/>
        <w:jc w:val="both"/>
        <w:rPr>
          <w:sz w:val="22"/>
        </w:rPr>
      </w:pPr>
      <w:r w:rsidRPr="005A211A">
        <w:rPr>
          <w:sz w:val="22"/>
          <w:lang w:val="en-US"/>
        </w:rPr>
        <w:sym w:font="Wingdings" w:char="F0C4"/>
      </w:r>
      <w:r w:rsidRPr="005A211A">
        <w:rPr>
          <w:sz w:val="22"/>
          <w:lang w:val="en-US"/>
        </w:rPr>
        <w:t xml:space="preserve"> </w:t>
      </w:r>
      <w:r w:rsidR="00C9379D">
        <w:rPr>
          <w:sz w:val="22"/>
          <w:lang w:val="en-US"/>
        </w:rPr>
        <w:t>Potential r</w:t>
      </w:r>
      <w:r w:rsidRPr="005A211A">
        <w:rPr>
          <w:sz w:val="22"/>
          <w:lang w:val="en-US"/>
        </w:rPr>
        <w:t>ecommendation: share methodologies at international level</w:t>
      </w:r>
    </w:p>
    <w:p w14:paraId="04B1D883" w14:textId="4AB9A5D0" w:rsidR="00F21C36" w:rsidRPr="005A211A" w:rsidRDefault="00A05B19" w:rsidP="005A211A">
      <w:pPr>
        <w:pStyle w:val="ListParagraph"/>
        <w:numPr>
          <w:ilvl w:val="0"/>
          <w:numId w:val="7"/>
        </w:numPr>
        <w:jc w:val="both"/>
        <w:rPr>
          <w:sz w:val="22"/>
        </w:rPr>
      </w:pPr>
      <w:r w:rsidRPr="005A211A">
        <w:rPr>
          <w:sz w:val="22"/>
          <w:lang w:val="en-US"/>
        </w:rPr>
        <w:t>Improvement of orbital data precision</w:t>
      </w:r>
      <w:ins w:id="44" w:author="Microsoft Office User" w:date="2020-04-01T15:36:00Z">
        <w:r w:rsidR="00602740">
          <w:rPr>
            <w:sz w:val="22"/>
            <w:lang w:val="en-US"/>
          </w:rPr>
          <w:t xml:space="preserve"> and accuracy</w:t>
        </w:r>
      </w:ins>
      <w:ins w:id="45" w:author="Jah, Moriba" w:date="2020-04-01T11:30:00Z">
        <w:r w:rsidR="00B328FC">
          <w:rPr>
            <w:sz w:val="22"/>
            <w:lang w:val="en-US"/>
          </w:rPr>
          <w:t xml:space="preserve"> (i.e. uncertainty quantification)</w:t>
        </w:r>
      </w:ins>
    </w:p>
    <w:p w14:paraId="35CBD828" w14:textId="4F1AFB7F" w:rsidR="00F21C36" w:rsidRPr="00602740" w:rsidRDefault="00A05B19" w:rsidP="005A211A">
      <w:pPr>
        <w:pStyle w:val="ListParagraph"/>
        <w:numPr>
          <w:ilvl w:val="1"/>
          <w:numId w:val="7"/>
        </w:numPr>
        <w:jc w:val="both"/>
        <w:rPr>
          <w:ins w:id="46" w:author="Microsoft Office User" w:date="2020-04-01T15:37:00Z"/>
          <w:sz w:val="22"/>
          <w:rPrChange w:id="47" w:author="Microsoft Office User" w:date="2020-04-01T15:37:00Z">
            <w:rPr>
              <w:ins w:id="48" w:author="Microsoft Office User" w:date="2020-04-01T15:37:00Z"/>
              <w:sz w:val="22"/>
              <w:lang w:val="en-US"/>
            </w:rPr>
          </w:rPrChange>
        </w:rPr>
      </w:pPr>
      <w:r w:rsidRPr="005A211A">
        <w:rPr>
          <w:sz w:val="22"/>
          <w:lang w:val="en-US"/>
        </w:rPr>
        <w:t>Improved computation</w:t>
      </w:r>
      <w:r w:rsidR="005B4658">
        <w:rPr>
          <w:sz w:val="22"/>
          <w:lang w:val="en-US"/>
        </w:rPr>
        <w:t>al</w:t>
      </w:r>
      <w:r w:rsidRPr="005A211A">
        <w:rPr>
          <w:sz w:val="22"/>
          <w:lang w:val="en-US"/>
        </w:rPr>
        <w:t xml:space="preserve"> means and filters</w:t>
      </w:r>
    </w:p>
    <w:p w14:paraId="592F164B" w14:textId="6E83F852" w:rsidR="00602740" w:rsidRPr="005A211A" w:rsidRDefault="00602740" w:rsidP="005A211A">
      <w:pPr>
        <w:pStyle w:val="ListParagraph"/>
        <w:numPr>
          <w:ilvl w:val="1"/>
          <w:numId w:val="7"/>
        </w:numPr>
        <w:jc w:val="both"/>
        <w:rPr>
          <w:sz w:val="22"/>
        </w:rPr>
      </w:pPr>
      <w:ins w:id="49" w:author="Microsoft Office User" w:date="2020-04-01T15:37:00Z">
        <w:r>
          <w:rPr>
            <w:sz w:val="22"/>
            <w:lang w:val="en-US"/>
          </w:rPr>
          <w:t>Self-reporting by space objects using on-board PNT receivers</w:t>
        </w:r>
      </w:ins>
    </w:p>
    <w:p w14:paraId="683043B5" w14:textId="77777777" w:rsidR="00F21C36" w:rsidRPr="005A211A" w:rsidRDefault="00A05B19" w:rsidP="005A211A">
      <w:pPr>
        <w:pStyle w:val="ListParagraph"/>
        <w:numPr>
          <w:ilvl w:val="1"/>
          <w:numId w:val="7"/>
        </w:numPr>
        <w:jc w:val="both"/>
        <w:rPr>
          <w:sz w:val="22"/>
        </w:rPr>
      </w:pPr>
      <w:r w:rsidRPr="005A211A">
        <w:rPr>
          <w:sz w:val="22"/>
          <w:lang w:val="en-US"/>
        </w:rPr>
        <w:t>Use of star background</w:t>
      </w:r>
    </w:p>
    <w:p w14:paraId="1EA2540B" w14:textId="0F5E9936" w:rsidR="00F21C36" w:rsidRPr="005C50C6" w:rsidRDefault="00A05B19" w:rsidP="005A211A">
      <w:pPr>
        <w:pStyle w:val="ListParagraph"/>
        <w:numPr>
          <w:ilvl w:val="1"/>
          <w:numId w:val="7"/>
        </w:numPr>
        <w:jc w:val="both"/>
        <w:rPr>
          <w:ins w:id="50" w:author="Jah, Moriba" w:date="2020-04-01T11:31:00Z"/>
          <w:sz w:val="22"/>
          <w:rPrChange w:id="51" w:author="Jah, Moriba" w:date="2020-04-01T11:31:00Z">
            <w:rPr>
              <w:ins w:id="52" w:author="Jah, Moriba" w:date="2020-04-01T11:31:00Z"/>
              <w:sz w:val="22"/>
              <w:lang w:val="en-US"/>
            </w:rPr>
          </w:rPrChange>
        </w:rPr>
      </w:pPr>
      <w:r w:rsidRPr="005A211A">
        <w:rPr>
          <w:sz w:val="22"/>
          <w:lang w:val="en-US"/>
        </w:rPr>
        <w:lastRenderedPageBreak/>
        <w:t>Laser ranging from ground or orbit</w:t>
      </w:r>
    </w:p>
    <w:p w14:paraId="3B28566E" w14:textId="0D0B8E40" w:rsidR="005C50C6" w:rsidRPr="00C9379D" w:rsidRDefault="005C50C6" w:rsidP="005A211A">
      <w:pPr>
        <w:pStyle w:val="ListParagraph"/>
        <w:numPr>
          <w:ilvl w:val="1"/>
          <w:numId w:val="7"/>
        </w:numPr>
        <w:jc w:val="both"/>
        <w:rPr>
          <w:sz w:val="22"/>
        </w:rPr>
      </w:pPr>
      <w:ins w:id="53" w:author="Jah, Moriba" w:date="2020-04-01T11:31:00Z">
        <w:r>
          <w:rPr>
            <w:sz w:val="22"/>
            <w:lang w:val="en-US"/>
          </w:rPr>
          <w:t>Uncertainty represented as aleatory and/or epistemic</w:t>
        </w:r>
      </w:ins>
    </w:p>
    <w:p w14:paraId="547EE2F1" w14:textId="77777777" w:rsidR="00C9379D" w:rsidRPr="005A211A" w:rsidRDefault="00C9379D" w:rsidP="00C9379D">
      <w:pPr>
        <w:pStyle w:val="ListParagraph"/>
        <w:ind w:left="360"/>
        <w:jc w:val="both"/>
        <w:rPr>
          <w:sz w:val="22"/>
        </w:rPr>
      </w:pPr>
      <w:r>
        <w:rPr>
          <w:sz w:val="22"/>
          <w:lang w:val="en-US"/>
        </w:rPr>
        <w:sym w:font="Wingdings" w:char="F0C4"/>
      </w:r>
      <w:r>
        <w:rPr>
          <w:sz w:val="22"/>
          <w:lang w:val="en-US"/>
        </w:rPr>
        <w:t xml:space="preserve"> May be one of the top priorities</w:t>
      </w:r>
    </w:p>
    <w:p w14:paraId="22D51331" w14:textId="77777777" w:rsidR="00F21C36" w:rsidRPr="005A211A" w:rsidRDefault="00A05B19" w:rsidP="005A211A">
      <w:pPr>
        <w:pStyle w:val="ListParagraph"/>
        <w:numPr>
          <w:ilvl w:val="0"/>
          <w:numId w:val="7"/>
        </w:numPr>
        <w:jc w:val="both"/>
        <w:rPr>
          <w:sz w:val="22"/>
        </w:rPr>
      </w:pPr>
      <w:r w:rsidRPr="005A211A">
        <w:rPr>
          <w:sz w:val="22"/>
          <w:lang w:val="en-US"/>
        </w:rPr>
        <w:t>Improvement of the UN registration</w:t>
      </w:r>
      <w:r w:rsidR="00C9379D">
        <w:rPr>
          <w:sz w:val="22"/>
          <w:lang w:val="en-US"/>
        </w:rPr>
        <w:t xml:space="preserve"> (could be part of IAA-IISL WG)</w:t>
      </w:r>
    </w:p>
    <w:p w14:paraId="634DF7E5" w14:textId="77777777" w:rsidR="00F21C36" w:rsidRPr="0023474F" w:rsidRDefault="00A05B19" w:rsidP="005A211A">
      <w:pPr>
        <w:pStyle w:val="ListParagraph"/>
        <w:numPr>
          <w:ilvl w:val="1"/>
          <w:numId w:val="7"/>
        </w:numPr>
        <w:jc w:val="both"/>
        <w:rPr>
          <w:sz w:val="22"/>
        </w:rPr>
      </w:pPr>
      <w:r w:rsidRPr="005A211A">
        <w:rPr>
          <w:sz w:val="22"/>
          <w:lang w:val="en-US"/>
        </w:rPr>
        <w:t>Currently rather poor despite regulation</w:t>
      </w:r>
    </w:p>
    <w:p w14:paraId="412BF5C4" w14:textId="18A5A75A" w:rsidR="0023474F" w:rsidRPr="001407DF" w:rsidRDefault="0023474F" w:rsidP="005A211A">
      <w:pPr>
        <w:pStyle w:val="ListParagraph"/>
        <w:numPr>
          <w:ilvl w:val="1"/>
          <w:numId w:val="7"/>
        </w:numPr>
        <w:jc w:val="both"/>
        <w:rPr>
          <w:ins w:id="54" w:author="Jah, Moriba" w:date="2020-04-01T11:31:00Z"/>
          <w:sz w:val="22"/>
          <w:rPrChange w:id="55" w:author="Jah, Moriba" w:date="2020-04-01T11:31:00Z">
            <w:rPr>
              <w:ins w:id="56" w:author="Jah, Moriba" w:date="2020-04-01T11:31:00Z"/>
              <w:sz w:val="22"/>
              <w:lang w:val="en-US"/>
            </w:rPr>
          </w:rPrChange>
        </w:rPr>
      </w:pPr>
      <w:r>
        <w:rPr>
          <w:sz w:val="22"/>
          <w:lang w:val="en-US"/>
        </w:rPr>
        <w:t>Stress the need to record end of operations</w:t>
      </w:r>
    </w:p>
    <w:p w14:paraId="2611D3E8" w14:textId="2CCCC0C0" w:rsidR="001407DF" w:rsidRPr="00B8456A" w:rsidRDefault="001407DF" w:rsidP="005A211A">
      <w:pPr>
        <w:pStyle w:val="ListParagraph"/>
        <w:numPr>
          <w:ilvl w:val="1"/>
          <w:numId w:val="7"/>
        </w:numPr>
        <w:jc w:val="both"/>
        <w:rPr>
          <w:ins w:id="57" w:author="Microsoft Office User" w:date="2020-04-01T15:38:00Z"/>
          <w:sz w:val="22"/>
          <w:rPrChange w:id="58" w:author="Microsoft Office User" w:date="2020-04-01T15:38:00Z">
            <w:rPr>
              <w:ins w:id="59" w:author="Microsoft Office User" w:date="2020-04-01T15:38:00Z"/>
              <w:sz w:val="22"/>
              <w:lang w:val="en-US"/>
            </w:rPr>
          </w:rPrChange>
        </w:rPr>
      </w:pPr>
      <w:ins w:id="60" w:author="Jah, Moriba" w:date="2020-04-01T11:31:00Z">
        <w:r>
          <w:rPr>
            <w:sz w:val="22"/>
            <w:lang w:val="en-US"/>
          </w:rPr>
          <w:t xml:space="preserve">Determine </w:t>
        </w:r>
      </w:ins>
      <w:ins w:id="61" w:author="Jah, Moriba" w:date="2020-04-01T11:32:00Z">
        <w:r>
          <w:rPr>
            <w:sz w:val="22"/>
            <w:lang w:val="en-US"/>
          </w:rPr>
          <w:t xml:space="preserve">and advocate for </w:t>
        </w:r>
      </w:ins>
      <w:ins w:id="62" w:author="Jah, Moriba" w:date="2020-04-01T11:31:00Z">
        <w:r>
          <w:rPr>
            <w:sz w:val="22"/>
            <w:lang w:val="en-US"/>
          </w:rPr>
          <w:t xml:space="preserve">the </w:t>
        </w:r>
      </w:ins>
      <w:ins w:id="63" w:author="Jah, Moriba" w:date="2020-04-01T11:32:00Z">
        <w:r>
          <w:rPr>
            <w:sz w:val="22"/>
            <w:lang w:val="en-US"/>
          </w:rPr>
          <w:t>Essential Elements of Information (EEI) required for a meaningful registration that supports the tenets of successful STM</w:t>
        </w:r>
      </w:ins>
      <w:ins w:id="64" w:author="Jah, Moriba" w:date="2020-04-01T11:37:00Z">
        <w:r w:rsidR="00DA748C">
          <w:rPr>
            <w:sz w:val="22"/>
            <w:lang w:val="en-US"/>
          </w:rPr>
          <w:t>, s</w:t>
        </w:r>
        <w:del w:id="65" w:author="Marlon E Sorge" w:date="2020-04-01T11:53:00Z">
          <w:r w:rsidR="00DA748C" w:rsidDel="00F02513">
            <w:rPr>
              <w:sz w:val="22"/>
              <w:lang w:val="en-US"/>
            </w:rPr>
            <w:delText>o</w:delText>
          </w:r>
        </w:del>
        <w:r w:rsidR="00DA748C">
          <w:rPr>
            <w:sz w:val="22"/>
            <w:lang w:val="en-US"/>
          </w:rPr>
          <w:t>pecifically unique spa</w:t>
        </w:r>
      </w:ins>
      <w:ins w:id="66" w:author="Jah, Moriba" w:date="2020-04-01T11:38:00Z">
        <w:r w:rsidR="00DA748C">
          <w:rPr>
            <w:sz w:val="22"/>
            <w:lang w:val="en-US"/>
          </w:rPr>
          <w:t>ce object identification and recognition.</w:t>
        </w:r>
      </w:ins>
    </w:p>
    <w:p w14:paraId="460B4238" w14:textId="69835AF4" w:rsidR="00B8456A" w:rsidRPr="005A211A" w:rsidRDefault="00B8456A" w:rsidP="005A211A">
      <w:pPr>
        <w:pStyle w:val="ListParagraph"/>
        <w:numPr>
          <w:ilvl w:val="1"/>
          <w:numId w:val="7"/>
        </w:numPr>
        <w:jc w:val="both"/>
        <w:rPr>
          <w:sz w:val="22"/>
        </w:rPr>
      </w:pPr>
      <w:ins w:id="67" w:author="Microsoft Office User" w:date="2020-04-01T15:38:00Z">
        <w:r>
          <w:rPr>
            <w:sz w:val="22"/>
            <w:lang w:val="en-US"/>
          </w:rPr>
          <w:t>Reduce the number of objects unidentified at launch, which thus cannot be registered</w:t>
        </w:r>
      </w:ins>
    </w:p>
    <w:p w14:paraId="4E80376B" w14:textId="77777777" w:rsidR="005A211A" w:rsidRPr="005A211A" w:rsidRDefault="005A211A" w:rsidP="005A211A">
      <w:pPr>
        <w:pStyle w:val="ListParagraph"/>
        <w:ind w:left="360"/>
        <w:jc w:val="both"/>
        <w:rPr>
          <w:sz w:val="22"/>
        </w:rPr>
      </w:pPr>
      <w:r w:rsidRPr="005A211A">
        <w:rPr>
          <w:sz w:val="22"/>
          <w:lang w:val="en-US"/>
        </w:rPr>
        <w:sym w:font="Wingdings" w:char="F0C4"/>
      </w:r>
      <w:r w:rsidRPr="005A211A">
        <w:rPr>
          <w:sz w:val="22"/>
          <w:lang w:val="en-US"/>
        </w:rPr>
        <w:t xml:space="preserve"> </w:t>
      </w:r>
      <w:r w:rsidR="00C9379D">
        <w:rPr>
          <w:sz w:val="22"/>
          <w:lang w:val="en-US"/>
        </w:rPr>
        <w:t>Potential r</w:t>
      </w:r>
      <w:r w:rsidRPr="005A211A">
        <w:rPr>
          <w:sz w:val="22"/>
          <w:lang w:val="en-US"/>
        </w:rPr>
        <w:t>ecommendation: could there be a systematic pre-registration prior to any launch?</w:t>
      </w:r>
    </w:p>
    <w:p w14:paraId="27DAEE32" w14:textId="77777777" w:rsidR="00F21C36" w:rsidRPr="005A211A" w:rsidRDefault="00A05B19" w:rsidP="005A211A">
      <w:pPr>
        <w:pStyle w:val="ListParagraph"/>
        <w:numPr>
          <w:ilvl w:val="0"/>
          <w:numId w:val="8"/>
        </w:numPr>
        <w:jc w:val="both"/>
        <w:rPr>
          <w:sz w:val="22"/>
        </w:rPr>
      </w:pPr>
      <w:commentRangeStart w:id="68"/>
      <w:r w:rsidRPr="005A211A">
        <w:rPr>
          <w:sz w:val="22"/>
          <w:lang w:val="en-US"/>
        </w:rPr>
        <w:t>Shared catalog</w:t>
      </w:r>
      <w:commentRangeEnd w:id="68"/>
      <w:r w:rsidR="005A2573">
        <w:rPr>
          <w:rStyle w:val="CommentReference"/>
        </w:rPr>
        <w:commentReference w:id="68"/>
      </w:r>
    </w:p>
    <w:p w14:paraId="14F0C457" w14:textId="77777777" w:rsidR="00F21C36" w:rsidRPr="005A211A" w:rsidRDefault="00A05B19" w:rsidP="005A211A">
      <w:pPr>
        <w:pStyle w:val="ListParagraph"/>
        <w:numPr>
          <w:ilvl w:val="1"/>
          <w:numId w:val="8"/>
        </w:numPr>
        <w:jc w:val="both"/>
        <w:rPr>
          <w:sz w:val="22"/>
        </w:rPr>
      </w:pPr>
      <w:r w:rsidRPr="005A211A">
        <w:rPr>
          <w:sz w:val="22"/>
          <w:lang w:val="en-US"/>
        </w:rPr>
        <w:t>Question of protection of the data: legal solutions?</w:t>
      </w:r>
    </w:p>
    <w:p w14:paraId="73A8FEB7" w14:textId="77777777" w:rsidR="00F21C36" w:rsidRPr="00C73A0B" w:rsidRDefault="00A05B19" w:rsidP="005A211A">
      <w:pPr>
        <w:pStyle w:val="ListParagraph"/>
        <w:numPr>
          <w:ilvl w:val="1"/>
          <w:numId w:val="8"/>
        </w:numPr>
        <w:jc w:val="both"/>
        <w:rPr>
          <w:sz w:val="22"/>
        </w:rPr>
      </w:pPr>
      <w:r w:rsidRPr="005A211A">
        <w:rPr>
          <w:sz w:val="22"/>
          <w:lang w:val="en-US"/>
        </w:rPr>
        <w:t>Question of military systems</w:t>
      </w:r>
    </w:p>
    <w:p w14:paraId="3540ACC4" w14:textId="259B6E4D" w:rsidR="00C73A0B" w:rsidRPr="00C73A0B" w:rsidRDefault="00C73A0B" w:rsidP="00C73A0B">
      <w:pPr>
        <w:pStyle w:val="ListParagraph"/>
        <w:numPr>
          <w:ilvl w:val="1"/>
          <w:numId w:val="8"/>
        </w:numPr>
        <w:jc w:val="both"/>
        <w:rPr>
          <w:sz w:val="22"/>
        </w:rPr>
      </w:pPr>
      <w:r>
        <w:rPr>
          <w:sz w:val="22"/>
          <w:lang w:val="en-US"/>
        </w:rPr>
        <w:t>Merging (data fusion, not just using individual outputs) information coming from various independent SSA networks</w:t>
      </w:r>
      <w:ins w:id="69" w:author="Marlon E Sorge" w:date="2020-04-01T11:57:00Z">
        <w:r w:rsidR="00F02513">
          <w:rPr>
            <w:sz w:val="22"/>
            <w:lang w:val="en-US"/>
          </w:rPr>
          <w:t>; utility of data sources</w:t>
        </w:r>
      </w:ins>
    </w:p>
    <w:p w14:paraId="0D309F77" w14:textId="77777777" w:rsidR="005A211A" w:rsidRDefault="00C9379D" w:rsidP="005A211A">
      <w:pPr>
        <w:pStyle w:val="ListParagraph"/>
        <w:ind w:left="360"/>
        <w:jc w:val="both"/>
        <w:rPr>
          <w:sz w:val="22"/>
          <w:lang w:val="en-US"/>
        </w:rPr>
      </w:pPr>
      <w:r w:rsidRPr="005A211A">
        <w:rPr>
          <w:sz w:val="22"/>
          <w:lang w:val="en-US"/>
        </w:rPr>
        <w:sym w:font="Wingdings" w:char="F0C4"/>
      </w:r>
      <w:r w:rsidRPr="005A211A">
        <w:rPr>
          <w:sz w:val="22"/>
          <w:lang w:val="en-US"/>
        </w:rPr>
        <w:t xml:space="preserve"> </w:t>
      </w:r>
      <w:commentRangeStart w:id="70"/>
      <w:r w:rsidR="005A211A" w:rsidRPr="005A211A">
        <w:rPr>
          <w:sz w:val="22"/>
          <w:lang w:val="en-US"/>
        </w:rPr>
        <w:t xml:space="preserve">Question of </w:t>
      </w:r>
      <w:r w:rsidR="00A160F9">
        <w:rPr>
          <w:sz w:val="22"/>
          <w:lang w:val="en-US"/>
        </w:rPr>
        <w:t>the reference source for</w:t>
      </w:r>
      <w:r w:rsidR="005A211A" w:rsidRPr="005A211A">
        <w:rPr>
          <w:sz w:val="22"/>
          <w:lang w:val="en-US"/>
        </w:rPr>
        <w:t xml:space="preserve"> such catalog (or multiple </w:t>
      </w:r>
      <w:r w:rsidR="00A160F9">
        <w:rPr>
          <w:sz w:val="22"/>
          <w:lang w:val="en-US"/>
        </w:rPr>
        <w:t>sources</w:t>
      </w:r>
      <w:r w:rsidR="005A211A" w:rsidRPr="005A211A">
        <w:rPr>
          <w:sz w:val="22"/>
          <w:lang w:val="en-US"/>
        </w:rPr>
        <w:t>?)</w:t>
      </w:r>
      <w:commentRangeEnd w:id="70"/>
      <w:r w:rsidR="005A2573">
        <w:rPr>
          <w:rStyle w:val="CommentReference"/>
        </w:rPr>
        <w:commentReference w:id="70"/>
      </w:r>
    </w:p>
    <w:p w14:paraId="1D625DEB" w14:textId="77777777" w:rsidR="00C9379D" w:rsidRDefault="00C9379D" w:rsidP="005A211A">
      <w:pPr>
        <w:pStyle w:val="ListParagraph"/>
        <w:ind w:left="360"/>
        <w:jc w:val="both"/>
        <w:rPr>
          <w:sz w:val="22"/>
          <w:lang w:val="en-US"/>
        </w:rPr>
      </w:pPr>
    </w:p>
    <w:p w14:paraId="61B9B0FF" w14:textId="77777777" w:rsidR="00C9379D" w:rsidRDefault="00C9379D" w:rsidP="00C9379D">
      <w:pPr>
        <w:pStyle w:val="ListParagraph"/>
        <w:numPr>
          <w:ilvl w:val="0"/>
          <w:numId w:val="4"/>
        </w:numPr>
        <w:jc w:val="both"/>
        <w:rPr>
          <w:sz w:val="22"/>
          <w:lang w:val="en-US"/>
        </w:rPr>
      </w:pPr>
      <w:r>
        <w:rPr>
          <w:sz w:val="22"/>
          <w:lang w:val="en-US"/>
        </w:rPr>
        <w:t>Use of such information</w:t>
      </w:r>
    </w:p>
    <w:p w14:paraId="2BC8226B" w14:textId="77777777" w:rsidR="006834A7" w:rsidRPr="00B239FA" w:rsidRDefault="006834A7" w:rsidP="00C9379D">
      <w:pPr>
        <w:pStyle w:val="ListParagraph"/>
        <w:numPr>
          <w:ilvl w:val="0"/>
          <w:numId w:val="9"/>
        </w:numPr>
        <w:jc w:val="both"/>
        <w:rPr>
          <w:sz w:val="22"/>
        </w:rPr>
      </w:pPr>
      <w:commentRangeStart w:id="71"/>
      <w:r>
        <w:rPr>
          <w:sz w:val="22"/>
          <w:lang w:val="en-US"/>
        </w:rPr>
        <w:t>Space capacity management</w:t>
      </w:r>
      <w:commentRangeEnd w:id="71"/>
      <w:r w:rsidR="00BB1DEC">
        <w:rPr>
          <w:rStyle w:val="CommentReference"/>
        </w:rPr>
        <w:commentReference w:id="71"/>
      </w:r>
    </w:p>
    <w:p w14:paraId="37DD3F69" w14:textId="0D30E64B" w:rsidR="00B239FA" w:rsidRPr="00BB1DEC" w:rsidRDefault="00B239FA" w:rsidP="00B239FA">
      <w:pPr>
        <w:pStyle w:val="ListParagraph"/>
        <w:numPr>
          <w:ilvl w:val="1"/>
          <w:numId w:val="9"/>
        </w:numPr>
        <w:jc w:val="both"/>
        <w:rPr>
          <w:ins w:id="72" w:author="Jah, Moriba" w:date="2020-04-01T11:35:00Z"/>
          <w:sz w:val="22"/>
          <w:rPrChange w:id="73" w:author="Jah, Moriba" w:date="2020-04-01T11:35:00Z">
            <w:rPr>
              <w:ins w:id="74" w:author="Jah, Moriba" w:date="2020-04-01T11:35:00Z"/>
              <w:sz w:val="22"/>
              <w:lang w:val="en-US"/>
            </w:rPr>
          </w:rPrChange>
        </w:rPr>
      </w:pPr>
      <w:del w:id="75" w:author="Jah, Moriba" w:date="2020-04-01T11:35:00Z">
        <w:r w:rsidDel="00BB1DEC">
          <w:rPr>
            <w:sz w:val="22"/>
            <w:lang w:val="en-US"/>
          </w:rPr>
          <w:delText>Sustainability index</w:delText>
        </w:r>
      </w:del>
      <w:ins w:id="76" w:author="Jah, Moriba" w:date="2020-04-01T11:35:00Z">
        <w:r w:rsidR="00BB1DEC">
          <w:rPr>
            <w:sz w:val="22"/>
            <w:lang w:val="en-US"/>
          </w:rPr>
          <w:t>Space Traffic Footprint</w:t>
        </w:r>
      </w:ins>
    </w:p>
    <w:p w14:paraId="27FF7894" w14:textId="6E5E997B" w:rsidR="00BB1DEC" w:rsidRPr="001F5D1F" w:rsidRDefault="00BB1DEC" w:rsidP="00B239FA">
      <w:pPr>
        <w:pStyle w:val="ListParagraph"/>
        <w:numPr>
          <w:ilvl w:val="1"/>
          <w:numId w:val="9"/>
        </w:numPr>
        <w:jc w:val="both"/>
        <w:rPr>
          <w:sz w:val="22"/>
        </w:rPr>
      </w:pPr>
      <w:ins w:id="77" w:author="Jah, Moriba" w:date="2020-04-01T11:35:00Z">
        <w:r>
          <w:rPr>
            <w:sz w:val="22"/>
            <w:lang w:val="en-US"/>
          </w:rPr>
          <w:t>Space Sus</w:t>
        </w:r>
      </w:ins>
      <w:ins w:id="78" w:author="Jah, Moriba" w:date="2020-04-01T11:36:00Z">
        <w:r>
          <w:rPr>
            <w:sz w:val="22"/>
            <w:lang w:val="en-US"/>
          </w:rPr>
          <w:t>tainability Rating</w:t>
        </w:r>
      </w:ins>
    </w:p>
    <w:p w14:paraId="3DD65F22" w14:textId="77777777" w:rsidR="001F5D1F" w:rsidRPr="001F5D1F" w:rsidRDefault="001F5D1F" w:rsidP="001F5D1F">
      <w:pPr>
        <w:pStyle w:val="ListParagraph"/>
        <w:numPr>
          <w:ilvl w:val="1"/>
          <w:numId w:val="9"/>
        </w:numPr>
        <w:jc w:val="both"/>
        <w:rPr>
          <w:sz w:val="22"/>
        </w:rPr>
      </w:pPr>
      <w:r>
        <w:rPr>
          <w:sz w:val="22"/>
          <w:lang w:val="en-US"/>
        </w:rPr>
        <w:t>Capacity coordination</w:t>
      </w:r>
    </w:p>
    <w:p w14:paraId="640C79D6" w14:textId="77777777" w:rsidR="00F21C36" w:rsidRPr="00C9379D" w:rsidRDefault="00A05B19" w:rsidP="00C9379D">
      <w:pPr>
        <w:pStyle w:val="ListParagraph"/>
        <w:numPr>
          <w:ilvl w:val="0"/>
          <w:numId w:val="9"/>
        </w:numPr>
        <w:jc w:val="both"/>
        <w:rPr>
          <w:sz w:val="22"/>
        </w:rPr>
      </w:pPr>
      <w:r w:rsidRPr="00C9379D">
        <w:rPr>
          <w:sz w:val="22"/>
          <w:lang w:val="en-US"/>
        </w:rPr>
        <w:t>Improvement of the collision avoidance process</w:t>
      </w:r>
    </w:p>
    <w:p w14:paraId="4DAAE274" w14:textId="3F449BBF" w:rsidR="00F21C36" w:rsidRPr="003A0AD3" w:rsidRDefault="003A0AD3" w:rsidP="00C9379D">
      <w:pPr>
        <w:pStyle w:val="ListParagraph"/>
        <w:numPr>
          <w:ilvl w:val="1"/>
          <w:numId w:val="9"/>
        </w:numPr>
        <w:jc w:val="both"/>
        <w:rPr>
          <w:ins w:id="79" w:author="Oltrogge, Daniel" w:date="2020-04-01T14:57:00Z"/>
          <w:sz w:val="22"/>
          <w:rPrChange w:id="80" w:author="Oltrogge, Daniel" w:date="2020-04-01T14:57:00Z">
            <w:rPr>
              <w:ins w:id="81" w:author="Oltrogge, Daniel" w:date="2020-04-01T14:57:00Z"/>
              <w:sz w:val="22"/>
              <w:lang w:val="en-US"/>
            </w:rPr>
          </w:rPrChange>
        </w:rPr>
      </w:pPr>
      <w:ins w:id="82" w:author="Oltrogge, Daniel" w:date="2020-04-01T14:54:00Z">
        <w:r>
          <w:rPr>
            <w:sz w:val="22"/>
            <w:lang w:val="en-US"/>
          </w:rPr>
          <w:t xml:space="preserve">Comprehensive examination of current and proposed Go/No-Go </w:t>
        </w:r>
      </w:ins>
      <w:ins w:id="83" w:author="Oltrogge, Daniel" w:date="2020-04-01T14:55:00Z">
        <w:r>
          <w:rPr>
            <w:sz w:val="22"/>
            <w:lang w:val="en-US"/>
          </w:rPr>
          <w:t xml:space="preserve">collision avoidance </w:t>
        </w:r>
      </w:ins>
      <w:ins w:id="84" w:author="Oltrogge, Daniel" w:date="2020-04-01T14:54:00Z">
        <w:r>
          <w:rPr>
            <w:sz w:val="22"/>
            <w:lang w:val="en-US"/>
          </w:rPr>
          <w:t>metrics</w:t>
        </w:r>
      </w:ins>
      <w:ins w:id="85" w:author="Oltrogge, Daniel" w:date="2020-04-01T14:55:00Z">
        <w:r>
          <w:rPr>
            <w:sz w:val="22"/>
            <w:lang w:val="en-US"/>
          </w:rPr>
          <w:t>, assessment algorithms, including collision pr</w:t>
        </w:r>
      </w:ins>
      <w:del w:id="86" w:author="Oltrogge, Daniel" w:date="2020-04-01T14:55:00Z">
        <w:r w:rsidR="00A05B19" w:rsidRPr="00C9379D" w:rsidDel="003A0AD3">
          <w:rPr>
            <w:sz w:val="22"/>
            <w:lang w:val="en-US"/>
          </w:rPr>
          <w:delText>Pr</w:delText>
        </w:r>
      </w:del>
      <w:r w:rsidR="00A05B19" w:rsidRPr="00C9379D">
        <w:rPr>
          <w:sz w:val="22"/>
          <w:lang w:val="en-US"/>
        </w:rPr>
        <w:t>obability evaluation</w:t>
      </w:r>
      <w:ins w:id="87" w:author="Oltrogge, Daniel" w:date="2020-04-01T14:55:00Z">
        <w:r>
          <w:rPr>
            <w:sz w:val="22"/>
            <w:lang w:val="en-US"/>
          </w:rPr>
          <w:t xml:space="preserve"> at all levels of fidelity (</w:t>
        </w:r>
      </w:ins>
      <w:ins w:id="88" w:author="Oltrogge, Daniel" w:date="2020-04-01T14:56:00Z">
        <w:r>
          <w:rPr>
            <w:sz w:val="22"/>
            <w:lang w:val="en-US"/>
          </w:rPr>
          <w:t xml:space="preserve">linear, non-linear </w:t>
        </w:r>
      </w:ins>
      <w:ins w:id="89" w:author="Oltrogge, Daniel" w:date="2020-04-01T15:06:00Z">
        <w:r w:rsidR="001E4F32">
          <w:rPr>
            <w:sz w:val="22"/>
            <w:lang w:val="en-US"/>
          </w:rPr>
          <w:t xml:space="preserve">collision probability, incorporation of mass, size and other space object metadata, modeling of space objects as spheres vs </w:t>
        </w:r>
      </w:ins>
      <w:ins w:id="90" w:author="Oltrogge, Daniel" w:date="2020-04-01T14:56:00Z">
        <w:r>
          <w:rPr>
            <w:sz w:val="22"/>
            <w:lang w:val="en-US"/>
          </w:rPr>
          <w:t>aspherical</w:t>
        </w:r>
      </w:ins>
      <w:r w:rsidR="00C73A0B">
        <w:rPr>
          <w:sz w:val="22"/>
          <w:lang w:val="en-US"/>
        </w:rPr>
        <w:t xml:space="preserve"> </w:t>
      </w:r>
      <w:ins w:id="91" w:author="Oltrogge, Daniel" w:date="2020-04-01T15:07:00Z">
        <w:r w:rsidR="001E4F32">
          <w:rPr>
            <w:sz w:val="22"/>
            <w:lang w:val="en-US"/>
          </w:rPr>
          <w:t>object mappings) to achieve a shared</w:t>
        </w:r>
      </w:ins>
      <w:del w:id="92" w:author="Oltrogge, Daniel" w:date="2020-04-01T15:08:00Z">
        <w:r w:rsidR="00C73A0B" w:rsidDel="001E4F32">
          <w:rPr>
            <w:sz w:val="22"/>
            <w:lang w:val="en-US"/>
          </w:rPr>
          <w:delText>and common</w:delText>
        </w:r>
      </w:del>
      <w:r w:rsidR="00C73A0B">
        <w:rPr>
          <w:sz w:val="22"/>
          <w:lang w:val="en-US"/>
        </w:rPr>
        <w:t xml:space="preserve"> understanding</w:t>
      </w:r>
      <w:del w:id="93" w:author="Oltrogge, Daniel" w:date="2020-04-01T15:08:00Z">
        <w:r w:rsidR="00C73A0B" w:rsidDel="001E4F32">
          <w:rPr>
            <w:sz w:val="22"/>
            <w:lang w:val="en-US"/>
          </w:rPr>
          <w:delText>s</w:delText>
        </w:r>
      </w:del>
    </w:p>
    <w:p w14:paraId="4672F960" w14:textId="233F4CD7" w:rsidR="003A0AD3" w:rsidRDefault="003A0AD3" w:rsidP="00C9379D">
      <w:pPr>
        <w:pStyle w:val="ListParagraph"/>
        <w:numPr>
          <w:ilvl w:val="1"/>
          <w:numId w:val="9"/>
        </w:numPr>
        <w:jc w:val="both"/>
        <w:rPr>
          <w:ins w:id="94" w:author="Oltrogge, Daniel" w:date="2020-04-01T14:58:00Z"/>
          <w:sz w:val="22"/>
        </w:rPr>
      </w:pPr>
      <w:ins w:id="95" w:author="Oltrogge, Daniel" w:date="2020-04-01T14:57:00Z">
        <w:r>
          <w:rPr>
            <w:sz w:val="22"/>
          </w:rPr>
          <w:t>Examination of the sensitivity of those Go/No-Go avoidance met</w:t>
        </w:r>
      </w:ins>
      <w:ins w:id="96" w:author="Oltrogge, Daniel" w:date="2020-04-01T14:58:00Z">
        <w:r>
          <w:rPr>
            <w:sz w:val="22"/>
          </w:rPr>
          <w:t>rics to data quality.</w:t>
        </w:r>
      </w:ins>
    </w:p>
    <w:p w14:paraId="4E73AC38" w14:textId="0460987B" w:rsidR="003A0AD3" w:rsidRPr="00C9379D" w:rsidRDefault="003A0AD3" w:rsidP="00C9379D">
      <w:pPr>
        <w:pStyle w:val="ListParagraph"/>
        <w:numPr>
          <w:ilvl w:val="1"/>
          <w:numId w:val="9"/>
        </w:numPr>
        <w:jc w:val="both"/>
        <w:rPr>
          <w:sz w:val="22"/>
        </w:rPr>
      </w:pPr>
      <w:ins w:id="97" w:author="Oltrogge, Daniel" w:date="2020-04-01T14:59:00Z">
        <w:r>
          <w:rPr>
            <w:sz w:val="22"/>
          </w:rPr>
          <w:t>Categorization of errors introduced as an integral part of the orbit determination process</w:t>
        </w:r>
      </w:ins>
      <w:ins w:id="98" w:author="Oltrogge, Daniel" w:date="2020-04-01T15:00:00Z">
        <w:r>
          <w:rPr>
            <w:sz w:val="22"/>
          </w:rPr>
          <w:t>, versus those introduced during the forward prediction process, and how those errors degrade conjunction assessment</w:t>
        </w:r>
      </w:ins>
      <w:ins w:id="99" w:author="Oltrogge, Daniel" w:date="2020-04-01T15:08:00Z">
        <w:r w:rsidR="001E4F32">
          <w:rPr>
            <w:sz w:val="22"/>
          </w:rPr>
          <w:t xml:space="preserve"> and Go/No-Go metrics</w:t>
        </w:r>
      </w:ins>
      <w:ins w:id="100" w:author="Oltrogge, Daniel" w:date="2020-04-01T15:00:00Z">
        <w:r>
          <w:rPr>
            <w:sz w:val="22"/>
          </w:rPr>
          <w:t>.</w:t>
        </w:r>
      </w:ins>
    </w:p>
    <w:p w14:paraId="2FBE6292" w14:textId="6F452F95" w:rsidR="00C9379D" w:rsidRPr="006834A7" w:rsidRDefault="00C9379D" w:rsidP="00C9379D">
      <w:pPr>
        <w:pStyle w:val="ListParagraph"/>
        <w:numPr>
          <w:ilvl w:val="1"/>
          <w:numId w:val="9"/>
        </w:numPr>
        <w:jc w:val="both"/>
        <w:rPr>
          <w:sz w:val="22"/>
        </w:rPr>
      </w:pPr>
      <w:r>
        <w:rPr>
          <w:sz w:val="22"/>
          <w:lang w:val="en-US"/>
        </w:rPr>
        <w:t>Specific problem</w:t>
      </w:r>
      <w:ins w:id="101" w:author="Microsoft Office User" w:date="2020-04-01T15:40:00Z">
        <w:r w:rsidR="00B8456A">
          <w:rPr>
            <w:sz w:val="22"/>
            <w:lang w:val="en-US"/>
          </w:rPr>
          <w:t>s</w:t>
        </w:r>
      </w:ins>
      <w:del w:id="102" w:author="Microsoft Office User" w:date="2020-04-01T15:40:00Z">
        <w:r w:rsidDel="00B8456A">
          <w:rPr>
            <w:sz w:val="22"/>
            <w:lang w:val="en-US"/>
          </w:rPr>
          <w:delText>atic</w:delText>
        </w:r>
      </w:del>
      <w:r>
        <w:rPr>
          <w:sz w:val="22"/>
          <w:lang w:val="en-US"/>
        </w:rPr>
        <w:t xml:space="preserve"> associated </w:t>
      </w:r>
      <w:r w:rsidR="00911007">
        <w:rPr>
          <w:sz w:val="22"/>
          <w:lang w:val="en-US"/>
        </w:rPr>
        <w:t>with</w:t>
      </w:r>
      <w:r>
        <w:rPr>
          <w:sz w:val="22"/>
          <w:lang w:val="en-US"/>
        </w:rPr>
        <w:t xml:space="preserve"> electric propulsion on </w:t>
      </w:r>
      <w:r w:rsidR="00A160F9">
        <w:rPr>
          <w:sz w:val="22"/>
          <w:lang w:val="en-US"/>
        </w:rPr>
        <w:t xml:space="preserve">large </w:t>
      </w:r>
      <w:r>
        <w:rPr>
          <w:sz w:val="22"/>
          <w:lang w:val="en-US"/>
        </w:rPr>
        <w:t>constellations</w:t>
      </w:r>
    </w:p>
    <w:p w14:paraId="35D83A21" w14:textId="56E34F05" w:rsidR="006834A7" w:rsidRPr="00F02513" w:rsidRDefault="006834A7" w:rsidP="00C9379D">
      <w:pPr>
        <w:pStyle w:val="ListParagraph"/>
        <w:numPr>
          <w:ilvl w:val="1"/>
          <w:numId w:val="9"/>
        </w:numPr>
        <w:jc w:val="both"/>
        <w:rPr>
          <w:ins w:id="103" w:author="Marlon E Sorge" w:date="2020-04-01T11:58:00Z"/>
          <w:sz w:val="22"/>
          <w:rPrChange w:id="104" w:author="Marlon E Sorge" w:date="2020-04-01T11:58:00Z">
            <w:rPr>
              <w:ins w:id="105" w:author="Marlon E Sorge" w:date="2020-04-01T11:58:00Z"/>
              <w:sz w:val="22"/>
              <w:lang w:val="en-US"/>
            </w:rPr>
          </w:rPrChange>
        </w:rPr>
      </w:pPr>
      <w:r>
        <w:rPr>
          <w:sz w:val="22"/>
          <w:lang w:val="en-US"/>
        </w:rPr>
        <w:t>Maneuver coordination</w:t>
      </w:r>
    </w:p>
    <w:p w14:paraId="695B64DB" w14:textId="161A81F1" w:rsidR="00F02513" w:rsidRPr="00C9379D" w:rsidRDefault="00F02513" w:rsidP="00C9379D">
      <w:pPr>
        <w:pStyle w:val="ListParagraph"/>
        <w:numPr>
          <w:ilvl w:val="1"/>
          <w:numId w:val="9"/>
        </w:numPr>
        <w:jc w:val="both"/>
        <w:rPr>
          <w:sz w:val="22"/>
        </w:rPr>
      </w:pPr>
      <w:ins w:id="106" w:author="Marlon E Sorge" w:date="2020-04-01T11:58:00Z">
        <w:r>
          <w:rPr>
            <w:sz w:val="22"/>
          </w:rPr>
          <w:t>Interconnect</w:t>
        </w:r>
      </w:ins>
      <w:ins w:id="107" w:author="Marlon E Sorge" w:date="2020-04-01T11:59:00Z">
        <w:r>
          <w:rPr>
            <w:sz w:val="22"/>
          </w:rPr>
          <w:t>ion</w:t>
        </w:r>
      </w:ins>
      <w:ins w:id="108" w:author="Marlon E Sorge" w:date="2020-04-01T11:58:00Z">
        <w:r>
          <w:rPr>
            <w:sz w:val="22"/>
          </w:rPr>
          <w:t xml:space="preserve"> with </w:t>
        </w:r>
      </w:ins>
      <w:ins w:id="109" w:author="Marlon E Sorge" w:date="2020-04-01T11:59:00Z">
        <w:r>
          <w:rPr>
            <w:sz w:val="22"/>
          </w:rPr>
          <w:t>data quality</w:t>
        </w:r>
      </w:ins>
    </w:p>
    <w:p w14:paraId="433ADB94" w14:textId="77777777" w:rsidR="00C9379D" w:rsidRPr="00C9379D" w:rsidRDefault="00C9379D" w:rsidP="00C9379D">
      <w:pPr>
        <w:pStyle w:val="ListParagraph"/>
        <w:ind w:left="360"/>
        <w:jc w:val="both"/>
        <w:rPr>
          <w:sz w:val="22"/>
        </w:rPr>
      </w:pPr>
      <w:r w:rsidRPr="00C9379D">
        <w:rPr>
          <w:sz w:val="22"/>
          <w:lang w:val="en-US"/>
        </w:rPr>
        <w:sym w:font="Wingdings" w:char="F0C4"/>
      </w:r>
      <w:r w:rsidRPr="00C9379D">
        <w:rPr>
          <w:sz w:val="22"/>
          <w:lang w:val="en-US"/>
        </w:rPr>
        <w:t xml:space="preserve"> </w:t>
      </w:r>
      <w:r w:rsidR="00FE6A0E">
        <w:rPr>
          <w:sz w:val="22"/>
          <w:lang w:val="en-US"/>
        </w:rPr>
        <w:t>Potential r</w:t>
      </w:r>
      <w:r w:rsidRPr="00C9379D">
        <w:rPr>
          <w:sz w:val="22"/>
          <w:lang w:val="en-US"/>
        </w:rPr>
        <w:t>ecommendation: sharing at ISO level through dedicated technical standards</w:t>
      </w:r>
    </w:p>
    <w:p w14:paraId="45185280" w14:textId="77777777" w:rsidR="003A0AD3" w:rsidRPr="003A0AD3" w:rsidRDefault="00A05B19" w:rsidP="00C9379D">
      <w:pPr>
        <w:pStyle w:val="ListParagraph"/>
        <w:numPr>
          <w:ilvl w:val="1"/>
          <w:numId w:val="10"/>
        </w:numPr>
        <w:jc w:val="both"/>
        <w:rPr>
          <w:ins w:id="110" w:author="Oltrogge, Daniel" w:date="2020-04-01T15:01:00Z"/>
          <w:sz w:val="22"/>
          <w:rPrChange w:id="111" w:author="Oltrogge, Daniel" w:date="2020-04-01T15:01:00Z">
            <w:rPr>
              <w:ins w:id="112" w:author="Oltrogge, Daniel" w:date="2020-04-01T15:01:00Z"/>
              <w:sz w:val="22"/>
              <w:lang w:val="en-US"/>
            </w:rPr>
          </w:rPrChange>
        </w:rPr>
      </w:pPr>
      <w:del w:id="113" w:author="Oltrogge, Daniel" w:date="2020-04-01T15:01:00Z">
        <w:r w:rsidRPr="00C9379D" w:rsidDel="003A0AD3">
          <w:rPr>
            <w:sz w:val="22"/>
            <w:lang w:val="en-US"/>
          </w:rPr>
          <w:delText>Thresholds</w:delText>
        </w:r>
      </w:del>
      <w:ins w:id="114" w:author="Oltrogge, Daniel" w:date="2020-04-01T15:01:00Z">
        <w:r w:rsidR="003A0AD3">
          <w:rPr>
            <w:sz w:val="22"/>
            <w:lang w:val="en-US"/>
          </w:rPr>
          <w:t>Go/No-Go criteria t</w:t>
        </w:r>
        <w:r w:rsidR="003A0AD3" w:rsidRPr="00C9379D">
          <w:rPr>
            <w:sz w:val="22"/>
            <w:lang w:val="en-US"/>
          </w:rPr>
          <w:t>hresholds</w:t>
        </w:r>
      </w:ins>
      <w:del w:id="115" w:author="Oltrogge, Daniel" w:date="2020-04-01T15:01:00Z">
        <w:r w:rsidR="001F5D1F" w:rsidDel="003A0AD3">
          <w:rPr>
            <w:sz w:val="22"/>
            <w:lang w:val="en-US"/>
          </w:rPr>
          <w:delText xml:space="preserve">, </w:delText>
        </w:r>
      </w:del>
    </w:p>
    <w:p w14:paraId="4406A391" w14:textId="4C7A48E6" w:rsidR="00F21C36" w:rsidRPr="00561C89" w:rsidRDefault="001F5D1F" w:rsidP="00C9379D">
      <w:pPr>
        <w:pStyle w:val="ListParagraph"/>
        <w:numPr>
          <w:ilvl w:val="1"/>
          <w:numId w:val="10"/>
        </w:numPr>
        <w:jc w:val="both"/>
        <w:rPr>
          <w:ins w:id="116" w:author="Microsoft Office User" w:date="2020-04-01T15:41:00Z"/>
          <w:sz w:val="22"/>
          <w:rPrChange w:id="117" w:author="Microsoft Office User" w:date="2020-04-01T15:41:00Z">
            <w:rPr>
              <w:ins w:id="118" w:author="Microsoft Office User" w:date="2020-04-01T15:41:00Z"/>
              <w:sz w:val="22"/>
              <w:lang w:val="en-US"/>
            </w:rPr>
          </w:rPrChange>
        </w:rPr>
      </w:pPr>
      <w:r>
        <w:rPr>
          <w:sz w:val="22"/>
          <w:lang w:val="en-US"/>
        </w:rPr>
        <w:t>Data exchange protocols</w:t>
      </w:r>
      <w:ins w:id="119" w:author="Oltrogge, Daniel" w:date="2020-04-01T15:03:00Z">
        <w:r w:rsidR="001E4F32">
          <w:rPr>
            <w:sz w:val="22"/>
            <w:lang w:val="en-US"/>
          </w:rPr>
          <w:t xml:space="preserve"> and</w:t>
        </w:r>
        <w:r w:rsidR="003A0AD3">
          <w:rPr>
            <w:sz w:val="22"/>
            <w:lang w:val="en-US"/>
          </w:rPr>
          <w:t xml:space="preserve"> standards developed at the international level </w:t>
        </w:r>
        <w:r w:rsidR="001E4F32">
          <w:rPr>
            <w:sz w:val="22"/>
            <w:lang w:val="en-US"/>
          </w:rPr>
          <w:t xml:space="preserve">(e.g., </w:t>
        </w:r>
      </w:ins>
      <w:ins w:id="120" w:author="Oltrogge, Daniel" w:date="2020-04-01T15:04:00Z">
        <w:r w:rsidR="001E4F32">
          <w:rPr>
            <w:sz w:val="22"/>
            <w:lang w:val="en-US"/>
          </w:rPr>
          <w:t>ISO SC13/</w:t>
        </w:r>
      </w:ins>
      <w:ins w:id="121" w:author="Oltrogge, Daniel" w:date="2020-04-01T15:01:00Z">
        <w:r w:rsidR="003A0AD3">
          <w:rPr>
            <w:sz w:val="22"/>
            <w:lang w:val="en-US"/>
          </w:rPr>
          <w:t>CCSDS</w:t>
        </w:r>
      </w:ins>
      <w:ins w:id="122" w:author="Oltrogge, Daniel" w:date="2020-04-01T15:02:00Z">
        <w:r w:rsidR="003A0AD3">
          <w:rPr>
            <w:sz w:val="22"/>
            <w:lang w:val="en-US"/>
          </w:rPr>
          <w:t>)</w:t>
        </w:r>
      </w:ins>
    </w:p>
    <w:p w14:paraId="73F099C0" w14:textId="57584F37" w:rsidR="00561C89" w:rsidRPr="00C9379D" w:rsidRDefault="00561C89" w:rsidP="00C9379D">
      <w:pPr>
        <w:pStyle w:val="ListParagraph"/>
        <w:numPr>
          <w:ilvl w:val="1"/>
          <w:numId w:val="10"/>
        </w:numPr>
        <w:jc w:val="both"/>
        <w:rPr>
          <w:sz w:val="22"/>
        </w:rPr>
      </w:pPr>
      <w:ins w:id="123" w:author="Microsoft Office User" w:date="2020-04-01T15:41:00Z">
        <w:r>
          <w:rPr>
            <w:sz w:val="22"/>
            <w:lang w:val="en-US"/>
          </w:rPr>
          <w:t>Examine existing international standards for sharing space object data, e.g., International Virtual Observatory</w:t>
        </w:r>
      </w:ins>
    </w:p>
    <w:p w14:paraId="4DBDD39B" w14:textId="2F6A4C20" w:rsidR="00C9379D" w:rsidRPr="00C9379D" w:rsidRDefault="00C9379D" w:rsidP="00C9379D">
      <w:pPr>
        <w:pStyle w:val="ListParagraph"/>
        <w:ind w:left="360"/>
        <w:jc w:val="both"/>
        <w:rPr>
          <w:sz w:val="22"/>
        </w:rPr>
      </w:pPr>
      <w:r w:rsidRPr="00C9379D">
        <w:rPr>
          <w:sz w:val="22"/>
          <w:lang w:val="en-US"/>
        </w:rPr>
        <w:sym w:font="Wingdings" w:char="F0C4"/>
      </w:r>
      <w:r w:rsidRPr="00C9379D">
        <w:rPr>
          <w:sz w:val="22"/>
          <w:lang w:val="en-US"/>
        </w:rPr>
        <w:t xml:space="preserve"> </w:t>
      </w:r>
      <w:del w:id="124" w:author="Oltrogge, Daniel" w:date="2020-04-01T15:05:00Z">
        <w:r w:rsidR="00FE6A0E" w:rsidDel="001E4F32">
          <w:rPr>
            <w:sz w:val="22"/>
            <w:lang w:val="en-US"/>
          </w:rPr>
          <w:delText>Potential r</w:delText>
        </w:r>
        <w:r w:rsidRPr="00C9379D" w:rsidDel="001E4F32">
          <w:rPr>
            <w:sz w:val="22"/>
            <w:lang w:val="en-US"/>
          </w:rPr>
          <w:delText>ecommendation: h</w:delText>
        </w:r>
      </w:del>
      <w:ins w:id="125" w:author="Oltrogge, Daniel" w:date="2020-04-01T15:05:00Z">
        <w:r w:rsidR="001E4F32">
          <w:rPr>
            <w:sz w:val="22"/>
            <w:lang w:val="en-US"/>
          </w:rPr>
          <w:t>Determine if further h</w:t>
        </w:r>
      </w:ins>
      <w:r w:rsidRPr="00C9379D">
        <w:rPr>
          <w:sz w:val="22"/>
          <w:lang w:val="en-US"/>
        </w:rPr>
        <w:t xml:space="preserve">armonization </w:t>
      </w:r>
      <w:del w:id="126" w:author="Oltrogge, Daniel" w:date="2020-04-01T15:05:00Z">
        <w:r w:rsidRPr="00C9379D" w:rsidDel="001E4F32">
          <w:rPr>
            <w:sz w:val="22"/>
            <w:lang w:val="en-US"/>
          </w:rPr>
          <w:delText>at international level (</w:delText>
        </w:r>
      </w:del>
      <w:ins w:id="127" w:author="Oltrogge, Daniel" w:date="2020-04-01T15:05:00Z">
        <w:r w:rsidR="001E4F32">
          <w:rPr>
            <w:sz w:val="22"/>
            <w:lang w:val="en-US"/>
          </w:rPr>
          <w:t xml:space="preserve">of </w:t>
        </w:r>
      </w:ins>
      <w:r w:rsidRPr="00C9379D">
        <w:rPr>
          <w:sz w:val="22"/>
          <w:lang w:val="en-US"/>
        </w:rPr>
        <w:t>IADC</w:t>
      </w:r>
      <w:ins w:id="128" w:author="Oltrogge, Daniel" w:date="2020-04-01T15:05:00Z">
        <w:r w:rsidR="001E4F32">
          <w:rPr>
            <w:sz w:val="22"/>
            <w:lang w:val="en-US"/>
          </w:rPr>
          <w:t xml:space="preserve"> guidelines and</w:t>
        </w:r>
      </w:ins>
      <w:del w:id="129" w:author="Oltrogge, Daniel" w:date="2020-04-01T15:05:00Z">
        <w:r w:rsidRPr="00C9379D" w:rsidDel="001E4F32">
          <w:rPr>
            <w:sz w:val="22"/>
            <w:lang w:val="en-US"/>
          </w:rPr>
          <w:delText>,</w:delText>
        </w:r>
      </w:del>
      <w:r w:rsidRPr="00C9379D">
        <w:rPr>
          <w:sz w:val="22"/>
          <w:lang w:val="en-US"/>
        </w:rPr>
        <w:t xml:space="preserve"> ISO</w:t>
      </w:r>
      <w:ins w:id="130" w:author="Oltrogge, Daniel" w:date="2020-04-01T15:05:00Z">
        <w:r w:rsidR="001E4F32">
          <w:rPr>
            <w:sz w:val="22"/>
            <w:lang w:val="en-US"/>
          </w:rPr>
          <w:t xml:space="preserve"> standards is required.</w:t>
        </w:r>
      </w:ins>
      <w:del w:id="131" w:author="Oltrogge, Daniel" w:date="2020-04-01T15:05:00Z">
        <w:r w:rsidRPr="00C9379D" w:rsidDel="001E4F32">
          <w:rPr>
            <w:sz w:val="22"/>
            <w:lang w:val="en-US"/>
          </w:rPr>
          <w:delText>)</w:delText>
        </w:r>
      </w:del>
    </w:p>
    <w:p w14:paraId="066BCAA9" w14:textId="066F6F61" w:rsidR="00F21C36" w:rsidRPr="00C9379D" w:rsidRDefault="00A05B19" w:rsidP="00C9379D">
      <w:pPr>
        <w:pStyle w:val="ListParagraph"/>
        <w:numPr>
          <w:ilvl w:val="0"/>
          <w:numId w:val="11"/>
        </w:numPr>
        <w:jc w:val="both"/>
        <w:rPr>
          <w:sz w:val="22"/>
        </w:rPr>
      </w:pPr>
      <w:r w:rsidRPr="00C9379D">
        <w:rPr>
          <w:sz w:val="22"/>
          <w:lang w:val="en-US"/>
        </w:rPr>
        <w:t xml:space="preserve">Use for </w:t>
      </w:r>
      <w:r w:rsidR="004D5577">
        <w:rPr>
          <w:sz w:val="22"/>
          <w:lang w:val="en-US"/>
        </w:rPr>
        <w:t>f</w:t>
      </w:r>
      <w:r w:rsidRPr="00C9379D">
        <w:rPr>
          <w:sz w:val="22"/>
          <w:lang w:val="en-US"/>
        </w:rPr>
        <w:t>uture operations</w:t>
      </w:r>
    </w:p>
    <w:p w14:paraId="704A77B4" w14:textId="4B520024" w:rsidR="00DC3C31" w:rsidRPr="00DC3C31" w:rsidRDefault="00A05B19" w:rsidP="00C9379D">
      <w:pPr>
        <w:pStyle w:val="ListParagraph"/>
        <w:numPr>
          <w:ilvl w:val="1"/>
          <w:numId w:val="11"/>
        </w:numPr>
        <w:jc w:val="both"/>
        <w:rPr>
          <w:sz w:val="22"/>
        </w:rPr>
      </w:pPr>
      <w:r w:rsidRPr="00C9379D">
        <w:rPr>
          <w:sz w:val="22"/>
          <w:lang w:val="en-US"/>
        </w:rPr>
        <w:t>Space</w:t>
      </w:r>
      <w:ins w:id="132" w:author="Oltrogge, Daniel" w:date="2020-04-01T14:53:00Z">
        <w:r w:rsidR="003A0AD3">
          <w:rPr>
            <w:sz w:val="22"/>
            <w:lang w:val="en-US"/>
          </w:rPr>
          <w:t xml:space="preserve"> </w:t>
        </w:r>
      </w:ins>
      <w:r w:rsidRPr="00C9379D">
        <w:rPr>
          <w:sz w:val="22"/>
          <w:lang w:val="en-US"/>
        </w:rPr>
        <w:t>tugs, I</w:t>
      </w:r>
      <w:r w:rsidR="00DC3C31">
        <w:rPr>
          <w:sz w:val="22"/>
          <w:lang w:val="en-US"/>
        </w:rPr>
        <w:t xml:space="preserve">n </w:t>
      </w:r>
      <w:r w:rsidRPr="00C9379D">
        <w:rPr>
          <w:sz w:val="22"/>
          <w:lang w:val="en-US"/>
        </w:rPr>
        <w:t>O</w:t>
      </w:r>
      <w:r w:rsidR="00DC3C31">
        <w:rPr>
          <w:sz w:val="22"/>
          <w:lang w:val="en-US"/>
        </w:rPr>
        <w:t xml:space="preserve">rbit </w:t>
      </w:r>
      <w:r w:rsidRPr="00C9379D">
        <w:rPr>
          <w:sz w:val="22"/>
          <w:lang w:val="en-US"/>
        </w:rPr>
        <w:t>S</w:t>
      </w:r>
      <w:r w:rsidR="00DC3C31">
        <w:rPr>
          <w:sz w:val="22"/>
          <w:lang w:val="en-US"/>
        </w:rPr>
        <w:t>ervicing, In Orbit Manufacturin</w:t>
      </w:r>
      <w:r w:rsidR="004D5577">
        <w:rPr>
          <w:sz w:val="22"/>
          <w:lang w:val="en-US"/>
        </w:rPr>
        <w:t>g</w:t>
      </w:r>
    </w:p>
    <w:p w14:paraId="73DF2B13" w14:textId="77777777" w:rsidR="00F21C36" w:rsidRPr="00DC3C31" w:rsidRDefault="00DC3C31" w:rsidP="00C9379D">
      <w:pPr>
        <w:pStyle w:val="ListParagraph"/>
        <w:numPr>
          <w:ilvl w:val="1"/>
          <w:numId w:val="11"/>
        </w:numPr>
        <w:jc w:val="both"/>
        <w:rPr>
          <w:sz w:val="22"/>
          <w:lang w:val="en-US"/>
        </w:rPr>
      </w:pPr>
      <w:r>
        <w:rPr>
          <w:sz w:val="22"/>
          <w:lang w:val="en-US"/>
        </w:rPr>
        <w:t>M</w:t>
      </w:r>
      <w:r w:rsidRPr="00DC3C31">
        <w:rPr>
          <w:sz w:val="22"/>
          <w:lang w:val="en-US"/>
        </w:rPr>
        <w:t>assive constellations</w:t>
      </w:r>
    </w:p>
    <w:p w14:paraId="53846D50" w14:textId="77777777" w:rsidR="00F21C36" w:rsidRPr="00C9379D" w:rsidRDefault="00FE6A0E" w:rsidP="00C9379D">
      <w:pPr>
        <w:pStyle w:val="ListParagraph"/>
        <w:numPr>
          <w:ilvl w:val="1"/>
          <w:numId w:val="11"/>
        </w:numPr>
        <w:jc w:val="both"/>
        <w:rPr>
          <w:sz w:val="22"/>
        </w:rPr>
      </w:pPr>
      <w:r>
        <w:rPr>
          <w:sz w:val="22"/>
          <w:lang w:val="en-US"/>
        </w:rPr>
        <w:t>Sub-orbital activities</w:t>
      </w:r>
    </w:p>
    <w:p w14:paraId="1A62882E" w14:textId="77777777" w:rsidR="00F21C36" w:rsidRPr="005F275C" w:rsidRDefault="00A05B19" w:rsidP="00C9379D">
      <w:pPr>
        <w:pStyle w:val="ListParagraph"/>
        <w:numPr>
          <w:ilvl w:val="1"/>
          <w:numId w:val="11"/>
        </w:numPr>
        <w:jc w:val="both"/>
        <w:rPr>
          <w:sz w:val="22"/>
        </w:rPr>
      </w:pPr>
      <w:r w:rsidRPr="00C9379D">
        <w:rPr>
          <w:sz w:val="22"/>
          <w:lang w:val="en-US"/>
        </w:rPr>
        <w:t>Ground suppor</w:t>
      </w:r>
      <w:r w:rsidR="00FE6A0E">
        <w:rPr>
          <w:sz w:val="22"/>
          <w:lang w:val="en-US"/>
        </w:rPr>
        <w:t>t activities such as spaceports</w:t>
      </w:r>
    </w:p>
    <w:p w14:paraId="510F18B0" w14:textId="43DF6E97" w:rsidR="005F275C" w:rsidRPr="007822F2" w:rsidRDefault="005F275C" w:rsidP="00C9379D">
      <w:pPr>
        <w:pStyle w:val="ListParagraph"/>
        <w:numPr>
          <w:ilvl w:val="1"/>
          <w:numId w:val="11"/>
        </w:numPr>
        <w:jc w:val="both"/>
        <w:rPr>
          <w:ins w:id="133" w:author="Francesco Santoro" w:date="2020-04-01T19:05:00Z"/>
          <w:sz w:val="22"/>
          <w:rPrChange w:id="134" w:author="Francesco Santoro" w:date="2020-04-01T19:05:00Z">
            <w:rPr>
              <w:ins w:id="135" w:author="Francesco Santoro" w:date="2020-04-01T19:05:00Z"/>
              <w:sz w:val="22"/>
              <w:lang w:val="en-US"/>
            </w:rPr>
          </w:rPrChange>
        </w:rPr>
      </w:pPr>
      <w:r>
        <w:rPr>
          <w:sz w:val="22"/>
          <w:lang w:val="en-US"/>
        </w:rPr>
        <w:t>Transits through airspace (launch and controlled/uncontrolled re-entry)</w:t>
      </w:r>
    </w:p>
    <w:p w14:paraId="6DA26454" w14:textId="1A1E065F" w:rsidR="007822F2" w:rsidRPr="007822F2" w:rsidRDefault="007822F2" w:rsidP="007822F2">
      <w:pPr>
        <w:pStyle w:val="ListParagraph"/>
        <w:numPr>
          <w:ilvl w:val="0"/>
          <w:numId w:val="11"/>
        </w:numPr>
        <w:jc w:val="both"/>
        <w:rPr>
          <w:ins w:id="136" w:author="Francesco Santoro" w:date="2020-04-01T19:06:00Z"/>
          <w:sz w:val="22"/>
          <w:rPrChange w:id="137" w:author="Francesco Santoro" w:date="2020-04-01T19:06:00Z">
            <w:rPr>
              <w:ins w:id="138" w:author="Francesco Santoro" w:date="2020-04-01T19:06:00Z"/>
              <w:sz w:val="22"/>
              <w:lang w:val="en-US"/>
            </w:rPr>
          </w:rPrChange>
        </w:rPr>
      </w:pPr>
      <w:ins w:id="139" w:author="Francesco Santoro" w:date="2020-04-01T19:05:00Z">
        <w:r>
          <w:rPr>
            <w:sz w:val="22"/>
            <w:lang w:val="en-US"/>
          </w:rPr>
          <w:t>O</w:t>
        </w:r>
      </w:ins>
      <w:ins w:id="140" w:author="Francesco Santoro" w:date="2020-04-01T19:06:00Z">
        <w:r>
          <w:rPr>
            <w:sz w:val="22"/>
            <w:lang w:val="en-US"/>
          </w:rPr>
          <w:t>perations and requirements</w:t>
        </w:r>
      </w:ins>
    </w:p>
    <w:p w14:paraId="0CE734EB" w14:textId="26FE1724" w:rsidR="007822F2" w:rsidRPr="007822F2" w:rsidRDefault="007822F2" w:rsidP="007822F2">
      <w:pPr>
        <w:pStyle w:val="ListParagraph"/>
        <w:numPr>
          <w:ilvl w:val="0"/>
          <w:numId w:val="11"/>
        </w:numPr>
        <w:jc w:val="both"/>
        <w:rPr>
          <w:ins w:id="141" w:author="Francesco Santoro" w:date="2020-04-01T19:07:00Z"/>
          <w:sz w:val="22"/>
          <w:rPrChange w:id="142" w:author="Francesco Santoro" w:date="2020-04-01T19:07:00Z">
            <w:rPr>
              <w:ins w:id="143" w:author="Francesco Santoro" w:date="2020-04-01T19:07:00Z"/>
              <w:sz w:val="22"/>
              <w:lang w:val="en-US"/>
            </w:rPr>
          </w:rPrChange>
        </w:rPr>
      </w:pPr>
      <w:ins w:id="144" w:author="Francesco Santoro" w:date="2020-04-01T19:06:00Z">
        <w:r>
          <w:rPr>
            <w:sz w:val="22"/>
            <w:lang w:val="en-US"/>
          </w:rPr>
          <w:t>Enabling Technologies</w:t>
        </w:r>
      </w:ins>
    </w:p>
    <w:p w14:paraId="7CCA889B" w14:textId="11F7A4E3" w:rsidR="007822F2" w:rsidRPr="00C9379D" w:rsidRDefault="007822F2">
      <w:pPr>
        <w:pStyle w:val="ListParagraph"/>
        <w:numPr>
          <w:ilvl w:val="0"/>
          <w:numId w:val="11"/>
        </w:numPr>
        <w:jc w:val="both"/>
        <w:rPr>
          <w:sz w:val="22"/>
        </w:rPr>
        <w:pPrChange w:id="145" w:author="Francesco Santoro" w:date="2020-04-01T19:05:00Z">
          <w:pPr>
            <w:pStyle w:val="ListParagraph"/>
            <w:numPr>
              <w:ilvl w:val="1"/>
              <w:numId w:val="11"/>
            </w:numPr>
            <w:tabs>
              <w:tab w:val="num" w:pos="1440"/>
            </w:tabs>
            <w:ind w:left="1440" w:hanging="360"/>
            <w:jc w:val="both"/>
          </w:pPr>
        </w:pPrChange>
      </w:pPr>
      <w:ins w:id="146" w:author="Francesco Santoro" w:date="2020-04-01T19:07:00Z">
        <w:r>
          <w:rPr>
            <w:sz w:val="22"/>
            <w:lang w:val="en-US"/>
          </w:rPr>
          <w:t>Networking among several actors, showing what is bein</w:t>
        </w:r>
      </w:ins>
      <w:ins w:id="147" w:author="Francesco Santoro" w:date="2020-04-01T19:08:00Z">
        <w:r>
          <w:rPr>
            <w:sz w:val="22"/>
            <w:lang w:val="en-US"/>
          </w:rPr>
          <w:t>g done in different Cou</w:t>
        </w:r>
      </w:ins>
      <w:ins w:id="148" w:author="Marlon E Sorge" w:date="2020-04-01T12:00:00Z">
        <w:r w:rsidR="00F02513">
          <w:rPr>
            <w:sz w:val="22"/>
            <w:lang w:val="en-US"/>
          </w:rPr>
          <w:t>n</w:t>
        </w:r>
      </w:ins>
      <w:ins w:id="149" w:author="Francesco Santoro" w:date="2020-04-01T19:08:00Z">
        <w:r>
          <w:rPr>
            <w:sz w:val="22"/>
            <w:lang w:val="en-US"/>
          </w:rPr>
          <w:t>tries</w:t>
        </w:r>
      </w:ins>
    </w:p>
    <w:p w14:paraId="4B32F8D2" w14:textId="7C108C44" w:rsidR="00F21C36" w:rsidRPr="00C9379D" w:rsidRDefault="00A05B19" w:rsidP="00C9379D">
      <w:pPr>
        <w:pStyle w:val="ListParagraph"/>
        <w:numPr>
          <w:ilvl w:val="0"/>
          <w:numId w:val="11"/>
        </w:numPr>
        <w:jc w:val="both"/>
        <w:rPr>
          <w:sz w:val="22"/>
        </w:rPr>
      </w:pPr>
      <w:r w:rsidRPr="00C9379D">
        <w:rPr>
          <w:sz w:val="22"/>
          <w:lang w:val="en-US"/>
        </w:rPr>
        <w:t xml:space="preserve">Preparation of </w:t>
      </w:r>
      <w:r w:rsidR="004D5577">
        <w:rPr>
          <w:sz w:val="22"/>
          <w:lang w:val="en-US"/>
        </w:rPr>
        <w:t>f</w:t>
      </w:r>
      <w:r w:rsidRPr="00C9379D">
        <w:rPr>
          <w:sz w:val="22"/>
          <w:lang w:val="en-US"/>
        </w:rPr>
        <w:t>uture activities</w:t>
      </w:r>
    </w:p>
    <w:p w14:paraId="7D8064CE" w14:textId="77777777" w:rsidR="00F21C36" w:rsidRPr="00C9379D" w:rsidRDefault="00A05B19" w:rsidP="00C9379D">
      <w:pPr>
        <w:pStyle w:val="ListParagraph"/>
        <w:numPr>
          <w:ilvl w:val="1"/>
          <w:numId w:val="11"/>
        </w:numPr>
        <w:jc w:val="both"/>
        <w:rPr>
          <w:sz w:val="22"/>
        </w:rPr>
      </w:pPr>
      <w:r w:rsidRPr="00C9379D">
        <w:rPr>
          <w:sz w:val="22"/>
          <w:lang w:val="en-US"/>
        </w:rPr>
        <w:t xml:space="preserve">ADR: Removal of the </w:t>
      </w:r>
      <w:r w:rsidR="00C73A0B">
        <w:rPr>
          <w:sz w:val="22"/>
          <w:lang w:val="en-US"/>
        </w:rPr>
        <w:t>relevant</w:t>
      </w:r>
      <w:r w:rsidRPr="00C9379D">
        <w:rPr>
          <w:sz w:val="22"/>
          <w:lang w:val="en-US"/>
        </w:rPr>
        <w:t xml:space="preserve"> debris from crowded orbits to avoid statistical collisions</w:t>
      </w:r>
    </w:p>
    <w:p w14:paraId="41A82ED8" w14:textId="77777777" w:rsidR="00F21C36" w:rsidRPr="00C9379D" w:rsidRDefault="00A05B19" w:rsidP="00C9379D">
      <w:pPr>
        <w:pStyle w:val="ListParagraph"/>
        <w:numPr>
          <w:ilvl w:val="1"/>
          <w:numId w:val="11"/>
        </w:numPr>
        <w:jc w:val="both"/>
        <w:rPr>
          <w:sz w:val="22"/>
        </w:rPr>
      </w:pPr>
      <w:r w:rsidRPr="00C9379D">
        <w:rPr>
          <w:sz w:val="22"/>
          <w:lang w:val="en-US"/>
        </w:rPr>
        <w:t>JCA: Nudging of a debris to avoid a predicted collision</w:t>
      </w:r>
    </w:p>
    <w:p w14:paraId="6C19DF9F" w14:textId="77777777" w:rsidR="00F21C36" w:rsidRPr="00C9379D" w:rsidRDefault="00A05B19" w:rsidP="00C9379D">
      <w:pPr>
        <w:pStyle w:val="ListParagraph"/>
        <w:numPr>
          <w:ilvl w:val="1"/>
          <w:numId w:val="11"/>
        </w:numPr>
        <w:jc w:val="both"/>
        <w:rPr>
          <w:sz w:val="22"/>
        </w:rPr>
      </w:pPr>
      <w:r w:rsidRPr="00C9379D">
        <w:rPr>
          <w:sz w:val="22"/>
          <w:lang w:val="en-US"/>
        </w:rPr>
        <w:lastRenderedPageBreak/>
        <w:t>LDTM: Cataloging of large orbital debris and light nudging to avoid further critical situations</w:t>
      </w:r>
    </w:p>
    <w:p w14:paraId="37A4B7B8" w14:textId="77777777" w:rsidR="00C9379D" w:rsidRDefault="00C9379D" w:rsidP="00C9379D">
      <w:pPr>
        <w:pStyle w:val="ListParagraph"/>
        <w:ind w:left="360"/>
        <w:jc w:val="both"/>
        <w:rPr>
          <w:sz w:val="22"/>
          <w:lang w:val="en-US"/>
        </w:rPr>
      </w:pPr>
      <w:r w:rsidRPr="00C9379D">
        <w:rPr>
          <w:sz w:val="22"/>
          <w:lang w:val="en-US"/>
        </w:rPr>
        <w:sym w:font="Wingdings" w:char="F0C4"/>
      </w:r>
      <w:r w:rsidRPr="00C9379D">
        <w:rPr>
          <w:sz w:val="22"/>
          <w:lang w:val="en-US"/>
        </w:rPr>
        <w:t xml:space="preserve"> </w:t>
      </w:r>
      <w:r w:rsidR="00FE6A0E">
        <w:rPr>
          <w:sz w:val="22"/>
          <w:lang w:val="en-US"/>
        </w:rPr>
        <w:t>Potential r</w:t>
      </w:r>
      <w:r w:rsidRPr="00C9379D">
        <w:rPr>
          <w:sz w:val="22"/>
          <w:lang w:val="en-US"/>
        </w:rPr>
        <w:t>ecommendation: identify a shared position at international level (IAA studies, IADC tasks, National studies, …)</w:t>
      </w:r>
    </w:p>
    <w:p w14:paraId="4528E97B" w14:textId="77777777" w:rsidR="006C4ED0" w:rsidRDefault="006C4ED0" w:rsidP="00C9379D">
      <w:pPr>
        <w:pStyle w:val="ListParagraph"/>
        <w:ind w:left="360"/>
        <w:jc w:val="both"/>
        <w:rPr>
          <w:sz w:val="22"/>
          <w:lang w:val="en-US"/>
        </w:rPr>
      </w:pPr>
    </w:p>
    <w:p w14:paraId="4D91F324" w14:textId="77777777" w:rsidR="006C4ED0" w:rsidRPr="006C4ED0" w:rsidRDefault="006C4ED0" w:rsidP="006C4ED0">
      <w:pPr>
        <w:pStyle w:val="ListParagraph"/>
        <w:numPr>
          <w:ilvl w:val="0"/>
          <w:numId w:val="4"/>
        </w:numPr>
        <w:jc w:val="both"/>
        <w:rPr>
          <w:sz w:val="22"/>
        </w:rPr>
      </w:pPr>
      <w:r>
        <w:rPr>
          <w:sz w:val="22"/>
          <w:lang w:val="en-US"/>
        </w:rPr>
        <w:t>Technical regulations</w:t>
      </w:r>
    </w:p>
    <w:p w14:paraId="732995A6" w14:textId="77777777" w:rsidR="00F21C36" w:rsidRPr="006C4ED0" w:rsidRDefault="00A05B19" w:rsidP="006C4ED0">
      <w:pPr>
        <w:pStyle w:val="ListParagraph"/>
        <w:numPr>
          <w:ilvl w:val="0"/>
          <w:numId w:val="9"/>
        </w:numPr>
        <w:jc w:val="both"/>
        <w:rPr>
          <w:sz w:val="22"/>
          <w:lang w:val="en-US"/>
        </w:rPr>
      </w:pPr>
      <w:r w:rsidRPr="006C4ED0">
        <w:rPr>
          <w:sz w:val="22"/>
          <w:lang w:val="en-US"/>
        </w:rPr>
        <w:t>Can be based on ISO</w:t>
      </w:r>
    </w:p>
    <w:p w14:paraId="1D5EFEE3" w14:textId="77777777" w:rsidR="00F21C36" w:rsidRPr="006C4ED0" w:rsidRDefault="00A05B19" w:rsidP="006C4ED0">
      <w:pPr>
        <w:pStyle w:val="ListParagraph"/>
        <w:numPr>
          <w:ilvl w:val="1"/>
          <w:numId w:val="11"/>
        </w:numPr>
        <w:jc w:val="both"/>
        <w:rPr>
          <w:sz w:val="22"/>
          <w:lang w:val="en-US"/>
        </w:rPr>
      </w:pPr>
      <w:r w:rsidRPr="006C4ED0">
        <w:rPr>
          <w:sz w:val="22"/>
          <w:lang w:val="en-US"/>
        </w:rPr>
        <w:t>Converged at international level since more than 10 years</w:t>
      </w:r>
    </w:p>
    <w:p w14:paraId="60650E6C" w14:textId="77777777" w:rsidR="00F21C36" w:rsidRPr="006C4ED0" w:rsidRDefault="00A05B19" w:rsidP="006C4ED0">
      <w:pPr>
        <w:pStyle w:val="ListParagraph"/>
        <w:numPr>
          <w:ilvl w:val="1"/>
          <w:numId w:val="11"/>
        </w:numPr>
        <w:jc w:val="both"/>
        <w:rPr>
          <w:sz w:val="22"/>
          <w:lang w:val="en-US"/>
        </w:rPr>
      </w:pPr>
      <w:r w:rsidRPr="006C4ED0">
        <w:rPr>
          <w:sz w:val="22"/>
          <w:lang w:val="en-US"/>
        </w:rPr>
        <w:t>Coherent with IADC and National Standards established 20+ years ago</w:t>
      </w:r>
    </w:p>
    <w:p w14:paraId="1FE73BC6" w14:textId="77777777" w:rsidR="00F21C36" w:rsidRDefault="00A05B19" w:rsidP="006C4ED0">
      <w:pPr>
        <w:pStyle w:val="ListParagraph"/>
        <w:numPr>
          <w:ilvl w:val="1"/>
          <w:numId w:val="11"/>
        </w:numPr>
        <w:jc w:val="both"/>
        <w:rPr>
          <w:sz w:val="22"/>
          <w:lang w:val="en-US"/>
        </w:rPr>
      </w:pPr>
      <w:r w:rsidRPr="006C4ED0">
        <w:rPr>
          <w:sz w:val="22"/>
          <w:lang w:val="en-US"/>
        </w:rPr>
        <w:t>Already applied by ESA and China; very close to F</w:t>
      </w:r>
      <w:r w:rsidR="006C4ED0">
        <w:rPr>
          <w:sz w:val="22"/>
          <w:lang w:val="en-US"/>
        </w:rPr>
        <w:t xml:space="preserve">rench </w:t>
      </w:r>
      <w:r w:rsidR="00412736">
        <w:rPr>
          <w:sz w:val="22"/>
          <w:lang w:val="en-US"/>
        </w:rPr>
        <w:t>Technical Regulation</w:t>
      </w:r>
    </w:p>
    <w:p w14:paraId="04ECDC0C" w14:textId="1BA76E50" w:rsidR="00FE6A0E" w:rsidRPr="006C4ED0" w:rsidRDefault="00FE6A0E" w:rsidP="006C4ED0">
      <w:pPr>
        <w:pStyle w:val="ListParagraph"/>
        <w:numPr>
          <w:ilvl w:val="1"/>
          <w:numId w:val="11"/>
        </w:numPr>
        <w:jc w:val="both"/>
        <w:rPr>
          <w:sz w:val="22"/>
          <w:lang w:val="en-US"/>
        </w:rPr>
      </w:pPr>
      <w:r>
        <w:rPr>
          <w:sz w:val="22"/>
          <w:lang w:val="en-US"/>
        </w:rPr>
        <w:t xml:space="preserve">Dedicated </w:t>
      </w:r>
      <w:del w:id="150" w:author="Oltrogge, Daniel" w:date="2020-04-01T15:09:00Z">
        <w:r w:rsidDel="001E4F32">
          <w:rPr>
            <w:sz w:val="22"/>
            <w:lang w:val="en-US"/>
          </w:rPr>
          <w:delText xml:space="preserve">WG </w:delText>
        </w:r>
      </w:del>
      <w:ins w:id="151" w:author="Oltrogge, Daniel" w:date="2020-04-01T15:09:00Z">
        <w:r w:rsidR="001E4F32">
          <w:rPr>
            <w:sz w:val="22"/>
            <w:lang w:val="en-US"/>
          </w:rPr>
          <w:t xml:space="preserve">NWIP </w:t>
        </w:r>
      </w:ins>
      <w:r>
        <w:rPr>
          <w:sz w:val="22"/>
          <w:lang w:val="en-US"/>
        </w:rPr>
        <w:t>on STM within ISO WG3</w:t>
      </w:r>
    </w:p>
    <w:p w14:paraId="0DC265EB" w14:textId="3439F31C" w:rsidR="00F21C36" w:rsidRPr="006C4ED0" w:rsidRDefault="00FE6A0E" w:rsidP="006C4ED0">
      <w:pPr>
        <w:pStyle w:val="ListParagraph"/>
        <w:numPr>
          <w:ilvl w:val="0"/>
          <w:numId w:val="9"/>
        </w:numPr>
        <w:jc w:val="both"/>
        <w:rPr>
          <w:sz w:val="22"/>
        </w:rPr>
      </w:pPr>
      <w:r>
        <w:rPr>
          <w:sz w:val="22"/>
          <w:lang w:val="en-US"/>
        </w:rPr>
        <w:t xml:space="preserve">Numerous </w:t>
      </w:r>
      <w:r w:rsidR="00A160F9">
        <w:rPr>
          <w:sz w:val="22"/>
          <w:lang w:val="en-US"/>
        </w:rPr>
        <w:t xml:space="preserve">new </w:t>
      </w:r>
      <w:ins w:id="152" w:author="Oltrogge, Daniel" w:date="2020-04-01T15:10:00Z">
        <w:r w:rsidR="001E4F32">
          <w:rPr>
            <w:sz w:val="22"/>
            <w:lang w:val="en-US"/>
          </w:rPr>
          <w:t xml:space="preserve">and/or </w:t>
        </w:r>
      </w:ins>
      <w:r w:rsidR="00A160F9">
        <w:rPr>
          <w:sz w:val="22"/>
          <w:lang w:val="en-US"/>
        </w:rPr>
        <w:t>ongoing</w:t>
      </w:r>
      <w:r>
        <w:rPr>
          <w:sz w:val="22"/>
          <w:lang w:val="en-US"/>
        </w:rPr>
        <w:t xml:space="preserve"> activities</w:t>
      </w:r>
    </w:p>
    <w:p w14:paraId="75CCACA1" w14:textId="77777777" w:rsidR="00F21C36" w:rsidRPr="00C73A0B" w:rsidRDefault="00A05B19" w:rsidP="00C73A0B">
      <w:pPr>
        <w:pStyle w:val="ListParagraph"/>
        <w:numPr>
          <w:ilvl w:val="1"/>
          <w:numId w:val="13"/>
        </w:numPr>
        <w:jc w:val="both"/>
        <w:rPr>
          <w:sz w:val="22"/>
          <w:lang w:val="en-US"/>
        </w:rPr>
      </w:pPr>
      <w:r w:rsidRPr="006C4ED0">
        <w:rPr>
          <w:sz w:val="22"/>
          <w:lang w:val="en-US"/>
        </w:rPr>
        <w:t>ISO standard for collision probability calculation</w:t>
      </w:r>
      <w:r w:rsidR="00C73A0B" w:rsidRPr="00C73A0B">
        <w:rPr>
          <w:sz w:val="22"/>
          <w:lang w:val="en-US"/>
        </w:rPr>
        <w:t xml:space="preserve"> </w:t>
      </w:r>
      <w:r w:rsidR="00C73A0B">
        <w:rPr>
          <w:sz w:val="22"/>
          <w:lang w:val="en-US"/>
        </w:rPr>
        <w:t xml:space="preserve">and impact risk assessment </w:t>
      </w:r>
    </w:p>
    <w:p w14:paraId="48078889" w14:textId="40F39B43" w:rsidR="00F21C36" w:rsidRPr="006C4ED0" w:rsidRDefault="00A05B19" w:rsidP="006C4ED0">
      <w:pPr>
        <w:pStyle w:val="ListParagraph"/>
        <w:numPr>
          <w:ilvl w:val="1"/>
          <w:numId w:val="11"/>
        </w:numPr>
        <w:jc w:val="both"/>
        <w:rPr>
          <w:sz w:val="22"/>
          <w:lang w:val="en-US"/>
        </w:rPr>
      </w:pPr>
      <w:r w:rsidRPr="006C4ED0">
        <w:rPr>
          <w:sz w:val="22"/>
          <w:lang w:val="en-US"/>
        </w:rPr>
        <w:t xml:space="preserve">Inclusion of </w:t>
      </w:r>
      <w:del w:id="153" w:author="Oltrogge, Daniel" w:date="2020-04-01T15:09:00Z">
        <w:r w:rsidRPr="006C4ED0" w:rsidDel="001E4F32">
          <w:rPr>
            <w:sz w:val="22"/>
            <w:lang w:val="en-US"/>
          </w:rPr>
          <w:delText xml:space="preserve">a </w:delText>
        </w:r>
      </w:del>
      <w:ins w:id="154" w:author="Oltrogge, Daniel" w:date="2020-04-01T15:09:00Z">
        <w:r w:rsidR="001E4F32">
          <w:rPr>
            <w:sz w:val="22"/>
            <w:lang w:val="en-US"/>
          </w:rPr>
          <w:t>recommended</w:t>
        </w:r>
        <w:r w:rsidR="001E4F32" w:rsidRPr="006C4ED0">
          <w:rPr>
            <w:sz w:val="22"/>
            <w:lang w:val="en-US"/>
          </w:rPr>
          <w:t xml:space="preserve"> </w:t>
        </w:r>
      </w:ins>
      <w:r w:rsidRPr="006C4ED0">
        <w:rPr>
          <w:sz w:val="22"/>
          <w:lang w:val="en-US"/>
        </w:rPr>
        <w:t>threshold</w:t>
      </w:r>
      <w:ins w:id="155" w:author="Oltrogge, Daniel" w:date="2020-04-01T15:09:00Z">
        <w:r w:rsidR="001E4F32">
          <w:rPr>
            <w:sz w:val="22"/>
            <w:lang w:val="en-US"/>
          </w:rPr>
          <w:t>s for human spaceflig</w:t>
        </w:r>
      </w:ins>
      <w:ins w:id="156" w:author="Oltrogge, Daniel" w:date="2020-04-01T15:10:00Z">
        <w:r w:rsidR="001E4F32">
          <w:rPr>
            <w:sz w:val="22"/>
            <w:lang w:val="en-US"/>
          </w:rPr>
          <w:t>ht, active spacecraft</w:t>
        </w:r>
      </w:ins>
      <w:r w:rsidRPr="006C4ED0">
        <w:rPr>
          <w:sz w:val="22"/>
          <w:lang w:val="en-US"/>
        </w:rPr>
        <w:t xml:space="preserve"> in the standard</w:t>
      </w:r>
    </w:p>
    <w:p w14:paraId="640DC6E9" w14:textId="77777777" w:rsidR="00F21C36" w:rsidRPr="006C4ED0" w:rsidRDefault="00A05B19" w:rsidP="006C4ED0">
      <w:pPr>
        <w:pStyle w:val="ListParagraph"/>
        <w:numPr>
          <w:ilvl w:val="1"/>
          <w:numId w:val="11"/>
        </w:numPr>
        <w:jc w:val="both"/>
        <w:rPr>
          <w:sz w:val="22"/>
          <w:lang w:val="en-US"/>
        </w:rPr>
      </w:pPr>
      <w:r w:rsidRPr="006C4ED0">
        <w:rPr>
          <w:sz w:val="22"/>
          <w:lang w:val="en-US"/>
        </w:rPr>
        <w:t>ISO standard for the casualty risk calculation</w:t>
      </w:r>
    </w:p>
    <w:p w14:paraId="7F94BBFF" w14:textId="2E3053FD" w:rsidR="00F21C36" w:rsidRDefault="00A05B19" w:rsidP="006C4ED0">
      <w:pPr>
        <w:pStyle w:val="ListParagraph"/>
        <w:numPr>
          <w:ilvl w:val="1"/>
          <w:numId w:val="11"/>
        </w:numPr>
        <w:jc w:val="both"/>
        <w:rPr>
          <w:ins w:id="157" w:author="Oltrogge, Daniel" w:date="2020-04-01T15:10:00Z"/>
          <w:sz w:val="22"/>
          <w:lang w:val="en-US"/>
        </w:rPr>
      </w:pPr>
      <w:r w:rsidRPr="006C4ED0">
        <w:rPr>
          <w:sz w:val="22"/>
          <w:lang w:val="en-US"/>
        </w:rPr>
        <w:t>Inclusion of a threshold in the standard</w:t>
      </w:r>
    </w:p>
    <w:p w14:paraId="0F12CA15" w14:textId="4B36DFAE" w:rsidR="001E4F32" w:rsidRPr="006C4ED0" w:rsidRDefault="001E4F32" w:rsidP="006C4ED0">
      <w:pPr>
        <w:pStyle w:val="ListParagraph"/>
        <w:numPr>
          <w:ilvl w:val="1"/>
          <w:numId w:val="11"/>
        </w:numPr>
        <w:jc w:val="both"/>
        <w:rPr>
          <w:sz w:val="22"/>
          <w:lang w:val="en-US"/>
        </w:rPr>
      </w:pPr>
      <w:ins w:id="158" w:author="Oltrogge, Daniel" w:date="2020-04-01T15:10:00Z">
        <w:r>
          <w:rPr>
            <w:sz w:val="22"/>
            <w:lang w:val="en-US"/>
          </w:rPr>
          <w:t>On-Orbit Servicing (OOS)</w:t>
        </w:r>
      </w:ins>
    </w:p>
    <w:p w14:paraId="07FD204C" w14:textId="77777777" w:rsidR="00F21C36" w:rsidRPr="006C4ED0" w:rsidRDefault="00FE6A0E" w:rsidP="00FE6A0E">
      <w:pPr>
        <w:pStyle w:val="ListParagraph"/>
        <w:numPr>
          <w:ilvl w:val="0"/>
          <w:numId w:val="9"/>
        </w:numPr>
        <w:jc w:val="both"/>
        <w:rPr>
          <w:sz w:val="22"/>
        </w:rPr>
      </w:pPr>
      <w:r>
        <w:rPr>
          <w:sz w:val="22"/>
          <w:lang w:val="en-US"/>
        </w:rPr>
        <w:t>But new activities required</w:t>
      </w:r>
    </w:p>
    <w:p w14:paraId="14CCC46D" w14:textId="77777777" w:rsidR="00F21C36" w:rsidRPr="00FE6A0E" w:rsidRDefault="00A05B19" w:rsidP="00FE6A0E">
      <w:pPr>
        <w:pStyle w:val="ListParagraph"/>
        <w:numPr>
          <w:ilvl w:val="1"/>
          <w:numId w:val="11"/>
        </w:numPr>
        <w:jc w:val="both"/>
        <w:rPr>
          <w:sz w:val="22"/>
          <w:lang w:val="en-US"/>
        </w:rPr>
      </w:pPr>
      <w:r w:rsidRPr="006C4ED0">
        <w:rPr>
          <w:sz w:val="22"/>
          <w:lang w:val="en-US"/>
        </w:rPr>
        <w:t>Shall include elements related to Space Tugs, IOS, ADR, JCA, LDTM</w:t>
      </w:r>
    </w:p>
    <w:p w14:paraId="0E9841A6" w14:textId="77777777" w:rsidR="00F21C36" w:rsidRDefault="00A05B19" w:rsidP="00FE6A0E">
      <w:pPr>
        <w:pStyle w:val="ListParagraph"/>
        <w:numPr>
          <w:ilvl w:val="1"/>
          <w:numId w:val="11"/>
        </w:numPr>
        <w:jc w:val="both"/>
        <w:rPr>
          <w:sz w:val="22"/>
          <w:lang w:val="en-US"/>
        </w:rPr>
      </w:pPr>
      <w:r w:rsidRPr="006C4ED0">
        <w:rPr>
          <w:sz w:val="22"/>
          <w:lang w:val="en-US"/>
        </w:rPr>
        <w:t>Shall include sub-orbital</w:t>
      </w:r>
    </w:p>
    <w:p w14:paraId="021B2BB0" w14:textId="77777777" w:rsidR="00C73A0B" w:rsidRPr="00C73A0B" w:rsidRDefault="00C73A0B" w:rsidP="00C73A0B">
      <w:pPr>
        <w:pStyle w:val="ListParagraph"/>
        <w:numPr>
          <w:ilvl w:val="1"/>
          <w:numId w:val="11"/>
        </w:numPr>
        <w:jc w:val="both"/>
        <w:rPr>
          <w:sz w:val="22"/>
          <w:lang w:val="en-US"/>
        </w:rPr>
      </w:pPr>
      <w:r>
        <w:rPr>
          <w:sz w:val="22"/>
          <w:lang w:val="en-US"/>
        </w:rPr>
        <w:t>Can include criteria for risk based evaluations, and acceptance, of certain operations</w:t>
      </w:r>
    </w:p>
    <w:p w14:paraId="6767C31F" w14:textId="77777777" w:rsidR="00F21C36" w:rsidRDefault="00A05B19" w:rsidP="00FE6A0E">
      <w:pPr>
        <w:pStyle w:val="ListParagraph"/>
        <w:numPr>
          <w:ilvl w:val="1"/>
          <w:numId w:val="11"/>
        </w:numPr>
        <w:jc w:val="both"/>
        <w:rPr>
          <w:sz w:val="22"/>
          <w:lang w:val="en-US"/>
        </w:rPr>
      </w:pPr>
      <w:r w:rsidRPr="006C4ED0">
        <w:rPr>
          <w:sz w:val="22"/>
          <w:lang w:val="en-US"/>
        </w:rPr>
        <w:t>May include Spaceports</w:t>
      </w:r>
    </w:p>
    <w:p w14:paraId="12B56158" w14:textId="77777777" w:rsidR="002F66E1" w:rsidRPr="00FE6A0E" w:rsidRDefault="002F66E1" w:rsidP="002F66E1">
      <w:pPr>
        <w:pStyle w:val="ListParagraph"/>
        <w:numPr>
          <w:ilvl w:val="0"/>
          <w:numId w:val="9"/>
        </w:numPr>
        <w:jc w:val="both"/>
        <w:rPr>
          <w:sz w:val="22"/>
          <w:lang w:val="en-US"/>
        </w:rPr>
      </w:pPr>
      <w:r w:rsidRPr="00FE6A0E">
        <w:rPr>
          <w:sz w:val="22"/>
          <w:lang w:val="en-US"/>
        </w:rPr>
        <w:t>Major question:</w:t>
      </w:r>
      <w:r>
        <w:rPr>
          <w:sz w:val="22"/>
          <w:lang w:val="en-US"/>
        </w:rPr>
        <w:t xml:space="preserve"> w</w:t>
      </w:r>
      <w:r w:rsidRPr="00FE6A0E">
        <w:rPr>
          <w:sz w:val="22"/>
          <w:lang w:val="en-US"/>
        </w:rPr>
        <w:t xml:space="preserve">hy </w:t>
      </w:r>
      <w:r>
        <w:rPr>
          <w:sz w:val="22"/>
          <w:lang w:val="en-US"/>
        </w:rPr>
        <w:t>are the Mitigation Rules</w:t>
      </w:r>
      <w:r w:rsidRPr="00FE6A0E">
        <w:rPr>
          <w:sz w:val="22"/>
          <w:lang w:val="en-US"/>
        </w:rPr>
        <w:t xml:space="preserve"> so badly complied to?</w:t>
      </w:r>
    </w:p>
    <w:p w14:paraId="536438B8" w14:textId="77777777" w:rsidR="002F66E1" w:rsidRPr="008B4E0D" w:rsidRDefault="002F66E1" w:rsidP="002F66E1">
      <w:pPr>
        <w:pStyle w:val="ListParagraph"/>
        <w:numPr>
          <w:ilvl w:val="1"/>
          <w:numId w:val="11"/>
        </w:numPr>
        <w:jc w:val="both"/>
        <w:rPr>
          <w:sz w:val="22"/>
          <w:lang w:val="en-US"/>
        </w:rPr>
      </w:pPr>
      <w:r w:rsidRPr="006C4ED0">
        <w:rPr>
          <w:sz w:val="22"/>
          <w:lang w:val="en-US"/>
        </w:rPr>
        <w:t>Education: Systematic inclusion of ISO in any contract</w:t>
      </w:r>
    </w:p>
    <w:p w14:paraId="46E0DD2F" w14:textId="77777777" w:rsidR="002F66E1" w:rsidRDefault="002F66E1" w:rsidP="002F66E1">
      <w:pPr>
        <w:pStyle w:val="ListParagraph"/>
        <w:numPr>
          <w:ilvl w:val="1"/>
          <w:numId w:val="11"/>
        </w:numPr>
        <w:jc w:val="both"/>
        <w:rPr>
          <w:sz w:val="22"/>
          <w:lang w:val="en-US"/>
        </w:rPr>
      </w:pPr>
      <w:r w:rsidRPr="006C4ED0">
        <w:rPr>
          <w:sz w:val="22"/>
          <w:lang w:val="en-US"/>
        </w:rPr>
        <w:t>Naming &amp; Shaming</w:t>
      </w:r>
    </w:p>
    <w:p w14:paraId="3B9234F5" w14:textId="77777777" w:rsidR="00862328" w:rsidRPr="00862328" w:rsidRDefault="00862328" w:rsidP="00862328">
      <w:pPr>
        <w:pStyle w:val="ListParagraph"/>
        <w:numPr>
          <w:ilvl w:val="1"/>
          <w:numId w:val="11"/>
        </w:numPr>
        <w:jc w:val="both"/>
        <w:rPr>
          <w:sz w:val="22"/>
          <w:lang w:val="en-US"/>
        </w:rPr>
      </w:pPr>
      <w:r>
        <w:rPr>
          <w:sz w:val="22"/>
          <w:lang w:val="en-US"/>
        </w:rPr>
        <w:t>Immature on-board technology for mitigation</w:t>
      </w:r>
    </w:p>
    <w:p w14:paraId="73066F85" w14:textId="77777777" w:rsidR="002F66E1" w:rsidRDefault="002F66E1" w:rsidP="002F66E1">
      <w:pPr>
        <w:pStyle w:val="ListParagraph"/>
        <w:numPr>
          <w:ilvl w:val="1"/>
          <w:numId w:val="11"/>
        </w:numPr>
        <w:jc w:val="both"/>
        <w:rPr>
          <w:sz w:val="22"/>
          <w:lang w:val="en-US"/>
        </w:rPr>
      </w:pPr>
      <w:r w:rsidRPr="006C4ED0">
        <w:rPr>
          <w:sz w:val="22"/>
          <w:lang w:val="en-US"/>
        </w:rPr>
        <w:t>Compliance file prepared before any space operation</w:t>
      </w:r>
      <w:r w:rsidR="00C73A0B">
        <w:rPr>
          <w:sz w:val="22"/>
          <w:lang w:val="en-US"/>
        </w:rPr>
        <w:t>, transparent follow-up by the launching state</w:t>
      </w:r>
    </w:p>
    <w:p w14:paraId="58F13D52" w14:textId="1B761542" w:rsidR="00992092" w:rsidRPr="00992092" w:rsidRDefault="00992092" w:rsidP="00992092">
      <w:pPr>
        <w:pStyle w:val="ListParagraph"/>
        <w:numPr>
          <w:ilvl w:val="1"/>
          <w:numId w:val="11"/>
        </w:numPr>
        <w:jc w:val="both"/>
        <w:rPr>
          <w:sz w:val="22"/>
          <w:lang w:val="en-US"/>
        </w:rPr>
      </w:pPr>
      <w:r>
        <w:rPr>
          <w:sz w:val="22"/>
          <w:lang w:val="en-US"/>
        </w:rPr>
        <w:t xml:space="preserve">Examine how changes to debris mitigation guidelines </w:t>
      </w:r>
      <w:ins w:id="159" w:author="Oltrogge, Daniel" w:date="2020-04-01T15:11:00Z">
        <w:r w:rsidR="001E4F32">
          <w:rPr>
            <w:sz w:val="22"/>
            <w:lang w:val="en-US"/>
          </w:rPr>
          <w:t xml:space="preserve">could </w:t>
        </w:r>
      </w:ins>
      <w:r>
        <w:rPr>
          <w:sz w:val="22"/>
          <w:lang w:val="en-US"/>
        </w:rPr>
        <w:t>reduce</w:t>
      </w:r>
      <w:del w:id="160" w:author="Oltrogge, Daniel" w:date="2020-04-01T15:10:00Z">
        <w:r w:rsidDel="001E4F32">
          <w:rPr>
            <w:sz w:val="22"/>
            <w:lang w:val="en-US"/>
          </w:rPr>
          <w:delText>s</w:delText>
        </w:r>
      </w:del>
      <w:r>
        <w:rPr>
          <w:sz w:val="22"/>
          <w:lang w:val="en-US"/>
        </w:rPr>
        <w:t xml:space="preserve"> STM burdens</w:t>
      </w:r>
    </w:p>
    <w:p w14:paraId="39CA644E" w14:textId="77777777" w:rsidR="002F66E1" w:rsidRDefault="002F66E1" w:rsidP="002F66E1">
      <w:pPr>
        <w:pStyle w:val="ListParagraph"/>
        <w:ind w:left="1440"/>
        <w:jc w:val="both"/>
        <w:rPr>
          <w:sz w:val="22"/>
          <w:lang w:val="en-US"/>
        </w:rPr>
      </w:pPr>
    </w:p>
    <w:p w14:paraId="2476E54C" w14:textId="77777777" w:rsidR="002F66E1" w:rsidRPr="00C73A0B" w:rsidRDefault="002F66E1" w:rsidP="002F66E1">
      <w:pPr>
        <w:pStyle w:val="ListParagraph"/>
        <w:numPr>
          <w:ilvl w:val="0"/>
          <w:numId w:val="4"/>
        </w:numPr>
        <w:jc w:val="both"/>
        <w:rPr>
          <w:sz w:val="22"/>
          <w:lang w:val="en-US"/>
        </w:rPr>
      </w:pPr>
      <w:r w:rsidRPr="002F66E1">
        <w:rPr>
          <w:sz w:val="22"/>
          <w:lang w:val="en-US"/>
        </w:rPr>
        <w:t>Outreach</w:t>
      </w:r>
    </w:p>
    <w:p w14:paraId="004749BD" w14:textId="77777777" w:rsidR="002F66E1" w:rsidRPr="00C73A0B" w:rsidRDefault="002F66E1" w:rsidP="002F66E1">
      <w:pPr>
        <w:pStyle w:val="ListParagraph"/>
        <w:numPr>
          <w:ilvl w:val="0"/>
          <w:numId w:val="11"/>
        </w:numPr>
        <w:jc w:val="both"/>
        <w:rPr>
          <w:sz w:val="22"/>
          <w:lang w:val="en-US"/>
        </w:rPr>
      </w:pPr>
      <w:r w:rsidRPr="00C73A0B">
        <w:rPr>
          <w:sz w:val="22"/>
          <w:lang w:val="en-US"/>
        </w:rPr>
        <w:t>How to pass efficiently the messages and reach consensus over the proposed actions?</w:t>
      </w:r>
    </w:p>
    <w:p w14:paraId="49E482D2" w14:textId="6A05158E" w:rsidR="002F66E1" w:rsidRDefault="002F66E1" w:rsidP="002F66E1">
      <w:pPr>
        <w:pStyle w:val="ListParagraph"/>
        <w:numPr>
          <w:ilvl w:val="0"/>
          <w:numId w:val="11"/>
        </w:numPr>
        <w:jc w:val="both"/>
        <w:rPr>
          <w:ins w:id="161" w:author="Microsoft Office User" w:date="2020-04-01T15:44:00Z"/>
          <w:sz w:val="22"/>
          <w:lang w:val="en-US"/>
        </w:rPr>
      </w:pPr>
      <w:r w:rsidRPr="00C73A0B">
        <w:rPr>
          <w:sz w:val="22"/>
          <w:lang w:val="en-US"/>
        </w:rPr>
        <w:t>Who should we address, when, where, at which step of discussion</w:t>
      </w:r>
      <w:r w:rsidR="00C73A0B" w:rsidRPr="00C73A0B">
        <w:rPr>
          <w:sz w:val="22"/>
          <w:lang w:val="en-US"/>
        </w:rPr>
        <w:t xml:space="preserve">: An essential link to operators is required, as they will be affected most. This might require </w:t>
      </w:r>
      <w:r w:rsidR="00762905" w:rsidRPr="00C73A0B">
        <w:rPr>
          <w:sz w:val="22"/>
          <w:lang w:val="en-US"/>
        </w:rPr>
        <w:t>some dedicated fora / workshop</w:t>
      </w:r>
      <w:r w:rsidR="00C73A0B" w:rsidRPr="00C73A0B">
        <w:rPr>
          <w:sz w:val="22"/>
          <w:lang w:val="en-US"/>
        </w:rPr>
        <w:t xml:space="preserve"> with discussions on this topic as sole focus.</w:t>
      </w:r>
    </w:p>
    <w:p w14:paraId="6018DDFF" w14:textId="7298654C" w:rsidR="00376EC6" w:rsidRDefault="00376EC6" w:rsidP="002F66E1">
      <w:pPr>
        <w:pStyle w:val="ListParagraph"/>
        <w:numPr>
          <w:ilvl w:val="0"/>
          <w:numId w:val="11"/>
        </w:numPr>
        <w:jc w:val="both"/>
        <w:rPr>
          <w:ins w:id="162" w:author="Francesco Santoro" w:date="2020-04-01T19:07:00Z"/>
          <w:sz w:val="22"/>
          <w:lang w:val="en-US"/>
        </w:rPr>
      </w:pPr>
      <w:ins w:id="163" w:author="Microsoft Office User" w:date="2020-04-01T15:44:00Z">
        <w:r>
          <w:rPr>
            <w:sz w:val="22"/>
            <w:lang w:val="en-US"/>
          </w:rPr>
          <w:t>Should also have outreach to satellite manufacturers regarding design for demise and disposal</w:t>
        </w:r>
      </w:ins>
    </w:p>
    <w:p w14:paraId="5CAF32E0" w14:textId="77777777" w:rsidR="007822F2" w:rsidRPr="007822F2" w:rsidRDefault="007822F2">
      <w:pPr>
        <w:jc w:val="both"/>
        <w:rPr>
          <w:sz w:val="22"/>
          <w:lang w:val="en-US"/>
          <w:rPrChange w:id="164" w:author="Francesco Santoro" w:date="2020-04-01T19:07:00Z">
            <w:rPr>
              <w:lang w:val="en-US"/>
            </w:rPr>
          </w:rPrChange>
        </w:rPr>
        <w:pPrChange w:id="165" w:author="Francesco Santoro" w:date="2020-04-01T19:07:00Z">
          <w:pPr>
            <w:pStyle w:val="ListParagraph"/>
            <w:numPr>
              <w:numId w:val="11"/>
            </w:numPr>
            <w:tabs>
              <w:tab w:val="num" w:pos="720"/>
            </w:tabs>
            <w:ind w:hanging="360"/>
            <w:jc w:val="both"/>
          </w:pPr>
        </w:pPrChange>
      </w:pPr>
    </w:p>
    <w:p w14:paraId="5E7B7DBE" w14:textId="77777777" w:rsidR="002F66E1" w:rsidRPr="00C73A0B" w:rsidRDefault="002F66E1" w:rsidP="002F66E1">
      <w:pPr>
        <w:pStyle w:val="ListParagraph"/>
        <w:ind w:left="1440"/>
        <w:jc w:val="both"/>
        <w:rPr>
          <w:sz w:val="22"/>
          <w:lang w:val="en-US"/>
        </w:rPr>
      </w:pPr>
    </w:p>
    <w:p w14:paraId="4293C6E1" w14:textId="21E1F71A" w:rsidR="008B4E0D" w:rsidRPr="00C73A0B" w:rsidRDefault="008B4E0D" w:rsidP="006C4ED0">
      <w:pPr>
        <w:pStyle w:val="ListParagraph"/>
        <w:ind w:left="360"/>
        <w:jc w:val="both"/>
        <w:rPr>
          <w:sz w:val="22"/>
          <w:lang w:val="en-US"/>
        </w:rPr>
      </w:pPr>
      <w:r w:rsidRPr="00C73A0B">
        <w:rPr>
          <w:sz w:val="22"/>
          <w:lang w:val="en-US"/>
        </w:rPr>
        <w:t xml:space="preserve">Members are invited to </w:t>
      </w:r>
      <w:r w:rsidR="00743BA5">
        <w:rPr>
          <w:sz w:val="22"/>
          <w:lang w:val="en-US"/>
        </w:rPr>
        <w:t>add to</w:t>
      </w:r>
      <w:r w:rsidR="00743BA5" w:rsidRPr="00C73A0B">
        <w:rPr>
          <w:sz w:val="22"/>
          <w:lang w:val="en-US"/>
        </w:rPr>
        <w:t xml:space="preserve"> </w:t>
      </w:r>
      <w:r w:rsidRPr="00C73A0B">
        <w:rPr>
          <w:sz w:val="22"/>
          <w:lang w:val="en-US"/>
        </w:rPr>
        <w:t>this list of activities.</w:t>
      </w:r>
    </w:p>
    <w:p w14:paraId="3A416BF2" w14:textId="77777777" w:rsidR="00CC152B" w:rsidRPr="00C73A0B" w:rsidRDefault="00CC152B" w:rsidP="00CC152B">
      <w:pPr>
        <w:jc w:val="both"/>
        <w:rPr>
          <w:sz w:val="22"/>
          <w:lang w:val="en-US"/>
        </w:rPr>
      </w:pPr>
    </w:p>
    <w:p w14:paraId="7AD70451" w14:textId="77777777" w:rsidR="00CC152B" w:rsidRDefault="00CC152B" w:rsidP="00CC152B">
      <w:pPr>
        <w:jc w:val="both"/>
        <w:rPr>
          <w:sz w:val="22"/>
          <w:lang w:val="en-US"/>
        </w:rPr>
      </w:pPr>
      <w:r>
        <w:rPr>
          <w:sz w:val="22"/>
          <w:lang w:val="en-US"/>
        </w:rPr>
        <w:t>The WG may decide to sort the findings and recommendations following 3 parts</w:t>
      </w:r>
      <w:r w:rsidR="00762905">
        <w:rPr>
          <w:sz w:val="22"/>
          <w:lang w:val="en-US"/>
        </w:rPr>
        <w:t xml:space="preserve"> (to be discussed)</w:t>
      </w:r>
      <w:r>
        <w:rPr>
          <w:sz w:val="22"/>
          <w:lang w:val="en-US"/>
        </w:rPr>
        <w:t>:</w:t>
      </w:r>
    </w:p>
    <w:p w14:paraId="25CD9CBA" w14:textId="270BD983" w:rsidR="00CC152B" w:rsidRDefault="00CC152B" w:rsidP="00CC152B">
      <w:pPr>
        <w:pStyle w:val="ListParagraph"/>
        <w:numPr>
          <w:ilvl w:val="0"/>
          <w:numId w:val="3"/>
        </w:numPr>
        <w:jc w:val="both"/>
        <w:rPr>
          <w:sz w:val="22"/>
          <w:lang w:val="en-US"/>
        </w:rPr>
      </w:pPr>
      <w:r>
        <w:rPr>
          <w:sz w:val="22"/>
          <w:lang w:val="en-US"/>
        </w:rPr>
        <w:t>Part 1 towards entities responsible for Program or Projects</w:t>
      </w:r>
      <w:r w:rsidR="00743BA5">
        <w:rPr>
          <w:sz w:val="22"/>
          <w:lang w:val="en-US"/>
        </w:rPr>
        <w:t xml:space="preserve"> (i.e., R&amp;D and/or analysis)</w:t>
      </w:r>
    </w:p>
    <w:p w14:paraId="5C024471" w14:textId="77777777" w:rsidR="00CC152B" w:rsidRDefault="00CC152B" w:rsidP="00CC152B">
      <w:pPr>
        <w:pStyle w:val="ListParagraph"/>
        <w:numPr>
          <w:ilvl w:val="0"/>
          <w:numId w:val="3"/>
        </w:numPr>
        <w:jc w:val="both"/>
        <w:rPr>
          <w:sz w:val="22"/>
          <w:lang w:val="en-US"/>
        </w:rPr>
      </w:pPr>
      <w:r>
        <w:rPr>
          <w:sz w:val="22"/>
          <w:lang w:val="en-US"/>
        </w:rPr>
        <w:t>Part 2 towards entities in charge of Design and Manufacturing</w:t>
      </w:r>
    </w:p>
    <w:p w14:paraId="5E0877B8" w14:textId="77777777" w:rsidR="00CC152B" w:rsidRDefault="00CC152B" w:rsidP="00CC152B">
      <w:pPr>
        <w:pStyle w:val="ListParagraph"/>
        <w:numPr>
          <w:ilvl w:val="0"/>
          <w:numId w:val="3"/>
        </w:numPr>
        <w:jc w:val="both"/>
        <w:rPr>
          <w:sz w:val="22"/>
          <w:lang w:val="en-US"/>
        </w:rPr>
      </w:pPr>
      <w:r>
        <w:rPr>
          <w:sz w:val="22"/>
          <w:lang w:val="en-US"/>
        </w:rPr>
        <w:t>Part 3 towards entities in charge of Operations</w:t>
      </w:r>
    </w:p>
    <w:p w14:paraId="57D4656F" w14:textId="77777777" w:rsidR="00600C5C" w:rsidRDefault="00600C5C" w:rsidP="00600C5C">
      <w:pPr>
        <w:jc w:val="both"/>
        <w:rPr>
          <w:sz w:val="22"/>
          <w:lang w:val="en-US"/>
        </w:rPr>
      </w:pPr>
    </w:p>
    <w:p w14:paraId="0A442E11" w14:textId="77777777" w:rsidR="00600C5C" w:rsidRDefault="00600C5C" w:rsidP="00600C5C">
      <w:pPr>
        <w:jc w:val="both"/>
        <w:rPr>
          <w:sz w:val="22"/>
          <w:lang w:val="en-US"/>
        </w:rPr>
      </w:pPr>
    </w:p>
    <w:p w14:paraId="74A7F460" w14:textId="74D17796" w:rsidR="00600C5C" w:rsidRPr="005A211A" w:rsidRDefault="00743BA5" w:rsidP="00600C5C">
      <w:pPr>
        <w:jc w:val="both"/>
        <w:rPr>
          <w:b/>
          <w:sz w:val="22"/>
          <w:lang w:val="en-US"/>
        </w:rPr>
      </w:pPr>
      <w:r>
        <w:rPr>
          <w:b/>
          <w:sz w:val="22"/>
          <w:lang w:val="en-US"/>
        </w:rPr>
        <w:t>Execution of Working Group</w:t>
      </w:r>
    </w:p>
    <w:p w14:paraId="6A56FB89" w14:textId="77777777" w:rsidR="00600C5C" w:rsidRDefault="00600C5C" w:rsidP="00600C5C">
      <w:pPr>
        <w:jc w:val="both"/>
        <w:rPr>
          <w:sz w:val="22"/>
          <w:lang w:val="en-US"/>
        </w:rPr>
      </w:pPr>
    </w:p>
    <w:p w14:paraId="25FCAFEE" w14:textId="05431F79" w:rsidR="00C9379D" w:rsidRDefault="006579FD" w:rsidP="00600C5C">
      <w:pPr>
        <w:pStyle w:val="ListParagraph"/>
        <w:ind w:left="360"/>
        <w:jc w:val="both"/>
        <w:rPr>
          <w:sz w:val="22"/>
          <w:lang w:val="en-US"/>
        </w:rPr>
      </w:pPr>
      <w:r>
        <w:rPr>
          <w:sz w:val="22"/>
          <w:lang w:val="en-US"/>
        </w:rPr>
        <w:t xml:space="preserve">The work will </w:t>
      </w:r>
      <w:r w:rsidR="00743BA5">
        <w:rPr>
          <w:sz w:val="22"/>
          <w:lang w:val="en-US"/>
        </w:rPr>
        <w:t xml:space="preserve">primarily </w:t>
      </w:r>
      <w:r>
        <w:rPr>
          <w:sz w:val="22"/>
          <w:lang w:val="en-US"/>
        </w:rPr>
        <w:t xml:space="preserve">be </w:t>
      </w:r>
      <w:r w:rsidR="00743BA5">
        <w:rPr>
          <w:sz w:val="22"/>
          <w:lang w:val="en-US"/>
        </w:rPr>
        <w:t>performed using</w:t>
      </w:r>
      <w:r>
        <w:rPr>
          <w:sz w:val="22"/>
          <w:lang w:val="en-US"/>
        </w:rPr>
        <w:t xml:space="preserve"> the dedicated IAF Exchange Platform which will be </w:t>
      </w:r>
      <w:r w:rsidR="00A160F9">
        <w:rPr>
          <w:sz w:val="22"/>
          <w:lang w:val="en-US"/>
        </w:rPr>
        <w:t>put</w:t>
      </w:r>
      <w:r>
        <w:rPr>
          <w:sz w:val="22"/>
          <w:lang w:val="en-US"/>
        </w:rPr>
        <w:t xml:space="preserve"> in place in the coming days, as well as e-mail exchanges. Specific meetings will take place during IAC Spring Meetings and Congresses.</w:t>
      </w:r>
    </w:p>
    <w:p w14:paraId="69F60C49" w14:textId="77777777" w:rsidR="006579FD" w:rsidRDefault="006579FD" w:rsidP="00600C5C">
      <w:pPr>
        <w:pStyle w:val="ListParagraph"/>
        <w:ind w:left="360"/>
        <w:jc w:val="both"/>
        <w:rPr>
          <w:sz w:val="22"/>
          <w:lang w:val="en-US"/>
        </w:rPr>
      </w:pPr>
    </w:p>
    <w:p w14:paraId="1F4229A8" w14:textId="7B1B0DCA" w:rsidR="006579FD" w:rsidRPr="005A211A" w:rsidRDefault="006579FD" w:rsidP="00600C5C">
      <w:pPr>
        <w:pStyle w:val="ListParagraph"/>
        <w:ind w:left="360"/>
        <w:jc w:val="both"/>
        <w:rPr>
          <w:sz w:val="22"/>
          <w:lang w:val="en-US"/>
        </w:rPr>
      </w:pPr>
      <w:r>
        <w:rPr>
          <w:sz w:val="22"/>
          <w:lang w:val="en-US"/>
        </w:rPr>
        <w:t xml:space="preserve">The Organizing </w:t>
      </w:r>
      <w:r w:rsidR="00E279F3">
        <w:rPr>
          <w:sz w:val="22"/>
          <w:lang w:val="en-US"/>
        </w:rPr>
        <w:t>Board</w:t>
      </w:r>
      <w:r>
        <w:rPr>
          <w:sz w:val="22"/>
          <w:lang w:val="en-US"/>
        </w:rPr>
        <w:t xml:space="preserve"> is composed of Christophe Bonnal (IAF, nominated by IAF President), Darren McKnight (Centauri, USA), Serge Plattard (</w:t>
      </w:r>
      <w:r w:rsidR="00A160F9">
        <w:rPr>
          <w:sz w:val="22"/>
          <w:lang w:val="en-US"/>
        </w:rPr>
        <w:t xml:space="preserve">University College London, </w:t>
      </w:r>
      <w:r w:rsidR="006834A7">
        <w:rPr>
          <w:sz w:val="22"/>
          <w:lang w:val="en-US"/>
        </w:rPr>
        <w:t xml:space="preserve">Head of IAF Space Security Committee, </w:t>
      </w:r>
      <w:r>
        <w:rPr>
          <w:sz w:val="22"/>
          <w:lang w:val="en-US"/>
        </w:rPr>
        <w:t>acting as secretary</w:t>
      </w:r>
      <w:r w:rsidR="006834A7">
        <w:rPr>
          <w:sz w:val="22"/>
          <w:lang w:val="en-US"/>
        </w:rPr>
        <w:t>)</w:t>
      </w:r>
      <w:r>
        <w:rPr>
          <w:sz w:val="22"/>
          <w:lang w:val="en-US"/>
        </w:rPr>
        <w:t>.</w:t>
      </w:r>
    </w:p>
    <w:sectPr w:rsidR="006579FD" w:rsidRPr="005A211A" w:rsidSect="00A72173">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ah, Moriba" w:date="2020-04-01T11:20:00Z" w:initials="JM">
    <w:p w14:paraId="2D9C53E1" w14:textId="12AEA665" w:rsidR="001D7FC2" w:rsidRDefault="001D7FC2">
      <w:pPr>
        <w:pStyle w:val="CommentText"/>
      </w:pPr>
      <w:r>
        <w:rPr>
          <w:rStyle w:val="CommentReference"/>
        </w:rPr>
        <w:annotationRef/>
      </w:r>
      <w:r>
        <w:t>I feel that there needs to be real coordination with the IAF Space Security Committee because there are Space Security issues of concern to STM. Moreover, to whatever exten STM can provide a quantification and assessment of space acxtivities in context of space laws/rules/guidelines (e.g. compliance and non-compliance) this is germane to STM capabilities.</w:t>
      </w:r>
    </w:p>
  </w:comment>
  <w:comment w:id="9" w:author="robert rovetto" w:date="2020-04-01T18:36:00Z" w:initials="rr">
    <w:p w14:paraId="7DDB15F7" w14:textId="27C11ED0" w:rsidR="009200C4" w:rsidRDefault="00782DCA">
      <w:pPr>
        <w:pStyle w:val="CommentText"/>
      </w:pPr>
      <w:r>
        <w:t xml:space="preserve">If it’s helpful, </w:t>
      </w:r>
      <w:r w:rsidR="009200C4">
        <w:rPr>
          <w:rStyle w:val="CommentReference"/>
        </w:rPr>
        <w:annotationRef/>
      </w:r>
      <w:r w:rsidR="009200C4">
        <w:t>I</w:t>
      </w:r>
      <w:r>
        <w:t>’ve</w:t>
      </w:r>
      <w:r w:rsidR="009200C4">
        <w:t xml:space="preserve"> </w:t>
      </w:r>
      <w:r>
        <w:t xml:space="preserve">had </w:t>
      </w:r>
      <w:r w:rsidR="009200C4">
        <w:t xml:space="preserve">a </w:t>
      </w:r>
      <w:r>
        <w:t xml:space="preserve">living </w:t>
      </w:r>
      <w:r w:rsidR="009200C4">
        <w:t>catalog of terms and definitions from various sources.</w:t>
      </w:r>
    </w:p>
  </w:comment>
  <w:comment w:id="15" w:author="robert rovetto" w:date="2020-04-01T18:16:00Z" w:initials="rr">
    <w:p w14:paraId="5AD7EC85" w14:textId="62F67E04" w:rsidR="0050437C" w:rsidRPr="0050437C" w:rsidRDefault="0050437C">
      <w:pPr>
        <w:pStyle w:val="CommentText"/>
        <w:rPr>
          <w:sz w:val="16"/>
          <w:szCs w:val="16"/>
        </w:rPr>
      </w:pPr>
      <w:r>
        <w:rPr>
          <w:rStyle w:val="CommentReference"/>
        </w:rPr>
        <w:annotationRef/>
      </w:r>
      <w:r w:rsidR="000B4033">
        <w:t xml:space="preserve">I’d like to work </w:t>
      </w:r>
      <w:r w:rsidR="000B4033">
        <w:rPr>
          <w:rStyle w:val="CommentReference"/>
        </w:rPr>
        <w:annotationRef/>
      </w:r>
      <w:r w:rsidR="000B4033">
        <w:rPr>
          <w:rStyle w:val="CommentReference"/>
        </w:rPr>
        <w:t xml:space="preserve">with anyone interested in this or related topics, regardless of whether it becomes an activity in this </w:t>
      </w:r>
      <w:r w:rsidR="008C6DB9">
        <w:rPr>
          <w:rStyle w:val="CommentReference"/>
        </w:rPr>
        <w:t>group</w:t>
      </w:r>
      <w:r w:rsidR="000B4033">
        <w:rPr>
          <w:rStyle w:val="CommentReference"/>
        </w:rPr>
        <w:t xml:space="preserve">. My </w:t>
      </w:r>
      <w:r w:rsidR="000B4033">
        <w:t>goal</w:t>
      </w:r>
      <w:r w:rsidR="008C6DB9">
        <w:t xml:space="preserve"> </w:t>
      </w:r>
      <w:r w:rsidR="006915EF">
        <w:t xml:space="preserve">for years </w:t>
      </w:r>
      <w:r w:rsidR="000B4033">
        <w:t>has been to contribute to the global community by developing widely-applicable neutral ontologies, and work with people interested in i</w:t>
      </w:r>
      <w:r w:rsidR="008C6DB9">
        <w:t>t.</w:t>
      </w:r>
      <w:r w:rsidR="000B4033">
        <w:t xml:space="preserve"> </w:t>
      </w:r>
      <w:r>
        <w:rPr>
          <w:rStyle w:val="CommentReference"/>
        </w:rPr>
        <w:t xml:space="preserve">Please contact me at </w:t>
      </w:r>
      <w:hyperlink r:id="rId1" w:history="1">
        <w:r w:rsidRPr="005B2191">
          <w:rPr>
            <w:rStyle w:val="Hyperlink"/>
            <w:sz w:val="16"/>
            <w:szCs w:val="16"/>
          </w:rPr>
          <w:t>rrovetto@terpalum.umd.edu</w:t>
        </w:r>
      </w:hyperlink>
      <w:r>
        <w:rPr>
          <w:rStyle w:val="CommentReference"/>
        </w:rPr>
        <w:t xml:space="preserve">. See </w:t>
      </w:r>
      <w:hyperlink r:id="rId2" w:history="1">
        <w:r w:rsidRPr="00F5741F">
          <w:rPr>
            <w:rStyle w:val="Hyperlink"/>
            <w:sz w:val="16"/>
            <w:szCs w:val="16"/>
          </w:rPr>
          <w:t>publications</w:t>
        </w:r>
      </w:hyperlink>
      <w:r>
        <w:rPr>
          <w:rStyle w:val="CommentReference"/>
        </w:rPr>
        <w:t>,</w:t>
      </w:r>
      <w:r w:rsidR="006915EF">
        <w:rPr>
          <w:rStyle w:val="CommentReference"/>
        </w:rPr>
        <w:t xml:space="preserve"> and</w:t>
      </w:r>
      <w:r>
        <w:rPr>
          <w:rStyle w:val="CommentReference"/>
        </w:rPr>
        <w:t xml:space="preserve"> </w:t>
      </w:r>
      <w:hyperlink r:id="rId3" w:history="1">
        <w:r w:rsidRPr="00F5741F">
          <w:rPr>
            <w:rStyle w:val="Hyperlink"/>
            <w:sz w:val="16"/>
            <w:szCs w:val="16"/>
          </w:rPr>
          <w:t>this</w:t>
        </w:r>
      </w:hyperlink>
      <w:r>
        <w:rPr>
          <w:rStyle w:val="CommentReference"/>
        </w:rPr>
        <w:t>,</w:t>
      </w:r>
      <w:r w:rsidR="006915EF">
        <w:rPr>
          <w:rStyle w:val="CommentReference"/>
        </w:rPr>
        <w:t xml:space="preserve">&amp; </w:t>
      </w:r>
      <w:hyperlink r:id="rId4" w:history="1">
        <w:r w:rsidRPr="00F5741F">
          <w:rPr>
            <w:rStyle w:val="Hyperlink"/>
            <w:sz w:val="16"/>
            <w:szCs w:val="16"/>
          </w:rPr>
          <w:t>this</w:t>
        </w:r>
      </w:hyperlink>
      <w:r w:rsidR="000B4033">
        <w:rPr>
          <w:rStyle w:val="CommentReference"/>
        </w:rPr>
        <w:t xml:space="preserve">. </w:t>
      </w:r>
      <w:r>
        <w:rPr>
          <w:rStyle w:val="CommentReference"/>
        </w:rPr>
        <w:t>I’m also open to contribute</w:t>
      </w:r>
      <w:r w:rsidR="006915EF">
        <w:rPr>
          <w:rStyle w:val="CommentReference"/>
        </w:rPr>
        <w:t xml:space="preserve"> </w:t>
      </w:r>
      <w:r>
        <w:rPr>
          <w:rStyle w:val="CommentReference"/>
        </w:rPr>
        <w:t>to</w:t>
      </w:r>
      <w:r w:rsidR="006915EF">
        <w:rPr>
          <w:rStyle w:val="CommentReference"/>
        </w:rPr>
        <w:t>, and learn from,</w:t>
      </w:r>
      <w:r>
        <w:rPr>
          <w:rStyle w:val="CommentReference"/>
        </w:rPr>
        <w:t xml:space="preserve"> anyones projects or efforts related to this topic.</w:t>
      </w:r>
    </w:p>
  </w:comment>
  <w:comment w:id="32" w:author="robert rovetto" w:date="2020-04-01T18:17:00Z" w:initials="rr">
    <w:p w14:paraId="14F514F9" w14:textId="23DCC235" w:rsidR="000B4033" w:rsidRDefault="000B4033" w:rsidP="000B4033">
      <w:pPr>
        <w:pStyle w:val="CommentText"/>
      </w:pPr>
      <w:r>
        <w:rPr>
          <w:rStyle w:val="CommentReference"/>
        </w:rPr>
        <w:annotationRef/>
      </w:r>
      <w:r>
        <w:rPr>
          <w:rStyle w:val="CommentReference"/>
        </w:rPr>
        <w:annotationRef/>
      </w:r>
      <w:r>
        <w:t>Another commenter was correct that distinctions can be made b/w data and information, and respective sharing or fusion processes.</w:t>
      </w:r>
    </w:p>
    <w:p w14:paraId="66FF3633" w14:textId="19323F8B" w:rsidR="000B4033" w:rsidRDefault="000B4033">
      <w:pPr>
        <w:pStyle w:val="CommentText"/>
      </w:pPr>
    </w:p>
  </w:comment>
  <w:comment w:id="33" w:author="robert rovetto" w:date="2020-04-01T18:27:00Z" w:initials="rr">
    <w:p w14:paraId="1D7B6B66" w14:textId="40551F3A" w:rsidR="00EB7297" w:rsidRDefault="008C6DB9">
      <w:pPr>
        <w:pStyle w:val="CommentText"/>
      </w:pPr>
      <w:r>
        <w:t xml:space="preserve">Similar to </w:t>
      </w:r>
      <w:r w:rsidR="00EB7297">
        <w:rPr>
          <w:rStyle w:val="CommentReference"/>
        </w:rPr>
        <w:annotationRef/>
      </w:r>
      <w:r>
        <w:rPr>
          <w:rStyle w:val="CommentReference"/>
        </w:rPr>
        <w:t>a</w:t>
      </w:r>
      <w:r w:rsidR="00EB7297">
        <w:t xml:space="preserve">nother commenter </w:t>
      </w:r>
      <w:r>
        <w:t>(in a seperate doc):</w:t>
      </w:r>
      <w:r w:rsidR="00EB7297">
        <w:t xml:space="preserve"> if desired we can distinguish between data and information, and associated exchange, fusion, and other processes</w:t>
      </w:r>
      <w:r>
        <w:t>.</w:t>
      </w:r>
    </w:p>
  </w:comment>
  <w:comment w:id="37" w:author="Jah, Moriba" w:date="2020-04-01T11:24:00Z" w:initials="JM">
    <w:p w14:paraId="61063A68" w14:textId="17349FAB" w:rsidR="009E2FBD" w:rsidRDefault="009E2FBD">
      <w:pPr>
        <w:pStyle w:val="CommentText"/>
      </w:pPr>
      <w:r>
        <w:rPr>
          <w:rStyle w:val="CommentReference"/>
        </w:rPr>
        <w:annotationRef/>
      </w:r>
      <w:r>
        <w:t xml:space="preserve">Data Fusion is not merging information but rather the resultant inference from the MUTUAL INFORMATION existent in an augmented or aggregated data set. To wit, what is inferred can only be so because of the combined information content originating from independent/dispararte information sources. Another way to say this is that when a parameter or set of parameters are « observable » only in the aggregate data set but not in any specific source by itself. </w:t>
      </w:r>
    </w:p>
  </w:comment>
  <w:comment w:id="39" w:author="Marlon E Sorge" w:date="2020-04-01T12:09:00Z" w:initials="MES">
    <w:p w14:paraId="7B06A412" w14:textId="23D936A0" w:rsidR="00120AE8" w:rsidRDefault="00120AE8">
      <w:pPr>
        <w:pStyle w:val="CommentText"/>
      </w:pPr>
      <w:r>
        <w:rPr>
          <w:rStyle w:val="CommentReference"/>
        </w:rPr>
        <w:annotationRef/>
      </w:r>
      <w:r>
        <w:t>Add a placeholder for essentially what Moriba is discussing about the additional level of complexity of integrating observations.</w:t>
      </w:r>
    </w:p>
  </w:comment>
  <w:comment w:id="68" w:author="Jah, Moriba" w:date="2020-04-01T11:34:00Z" w:initials="JM">
    <w:p w14:paraId="325920FF" w14:textId="0B3514A2" w:rsidR="005A2573" w:rsidRDefault="005A2573">
      <w:pPr>
        <w:pStyle w:val="CommentText"/>
      </w:pPr>
      <w:r>
        <w:rPr>
          <w:rStyle w:val="CommentReference"/>
        </w:rPr>
        <w:annotationRef/>
      </w:r>
      <w:r>
        <w:t xml:space="preserve">Look to other domains where data anonymity has been successful without detriment to properly informaing a largeer community of salient issues, for instanc, the health care/deical research thrives while data anonymity of specifc patients is protected and undisclosed. </w:t>
      </w:r>
    </w:p>
  </w:comment>
  <w:comment w:id="70" w:author="Jah, Moriba" w:date="2020-04-01T11:33:00Z" w:initials="JM">
    <w:p w14:paraId="5D32D933" w14:textId="1AD68280" w:rsidR="005A2573" w:rsidRDefault="005A2573">
      <w:pPr>
        <w:pStyle w:val="CommentText"/>
      </w:pPr>
      <w:r>
        <w:rPr>
          <w:rStyle w:val="CommentReference"/>
        </w:rPr>
        <w:annotationRef/>
      </w:r>
      <w:r>
        <w:t xml:space="preserve">This will be best served by practicing proper « Information Provenance » </w:t>
      </w:r>
    </w:p>
  </w:comment>
  <w:comment w:id="71" w:author="Jah, Moriba" w:date="2020-04-01T11:36:00Z" w:initials="JM">
    <w:p w14:paraId="3E32FF8A" w14:textId="36D1618B" w:rsidR="00BB1DEC" w:rsidRDefault="00BB1DEC">
      <w:pPr>
        <w:pStyle w:val="CommentText"/>
      </w:pPr>
      <w:r>
        <w:rPr>
          <w:rStyle w:val="CommentReference"/>
        </w:rPr>
        <w:annotationRef/>
      </w:r>
      <w:r>
        <w:t xml:space="preserve">Encourage looking into Traditional Ecological Knowledge (TEK) as a corups of tenets that can be leveraged for success of managing </w:t>
      </w:r>
      <w:r w:rsidR="00AA40D4">
        <w:t xml:space="preserve">the carrying </w:t>
      </w:r>
      <w:r>
        <w:t xml:space="preserve">capacity </w:t>
      </w:r>
      <w:r w:rsidR="00AA40D4">
        <w:t>of</w:t>
      </w:r>
      <w:r>
        <w:t xml:space="preserve"> finite resources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9C53E1" w15:done="0"/>
  <w15:commentEx w15:paraId="7DDB15F7" w15:done="0"/>
  <w15:commentEx w15:paraId="5AD7EC85" w15:done="0"/>
  <w15:commentEx w15:paraId="66FF3633" w15:done="0"/>
  <w15:commentEx w15:paraId="1D7B6B66" w15:done="0"/>
  <w15:commentEx w15:paraId="61063A68" w15:done="0"/>
  <w15:commentEx w15:paraId="7B06A412" w15:done="0"/>
  <w15:commentEx w15:paraId="325920FF" w15:done="0"/>
  <w15:commentEx w15:paraId="5D32D933" w15:done="0"/>
  <w15:commentEx w15:paraId="3E32F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5DC2" w16cex:dateUtc="2020-04-01T22:36:00Z"/>
  <w16cex:commentExtensible w16cex:durableId="222F58E0" w16cex:dateUtc="2020-04-01T22:16:00Z"/>
  <w16cex:commentExtensible w16cex:durableId="222F5937" w16cex:dateUtc="2020-04-01T22:17:00Z"/>
  <w16cex:commentExtensible w16cex:durableId="222F5BAB" w16cex:dateUtc="2020-04-01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9C53E1" w16cid:durableId="222EF78F"/>
  <w16cid:commentId w16cid:paraId="7DDB15F7" w16cid:durableId="222F5DC2"/>
  <w16cid:commentId w16cid:paraId="5AD7EC85" w16cid:durableId="222F58E0"/>
  <w16cid:commentId w16cid:paraId="66FF3633" w16cid:durableId="222F5937"/>
  <w16cid:commentId w16cid:paraId="1D7B6B66" w16cid:durableId="222F5BAB"/>
  <w16cid:commentId w16cid:paraId="61063A68" w16cid:durableId="222EF874"/>
  <w16cid:commentId w16cid:paraId="7B06A412" w16cid:durableId="222F02EE"/>
  <w16cid:commentId w16cid:paraId="325920FF" w16cid:durableId="222EFAAD"/>
  <w16cid:commentId w16cid:paraId="5D32D933" w16cid:durableId="222EFA89"/>
  <w16cid:commentId w16cid:paraId="3E32FF8A" w16cid:durableId="222EFB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D858A" w14:textId="77777777" w:rsidR="003F0F3E" w:rsidRDefault="003F0F3E">
      <w:r>
        <w:separator/>
      </w:r>
    </w:p>
  </w:endnote>
  <w:endnote w:type="continuationSeparator" w:id="0">
    <w:p w14:paraId="5DFF889D" w14:textId="77777777" w:rsidR="003F0F3E" w:rsidRDefault="003F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C92A3" w14:textId="77777777" w:rsidR="00B1235C" w:rsidRDefault="00B12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B9F50" w14:textId="77777777" w:rsidR="00B1235C" w:rsidRDefault="00B12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CF759" w14:textId="77777777" w:rsidR="00B1235C" w:rsidRDefault="00B12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51A8E" w14:textId="77777777" w:rsidR="003F0F3E" w:rsidRDefault="003F0F3E">
      <w:r>
        <w:separator/>
      </w:r>
    </w:p>
  </w:footnote>
  <w:footnote w:type="continuationSeparator" w:id="0">
    <w:p w14:paraId="21D80DC1" w14:textId="77777777" w:rsidR="003F0F3E" w:rsidRDefault="003F0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574EC" w14:textId="77777777" w:rsidR="00076287" w:rsidRDefault="00D8658F" w:rsidP="005A09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E35594" w14:textId="77777777" w:rsidR="00076287" w:rsidRDefault="003F0F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E30B" w14:textId="6D150540" w:rsidR="00076287" w:rsidRDefault="00D8658F">
    <w:pPr>
      <w:pStyle w:val="Header"/>
    </w:pPr>
    <w:r>
      <w:rPr>
        <w:rStyle w:val="PageNumber"/>
      </w:rPr>
      <w:fldChar w:fldCharType="begin"/>
    </w:r>
    <w:r>
      <w:rPr>
        <w:rStyle w:val="PageNumber"/>
      </w:rPr>
      <w:instrText xml:space="preserve"> PAGE </w:instrText>
    </w:r>
    <w:r>
      <w:rPr>
        <w:rStyle w:val="PageNumber"/>
      </w:rPr>
      <w:fldChar w:fldCharType="separate"/>
    </w:r>
    <w:r w:rsidR="007B0A14">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B0A14">
      <w:rPr>
        <w:rStyle w:val="PageNumber"/>
        <w:noProof/>
      </w:rPr>
      <w:t>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6E931" w14:textId="77777777" w:rsidR="00FB161C" w:rsidRDefault="00FB161C" w:rsidP="00FB161C">
    <w:pPr>
      <w:pStyle w:val="Header"/>
      <w:ind w:right="-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77AC4"/>
    <w:multiLevelType w:val="hybridMultilevel"/>
    <w:tmpl w:val="1372694C"/>
    <w:lvl w:ilvl="0" w:tplc="EE26ED16">
      <w:start w:val="1"/>
      <w:numFmt w:val="bullet"/>
      <w:lvlText w:val=""/>
      <w:lvlJc w:val="left"/>
      <w:pPr>
        <w:tabs>
          <w:tab w:val="num" w:pos="720"/>
        </w:tabs>
        <w:ind w:left="720" w:hanging="360"/>
      </w:pPr>
      <w:rPr>
        <w:rFonts w:ascii="Wingdings 2" w:hAnsi="Wingdings 2" w:hint="default"/>
      </w:rPr>
    </w:lvl>
    <w:lvl w:ilvl="1" w:tplc="23225126">
      <w:start w:val="114"/>
      <w:numFmt w:val="bullet"/>
      <w:lvlText w:val=""/>
      <w:lvlJc w:val="left"/>
      <w:pPr>
        <w:tabs>
          <w:tab w:val="num" w:pos="1440"/>
        </w:tabs>
        <w:ind w:left="1440" w:hanging="360"/>
      </w:pPr>
      <w:rPr>
        <w:rFonts w:ascii="Wingdings 2" w:hAnsi="Wingdings 2" w:hint="default"/>
      </w:rPr>
    </w:lvl>
    <w:lvl w:ilvl="2" w:tplc="73E44E12" w:tentative="1">
      <w:start w:val="1"/>
      <w:numFmt w:val="bullet"/>
      <w:lvlText w:val=""/>
      <w:lvlJc w:val="left"/>
      <w:pPr>
        <w:tabs>
          <w:tab w:val="num" w:pos="2160"/>
        </w:tabs>
        <w:ind w:left="2160" w:hanging="360"/>
      </w:pPr>
      <w:rPr>
        <w:rFonts w:ascii="Wingdings 2" w:hAnsi="Wingdings 2" w:hint="default"/>
      </w:rPr>
    </w:lvl>
    <w:lvl w:ilvl="3" w:tplc="7E7E46C4" w:tentative="1">
      <w:start w:val="1"/>
      <w:numFmt w:val="bullet"/>
      <w:lvlText w:val=""/>
      <w:lvlJc w:val="left"/>
      <w:pPr>
        <w:tabs>
          <w:tab w:val="num" w:pos="2880"/>
        </w:tabs>
        <w:ind w:left="2880" w:hanging="360"/>
      </w:pPr>
      <w:rPr>
        <w:rFonts w:ascii="Wingdings 2" w:hAnsi="Wingdings 2" w:hint="default"/>
      </w:rPr>
    </w:lvl>
    <w:lvl w:ilvl="4" w:tplc="421827BC" w:tentative="1">
      <w:start w:val="1"/>
      <w:numFmt w:val="bullet"/>
      <w:lvlText w:val=""/>
      <w:lvlJc w:val="left"/>
      <w:pPr>
        <w:tabs>
          <w:tab w:val="num" w:pos="3600"/>
        </w:tabs>
        <w:ind w:left="3600" w:hanging="360"/>
      </w:pPr>
      <w:rPr>
        <w:rFonts w:ascii="Wingdings 2" w:hAnsi="Wingdings 2" w:hint="default"/>
      </w:rPr>
    </w:lvl>
    <w:lvl w:ilvl="5" w:tplc="B5ECCE5A" w:tentative="1">
      <w:start w:val="1"/>
      <w:numFmt w:val="bullet"/>
      <w:lvlText w:val=""/>
      <w:lvlJc w:val="left"/>
      <w:pPr>
        <w:tabs>
          <w:tab w:val="num" w:pos="4320"/>
        </w:tabs>
        <w:ind w:left="4320" w:hanging="360"/>
      </w:pPr>
      <w:rPr>
        <w:rFonts w:ascii="Wingdings 2" w:hAnsi="Wingdings 2" w:hint="default"/>
      </w:rPr>
    </w:lvl>
    <w:lvl w:ilvl="6" w:tplc="10525DEE" w:tentative="1">
      <w:start w:val="1"/>
      <w:numFmt w:val="bullet"/>
      <w:lvlText w:val=""/>
      <w:lvlJc w:val="left"/>
      <w:pPr>
        <w:tabs>
          <w:tab w:val="num" w:pos="5040"/>
        </w:tabs>
        <w:ind w:left="5040" w:hanging="360"/>
      </w:pPr>
      <w:rPr>
        <w:rFonts w:ascii="Wingdings 2" w:hAnsi="Wingdings 2" w:hint="default"/>
      </w:rPr>
    </w:lvl>
    <w:lvl w:ilvl="7" w:tplc="E954C34C" w:tentative="1">
      <w:start w:val="1"/>
      <w:numFmt w:val="bullet"/>
      <w:lvlText w:val=""/>
      <w:lvlJc w:val="left"/>
      <w:pPr>
        <w:tabs>
          <w:tab w:val="num" w:pos="5760"/>
        </w:tabs>
        <w:ind w:left="5760" w:hanging="360"/>
      </w:pPr>
      <w:rPr>
        <w:rFonts w:ascii="Wingdings 2" w:hAnsi="Wingdings 2" w:hint="default"/>
      </w:rPr>
    </w:lvl>
    <w:lvl w:ilvl="8" w:tplc="D67A9F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7227C78"/>
    <w:multiLevelType w:val="hybridMultilevel"/>
    <w:tmpl w:val="3FA88416"/>
    <w:lvl w:ilvl="0" w:tplc="1FC4E88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D763E"/>
    <w:multiLevelType w:val="hybridMultilevel"/>
    <w:tmpl w:val="0B344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C818C3"/>
    <w:multiLevelType w:val="multilevel"/>
    <w:tmpl w:val="E7EABD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9D43478"/>
    <w:multiLevelType w:val="hybridMultilevel"/>
    <w:tmpl w:val="3B7ED424"/>
    <w:lvl w:ilvl="0" w:tplc="E87EEF52">
      <w:start w:val="1"/>
      <w:numFmt w:val="bullet"/>
      <w:lvlText w:val=""/>
      <w:lvlJc w:val="left"/>
      <w:pPr>
        <w:tabs>
          <w:tab w:val="num" w:pos="720"/>
        </w:tabs>
        <w:ind w:left="720" w:hanging="360"/>
      </w:pPr>
      <w:rPr>
        <w:rFonts w:ascii="Wingdings 2" w:hAnsi="Wingdings 2" w:hint="default"/>
      </w:rPr>
    </w:lvl>
    <w:lvl w:ilvl="1" w:tplc="B462A374">
      <w:start w:val="114"/>
      <w:numFmt w:val="bullet"/>
      <w:lvlText w:val=""/>
      <w:lvlJc w:val="left"/>
      <w:pPr>
        <w:tabs>
          <w:tab w:val="num" w:pos="1440"/>
        </w:tabs>
        <w:ind w:left="1440" w:hanging="360"/>
      </w:pPr>
      <w:rPr>
        <w:rFonts w:ascii="Wingdings 2" w:hAnsi="Wingdings 2" w:hint="default"/>
      </w:rPr>
    </w:lvl>
    <w:lvl w:ilvl="2" w:tplc="275A35C2" w:tentative="1">
      <w:start w:val="1"/>
      <w:numFmt w:val="bullet"/>
      <w:lvlText w:val=""/>
      <w:lvlJc w:val="left"/>
      <w:pPr>
        <w:tabs>
          <w:tab w:val="num" w:pos="2160"/>
        </w:tabs>
        <w:ind w:left="2160" w:hanging="360"/>
      </w:pPr>
      <w:rPr>
        <w:rFonts w:ascii="Wingdings 2" w:hAnsi="Wingdings 2" w:hint="default"/>
      </w:rPr>
    </w:lvl>
    <w:lvl w:ilvl="3" w:tplc="9B86D19E" w:tentative="1">
      <w:start w:val="1"/>
      <w:numFmt w:val="bullet"/>
      <w:lvlText w:val=""/>
      <w:lvlJc w:val="left"/>
      <w:pPr>
        <w:tabs>
          <w:tab w:val="num" w:pos="2880"/>
        </w:tabs>
        <w:ind w:left="2880" w:hanging="360"/>
      </w:pPr>
      <w:rPr>
        <w:rFonts w:ascii="Wingdings 2" w:hAnsi="Wingdings 2" w:hint="default"/>
      </w:rPr>
    </w:lvl>
    <w:lvl w:ilvl="4" w:tplc="13481AD0" w:tentative="1">
      <w:start w:val="1"/>
      <w:numFmt w:val="bullet"/>
      <w:lvlText w:val=""/>
      <w:lvlJc w:val="left"/>
      <w:pPr>
        <w:tabs>
          <w:tab w:val="num" w:pos="3600"/>
        </w:tabs>
        <w:ind w:left="3600" w:hanging="360"/>
      </w:pPr>
      <w:rPr>
        <w:rFonts w:ascii="Wingdings 2" w:hAnsi="Wingdings 2" w:hint="default"/>
      </w:rPr>
    </w:lvl>
    <w:lvl w:ilvl="5" w:tplc="FB8E3C52" w:tentative="1">
      <w:start w:val="1"/>
      <w:numFmt w:val="bullet"/>
      <w:lvlText w:val=""/>
      <w:lvlJc w:val="left"/>
      <w:pPr>
        <w:tabs>
          <w:tab w:val="num" w:pos="4320"/>
        </w:tabs>
        <w:ind w:left="4320" w:hanging="360"/>
      </w:pPr>
      <w:rPr>
        <w:rFonts w:ascii="Wingdings 2" w:hAnsi="Wingdings 2" w:hint="default"/>
      </w:rPr>
    </w:lvl>
    <w:lvl w:ilvl="6" w:tplc="9E5485D4" w:tentative="1">
      <w:start w:val="1"/>
      <w:numFmt w:val="bullet"/>
      <w:lvlText w:val=""/>
      <w:lvlJc w:val="left"/>
      <w:pPr>
        <w:tabs>
          <w:tab w:val="num" w:pos="5040"/>
        </w:tabs>
        <w:ind w:left="5040" w:hanging="360"/>
      </w:pPr>
      <w:rPr>
        <w:rFonts w:ascii="Wingdings 2" w:hAnsi="Wingdings 2" w:hint="default"/>
      </w:rPr>
    </w:lvl>
    <w:lvl w:ilvl="7" w:tplc="AEF4318C" w:tentative="1">
      <w:start w:val="1"/>
      <w:numFmt w:val="bullet"/>
      <w:lvlText w:val=""/>
      <w:lvlJc w:val="left"/>
      <w:pPr>
        <w:tabs>
          <w:tab w:val="num" w:pos="5760"/>
        </w:tabs>
        <w:ind w:left="5760" w:hanging="360"/>
      </w:pPr>
      <w:rPr>
        <w:rFonts w:ascii="Wingdings 2" w:hAnsi="Wingdings 2" w:hint="default"/>
      </w:rPr>
    </w:lvl>
    <w:lvl w:ilvl="8" w:tplc="3FCCE51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B212A28"/>
    <w:multiLevelType w:val="hybridMultilevel"/>
    <w:tmpl w:val="FE521E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7EF610B"/>
    <w:multiLevelType w:val="hybridMultilevel"/>
    <w:tmpl w:val="741E1F74"/>
    <w:lvl w:ilvl="0" w:tplc="1986B12C">
      <w:start w:val="1"/>
      <w:numFmt w:val="bullet"/>
      <w:lvlText w:val=""/>
      <w:lvlJc w:val="left"/>
      <w:pPr>
        <w:tabs>
          <w:tab w:val="num" w:pos="720"/>
        </w:tabs>
        <w:ind w:left="720" w:hanging="360"/>
      </w:pPr>
      <w:rPr>
        <w:rFonts w:ascii="Wingdings 2" w:hAnsi="Wingdings 2" w:hint="default"/>
      </w:rPr>
    </w:lvl>
    <w:lvl w:ilvl="1" w:tplc="7318D62A">
      <w:start w:val="114"/>
      <w:numFmt w:val="bullet"/>
      <w:lvlText w:val=""/>
      <w:lvlJc w:val="left"/>
      <w:pPr>
        <w:tabs>
          <w:tab w:val="num" w:pos="1440"/>
        </w:tabs>
        <w:ind w:left="1440" w:hanging="360"/>
      </w:pPr>
      <w:rPr>
        <w:rFonts w:ascii="Wingdings 2" w:hAnsi="Wingdings 2" w:hint="default"/>
      </w:rPr>
    </w:lvl>
    <w:lvl w:ilvl="2" w:tplc="B86C8784" w:tentative="1">
      <w:start w:val="1"/>
      <w:numFmt w:val="bullet"/>
      <w:lvlText w:val=""/>
      <w:lvlJc w:val="left"/>
      <w:pPr>
        <w:tabs>
          <w:tab w:val="num" w:pos="2160"/>
        </w:tabs>
        <w:ind w:left="2160" w:hanging="360"/>
      </w:pPr>
      <w:rPr>
        <w:rFonts w:ascii="Wingdings 2" w:hAnsi="Wingdings 2" w:hint="default"/>
      </w:rPr>
    </w:lvl>
    <w:lvl w:ilvl="3" w:tplc="7610B9FA" w:tentative="1">
      <w:start w:val="1"/>
      <w:numFmt w:val="bullet"/>
      <w:lvlText w:val=""/>
      <w:lvlJc w:val="left"/>
      <w:pPr>
        <w:tabs>
          <w:tab w:val="num" w:pos="2880"/>
        </w:tabs>
        <w:ind w:left="2880" w:hanging="360"/>
      </w:pPr>
      <w:rPr>
        <w:rFonts w:ascii="Wingdings 2" w:hAnsi="Wingdings 2" w:hint="default"/>
      </w:rPr>
    </w:lvl>
    <w:lvl w:ilvl="4" w:tplc="2D6A9832" w:tentative="1">
      <w:start w:val="1"/>
      <w:numFmt w:val="bullet"/>
      <w:lvlText w:val=""/>
      <w:lvlJc w:val="left"/>
      <w:pPr>
        <w:tabs>
          <w:tab w:val="num" w:pos="3600"/>
        </w:tabs>
        <w:ind w:left="3600" w:hanging="360"/>
      </w:pPr>
      <w:rPr>
        <w:rFonts w:ascii="Wingdings 2" w:hAnsi="Wingdings 2" w:hint="default"/>
      </w:rPr>
    </w:lvl>
    <w:lvl w:ilvl="5" w:tplc="2BB66786" w:tentative="1">
      <w:start w:val="1"/>
      <w:numFmt w:val="bullet"/>
      <w:lvlText w:val=""/>
      <w:lvlJc w:val="left"/>
      <w:pPr>
        <w:tabs>
          <w:tab w:val="num" w:pos="4320"/>
        </w:tabs>
        <w:ind w:left="4320" w:hanging="360"/>
      </w:pPr>
      <w:rPr>
        <w:rFonts w:ascii="Wingdings 2" w:hAnsi="Wingdings 2" w:hint="default"/>
      </w:rPr>
    </w:lvl>
    <w:lvl w:ilvl="6" w:tplc="12DC02A6" w:tentative="1">
      <w:start w:val="1"/>
      <w:numFmt w:val="bullet"/>
      <w:lvlText w:val=""/>
      <w:lvlJc w:val="left"/>
      <w:pPr>
        <w:tabs>
          <w:tab w:val="num" w:pos="5040"/>
        </w:tabs>
        <w:ind w:left="5040" w:hanging="360"/>
      </w:pPr>
      <w:rPr>
        <w:rFonts w:ascii="Wingdings 2" w:hAnsi="Wingdings 2" w:hint="default"/>
      </w:rPr>
    </w:lvl>
    <w:lvl w:ilvl="7" w:tplc="E77C2082" w:tentative="1">
      <w:start w:val="1"/>
      <w:numFmt w:val="bullet"/>
      <w:lvlText w:val=""/>
      <w:lvlJc w:val="left"/>
      <w:pPr>
        <w:tabs>
          <w:tab w:val="num" w:pos="5760"/>
        </w:tabs>
        <w:ind w:left="5760" w:hanging="360"/>
      </w:pPr>
      <w:rPr>
        <w:rFonts w:ascii="Wingdings 2" w:hAnsi="Wingdings 2" w:hint="default"/>
      </w:rPr>
    </w:lvl>
    <w:lvl w:ilvl="8" w:tplc="64E4163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EF72923"/>
    <w:multiLevelType w:val="hybridMultilevel"/>
    <w:tmpl w:val="B058C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E86C90"/>
    <w:multiLevelType w:val="hybridMultilevel"/>
    <w:tmpl w:val="3DE29AF8"/>
    <w:lvl w:ilvl="0" w:tplc="9BF6D9F4">
      <w:start w:val="1"/>
      <w:numFmt w:val="bullet"/>
      <w:lvlText w:val=""/>
      <w:lvlJc w:val="left"/>
      <w:pPr>
        <w:tabs>
          <w:tab w:val="num" w:pos="720"/>
        </w:tabs>
        <w:ind w:left="720" w:hanging="360"/>
      </w:pPr>
      <w:rPr>
        <w:rFonts w:ascii="Wingdings 2" w:hAnsi="Wingdings 2" w:hint="default"/>
      </w:rPr>
    </w:lvl>
    <w:lvl w:ilvl="1" w:tplc="1E52B6AC">
      <w:start w:val="114"/>
      <w:numFmt w:val="bullet"/>
      <w:lvlText w:val=""/>
      <w:lvlJc w:val="left"/>
      <w:pPr>
        <w:tabs>
          <w:tab w:val="num" w:pos="1440"/>
        </w:tabs>
        <w:ind w:left="1440" w:hanging="360"/>
      </w:pPr>
      <w:rPr>
        <w:rFonts w:ascii="Wingdings 2" w:hAnsi="Wingdings 2" w:hint="default"/>
      </w:rPr>
    </w:lvl>
    <w:lvl w:ilvl="2" w:tplc="5E78949E" w:tentative="1">
      <w:start w:val="1"/>
      <w:numFmt w:val="bullet"/>
      <w:lvlText w:val=""/>
      <w:lvlJc w:val="left"/>
      <w:pPr>
        <w:tabs>
          <w:tab w:val="num" w:pos="2160"/>
        </w:tabs>
        <w:ind w:left="2160" w:hanging="360"/>
      </w:pPr>
      <w:rPr>
        <w:rFonts w:ascii="Wingdings 2" w:hAnsi="Wingdings 2" w:hint="default"/>
      </w:rPr>
    </w:lvl>
    <w:lvl w:ilvl="3" w:tplc="031A5832" w:tentative="1">
      <w:start w:val="1"/>
      <w:numFmt w:val="bullet"/>
      <w:lvlText w:val=""/>
      <w:lvlJc w:val="left"/>
      <w:pPr>
        <w:tabs>
          <w:tab w:val="num" w:pos="2880"/>
        </w:tabs>
        <w:ind w:left="2880" w:hanging="360"/>
      </w:pPr>
      <w:rPr>
        <w:rFonts w:ascii="Wingdings 2" w:hAnsi="Wingdings 2" w:hint="default"/>
      </w:rPr>
    </w:lvl>
    <w:lvl w:ilvl="4" w:tplc="C6CAD850" w:tentative="1">
      <w:start w:val="1"/>
      <w:numFmt w:val="bullet"/>
      <w:lvlText w:val=""/>
      <w:lvlJc w:val="left"/>
      <w:pPr>
        <w:tabs>
          <w:tab w:val="num" w:pos="3600"/>
        </w:tabs>
        <w:ind w:left="3600" w:hanging="360"/>
      </w:pPr>
      <w:rPr>
        <w:rFonts w:ascii="Wingdings 2" w:hAnsi="Wingdings 2" w:hint="default"/>
      </w:rPr>
    </w:lvl>
    <w:lvl w:ilvl="5" w:tplc="FA98628A" w:tentative="1">
      <w:start w:val="1"/>
      <w:numFmt w:val="bullet"/>
      <w:lvlText w:val=""/>
      <w:lvlJc w:val="left"/>
      <w:pPr>
        <w:tabs>
          <w:tab w:val="num" w:pos="4320"/>
        </w:tabs>
        <w:ind w:left="4320" w:hanging="360"/>
      </w:pPr>
      <w:rPr>
        <w:rFonts w:ascii="Wingdings 2" w:hAnsi="Wingdings 2" w:hint="default"/>
      </w:rPr>
    </w:lvl>
    <w:lvl w:ilvl="6" w:tplc="C98A4A26" w:tentative="1">
      <w:start w:val="1"/>
      <w:numFmt w:val="bullet"/>
      <w:lvlText w:val=""/>
      <w:lvlJc w:val="left"/>
      <w:pPr>
        <w:tabs>
          <w:tab w:val="num" w:pos="5040"/>
        </w:tabs>
        <w:ind w:left="5040" w:hanging="360"/>
      </w:pPr>
      <w:rPr>
        <w:rFonts w:ascii="Wingdings 2" w:hAnsi="Wingdings 2" w:hint="default"/>
      </w:rPr>
    </w:lvl>
    <w:lvl w:ilvl="7" w:tplc="1B841468" w:tentative="1">
      <w:start w:val="1"/>
      <w:numFmt w:val="bullet"/>
      <w:lvlText w:val=""/>
      <w:lvlJc w:val="left"/>
      <w:pPr>
        <w:tabs>
          <w:tab w:val="num" w:pos="5760"/>
        </w:tabs>
        <w:ind w:left="5760" w:hanging="360"/>
      </w:pPr>
      <w:rPr>
        <w:rFonts w:ascii="Wingdings 2" w:hAnsi="Wingdings 2" w:hint="default"/>
      </w:rPr>
    </w:lvl>
    <w:lvl w:ilvl="8" w:tplc="370E9DE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C101480"/>
    <w:multiLevelType w:val="hybridMultilevel"/>
    <w:tmpl w:val="2D72B9AA"/>
    <w:lvl w:ilvl="0" w:tplc="27FE8AF2">
      <w:start w:val="1"/>
      <w:numFmt w:val="bullet"/>
      <w:lvlText w:val=""/>
      <w:lvlJc w:val="left"/>
      <w:pPr>
        <w:tabs>
          <w:tab w:val="num" w:pos="720"/>
        </w:tabs>
        <w:ind w:left="720" w:hanging="360"/>
      </w:pPr>
      <w:rPr>
        <w:rFonts w:ascii="Wingdings 2" w:hAnsi="Wingdings 2" w:hint="default"/>
      </w:rPr>
    </w:lvl>
    <w:lvl w:ilvl="1" w:tplc="D08C33EA">
      <w:start w:val="114"/>
      <w:numFmt w:val="bullet"/>
      <w:lvlText w:val=""/>
      <w:lvlJc w:val="left"/>
      <w:pPr>
        <w:tabs>
          <w:tab w:val="num" w:pos="1440"/>
        </w:tabs>
        <w:ind w:left="1440" w:hanging="360"/>
      </w:pPr>
      <w:rPr>
        <w:rFonts w:ascii="Wingdings 2" w:hAnsi="Wingdings 2" w:hint="default"/>
      </w:rPr>
    </w:lvl>
    <w:lvl w:ilvl="2" w:tplc="E5D601B4" w:tentative="1">
      <w:start w:val="1"/>
      <w:numFmt w:val="bullet"/>
      <w:lvlText w:val=""/>
      <w:lvlJc w:val="left"/>
      <w:pPr>
        <w:tabs>
          <w:tab w:val="num" w:pos="2160"/>
        </w:tabs>
        <w:ind w:left="2160" w:hanging="360"/>
      </w:pPr>
      <w:rPr>
        <w:rFonts w:ascii="Wingdings 2" w:hAnsi="Wingdings 2" w:hint="default"/>
      </w:rPr>
    </w:lvl>
    <w:lvl w:ilvl="3" w:tplc="A4606D68" w:tentative="1">
      <w:start w:val="1"/>
      <w:numFmt w:val="bullet"/>
      <w:lvlText w:val=""/>
      <w:lvlJc w:val="left"/>
      <w:pPr>
        <w:tabs>
          <w:tab w:val="num" w:pos="2880"/>
        </w:tabs>
        <w:ind w:left="2880" w:hanging="360"/>
      </w:pPr>
      <w:rPr>
        <w:rFonts w:ascii="Wingdings 2" w:hAnsi="Wingdings 2" w:hint="default"/>
      </w:rPr>
    </w:lvl>
    <w:lvl w:ilvl="4" w:tplc="B51A4B60" w:tentative="1">
      <w:start w:val="1"/>
      <w:numFmt w:val="bullet"/>
      <w:lvlText w:val=""/>
      <w:lvlJc w:val="left"/>
      <w:pPr>
        <w:tabs>
          <w:tab w:val="num" w:pos="3600"/>
        </w:tabs>
        <w:ind w:left="3600" w:hanging="360"/>
      </w:pPr>
      <w:rPr>
        <w:rFonts w:ascii="Wingdings 2" w:hAnsi="Wingdings 2" w:hint="default"/>
      </w:rPr>
    </w:lvl>
    <w:lvl w:ilvl="5" w:tplc="FC644A5C" w:tentative="1">
      <w:start w:val="1"/>
      <w:numFmt w:val="bullet"/>
      <w:lvlText w:val=""/>
      <w:lvlJc w:val="left"/>
      <w:pPr>
        <w:tabs>
          <w:tab w:val="num" w:pos="4320"/>
        </w:tabs>
        <w:ind w:left="4320" w:hanging="360"/>
      </w:pPr>
      <w:rPr>
        <w:rFonts w:ascii="Wingdings 2" w:hAnsi="Wingdings 2" w:hint="default"/>
      </w:rPr>
    </w:lvl>
    <w:lvl w:ilvl="6" w:tplc="3F90F5F2" w:tentative="1">
      <w:start w:val="1"/>
      <w:numFmt w:val="bullet"/>
      <w:lvlText w:val=""/>
      <w:lvlJc w:val="left"/>
      <w:pPr>
        <w:tabs>
          <w:tab w:val="num" w:pos="5040"/>
        </w:tabs>
        <w:ind w:left="5040" w:hanging="360"/>
      </w:pPr>
      <w:rPr>
        <w:rFonts w:ascii="Wingdings 2" w:hAnsi="Wingdings 2" w:hint="default"/>
      </w:rPr>
    </w:lvl>
    <w:lvl w:ilvl="7" w:tplc="E85E250A" w:tentative="1">
      <w:start w:val="1"/>
      <w:numFmt w:val="bullet"/>
      <w:lvlText w:val=""/>
      <w:lvlJc w:val="left"/>
      <w:pPr>
        <w:tabs>
          <w:tab w:val="num" w:pos="5760"/>
        </w:tabs>
        <w:ind w:left="5760" w:hanging="360"/>
      </w:pPr>
      <w:rPr>
        <w:rFonts w:ascii="Wingdings 2" w:hAnsi="Wingdings 2" w:hint="default"/>
      </w:rPr>
    </w:lvl>
    <w:lvl w:ilvl="8" w:tplc="54BAF648"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3980953"/>
    <w:multiLevelType w:val="hybridMultilevel"/>
    <w:tmpl w:val="FC32D03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67D649EF"/>
    <w:multiLevelType w:val="hybridMultilevel"/>
    <w:tmpl w:val="229E52CE"/>
    <w:lvl w:ilvl="0" w:tplc="1DCEAA28">
      <w:start w:val="1"/>
      <w:numFmt w:val="bullet"/>
      <w:lvlText w:val=""/>
      <w:lvlJc w:val="left"/>
      <w:pPr>
        <w:tabs>
          <w:tab w:val="num" w:pos="720"/>
        </w:tabs>
        <w:ind w:left="720" w:hanging="360"/>
      </w:pPr>
      <w:rPr>
        <w:rFonts w:ascii="Wingdings 2" w:hAnsi="Wingdings 2" w:hint="default"/>
      </w:rPr>
    </w:lvl>
    <w:lvl w:ilvl="1" w:tplc="73921F04">
      <w:start w:val="114"/>
      <w:numFmt w:val="bullet"/>
      <w:lvlText w:val=""/>
      <w:lvlJc w:val="left"/>
      <w:pPr>
        <w:tabs>
          <w:tab w:val="num" w:pos="1440"/>
        </w:tabs>
        <w:ind w:left="1440" w:hanging="360"/>
      </w:pPr>
      <w:rPr>
        <w:rFonts w:ascii="Wingdings 2" w:hAnsi="Wingdings 2" w:hint="default"/>
      </w:rPr>
    </w:lvl>
    <w:lvl w:ilvl="2" w:tplc="1EEE0D16" w:tentative="1">
      <w:start w:val="1"/>
      <w:numFmt w:val="bullet"/>
      <w:lvlText w:val=""/>
      <w:lvlJc w:val="left"/>
      <w:pPr>
        <w:tabs>
          <w:tab w:val="num" w:pos="2160"/>
        </w:tabs>
        <w:ind w:left="2160" w:hanging="360"/>
      </w:pPr>
      <w:rPr>
        <w:rFonts w:ascii="Wingdings 2" w:hAnsi="Wingdings 2" w:hint="default"/>
      </w:rPr>
    </w:lvl>
    <w:lvl w:ilvl="3" w:tplc="820812CE" w:tentative="1">
      <w:start w:val="1"/>
      <w:numFmt w:val="bullet"/>
      <w:lvlText w:val=""/>
      <w:lvlJc w:val="left"/>
      <w:pPr>
        <w:tabs>
          <w:tab w:val="num" w:pos="2880"/>
        </w:tabs>
        <w:ind w:left="2880" w:hanging="360"/>
      </w:pPr>
      <w:rPr>
        <w:rFonts w:ascii="Wingdings 2" w:hAnsi="Wingdings 2" w:hint="default"/>
      </w:rPr>
    </w:lvl>
    <w:lvl w:ilvl="4" w:tplc="D384001E" w:tentative="1">
      <w:start w:val="1"/>
      <w:numFmt w:val="bullet"/>
      <w:lvlText w:val=""/>
      <w:lvlJc w:val="left"/>
      <w:pPr>
        <w:tabs>
          <w:tab w:val="num" w:pos="3600"/>
        </w:tabs>
        <w:ind w:left="3600" w:hanging="360"/>
      </w:pPr>
      <w:rPr>
        <w:rFonts w:ascii="Wingdings 2" w:hAnsi="Wingdings 2" w:hint="default"/>
      </w:rPr>
    </w:lvl>
    <w:lvl w:ilvl="5" w:tplc="01043C02" w:tentative="1">
      <w:start w:val="1"/>
      <w:numFmt w:val="bullet"/>
      <w:lvlText w:val=""/>
      <w:lvlJc w:val="left"/>
      <w:pPr>
        <w:tabs>
          <w:tab w:val="num" w:pos="4320"/>
        </w:tabs>
        <w:ind w:left="4320" w:hanging="360"/>
      </w:pPr>
      <w:rPr>
        <w:rFonts w:ascii="Wingdings 2" w:hAnsi="Wingdings 2" w:hint="default"/>
      </w:rPr>
    </w:lvl>
    <w:lvl w:ilvl="6" w:tplc="71CADDB4" w:tentative="1">
      <w:start w:val="1"/>
      <w:numFmt w:val="bullet"/>
      <w:lvlText w:val=""/>
      <w:lvlJc w:val="left"/>
      <w:pPr>
        <w:tabs>
          <w:tab w:val="num" w:pos="5040"/>
        </w:tabs>
        <w:ind w:left="5040" w:hanging="360"/>
      </w:pPr>
      <w:rPr>
        <w:rFonts w:ascii="Wingdings 2" w:hAnsi="Wingdings 2" w:hint="default"/>
      </w:rPr>
    </w:lvl>
    <w:lvl w:ilvl="7" w:tplc="F9FCB9D8" w:tentative="1">
      <w:start w:val="1"/>
      <w:numFmt w:val="bullet"/>
      <w:lvlText w:val=""/>
      <w:lvlJc w:val="left"/>
      <w:pPr>
        <w:tabs>
          <w:tab w:val="num" w:pos="5760"/>
        </w:tabs>
        <w:ind w:left="5760" w:hanging="360"/>
      </w:pPr>
      <w:rPr>
        <w:rFonts w:ascii="Wingdings 2" w:hAnsi="Wingdings 2" w:hint="default"/>
      </w:rPr>
    </w:lvl>
    <w:lvl w:ilvl="8" w:tplc="36CED5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9AD4F50"/>
    <w:multiLevelType w:val="hybridMultilevel"/>
    <w:tmpl w:val="E35E3EAA"/>
    <w:lvl w:ilvl="0" w:tplc="6E26418C">
      <w:start w:val="1"/>
      <w:numFmt w:val="bullet"/>
      <w:lvlText w:val=""/>
      <w:lvlJc w:val="left"/>
      <w:pPr>
        <w:tabs>
          <w:tab w:val="num" w:pos="720"/>
        </w:tabs>
        <w:ind w:left="720" w:hanging="360"/>
      </w:pPr>
      <w:rPr>
        <w:rFonts w:ascii="Wingdings 2" w:hAnsi="Wingdings 2" w:hint="default"/>
      </w:rPr>
    </w:lvl>
    <w:lvl w:ilvl="1" w:tplc="FA124C7E">
      <w:start w:val="114"/>
      <w:numFmt w:val="bullet"/>
      <w:lvlText w:val=""/>
      <w:lvlJc w:val="left"/>
      <w:pPr>
        <w:tabs>
          <w:tab w:val="num" w:pos="1440"/>
        </w:tabs>
        <w:ind w:left="1440" w:hanging="360"/>
      </w:pPr>
      <w:rPr>
        <w:rFonts w:ascii="Wingdings 2" w:hAnsi="Wingdings 2" w:hint="default"/>
      </w:rPr>
    </w:lvl>
    <w:lvl w:ilvl="2" w:tplc="0934696A" w:tentative="1">
      <w:start w:val="1"/>
      <w:numFmt w:val="bullet"/>
      <w:lvlText w:val=""/>
      <w:lvlJc w:val="left"/>
      <w:pPr>
        <w:tabs>
          <w:tab w:val="num" w:pos="2160"/>
        </w:tabs>
        <w:ind w:left="2160" w:hanging="360"/>
      </w:pPr>
      <w:rPr>
        <w:rFonts w:ascii="Wingdings 2" w:hAnsi="Wingdings 2" w:hint="default"/>
      </w:rPr>
    </w:lvl>
    <w:lvl w:ilvl="3" w:tplc="89F2A72E" w:tentative="1">
      <w:start w:val="1"/>
      <w:numFmt w:val="bullet"/>
      <w:lvlText w:val=""/>
      <w:lvlJc w:val="left"/>
      <w:pPr>
        <w:tabs>
          <w:tab w:val="num" w:pos="2880"/>
        </w:tabs>
        <w:ind w:left="2880" w:hanging="360"/>
      </w:pPr>
      <w:rPr>
        <w:rFonts w:ascii="Wingdings 2" w:hAnsi="Wingdings 2" w:hint="default"/>
      </w:rPr>
    </w:lvl>
    <w:lvl w:ilvl="4" w:tplc="04AC8D9A" w:tentative="1">
      <w:start w:val="1"/>
      <w:numFmt w:val="bullet"/>
      <w:lvlText w:val=""/>
      <w:lvlJc w:val="left"/>
      <w:pPr>
        <w:tabs>
          <w:tab w:val="num" w:pos="3600"/>
        </w:tabs>
        <w:ind w:left="3600" w:hanging="360"/>
      </w:pPr>
      <w:rPr>
        <w:rFonts w:ascii="Wingdings 2" w:hAnsi="Wingdings 2" w:hint="default"/>
      </w:rPr>
    </w:lvl>
    <w:lvl w:ilvl="5" w:tplc="B136DC22" w:tentative="1">
      <w:start w:val="1"/>
      <w:numFmt w:val="bullet"/>
      <w:lvlText w:val=""/>
      <w:lvlJc w:val="left"/>
      <w:pPr>
        <w:tabs>
          <w:tab w:val="num" w:pos="4320"/>
        </w:tabs>
        <w:ind w:left="4320" w:hanging="360"/>
      </w:pPr>
      <w:rPr>
        <w:rFonts w:ascii="Wingdings 2" w:hAnsi="Wingdings 2" w:hint="default"/>
      </w:rPr>
    </w:lvl>
    <w:lvl w:ilvl="6" w:tplc="8CE8230A" w:tentative="1">
      <w:start w:val="1"/>
      <w:numFmt w:val="bullet"/>
      <w:lvlText w:val=""/>
      <w:lvlJc w:val="left"/>
      <w:pPr>
        <w:tabs>
          <w:tab w:val="num" w:pos="5040"/>
        </w:tabs>
        <w:ind w:left="5040" w:hanging="360"/>
      </w:pPr>
      <w:rPr>
        <w:rFonts w:ascii="Wingdings 2" w:hAnsi="Wingdings 2" w:hint="default"/>
      </w:rPr>
    </w:lvl>
    <w:lvl w:ilvl="7" w:tplc="884E9D30" w:tentative="1">
      <w:start w:val="1"/>
      <w:numFmt w:val="bullet"/>
      <w:lvlText w:val=""/>
      <w:lvlJc w:val="left"/>
      <w:pPr>
        <w:tabs>
          <w:tab w:val="num" w:pos="5760"/>
        </w:tabs>
        <w:ind w:left="5760" w:hanging="360"/>
      </w:pPr>
      <w:rPr>
        <w:rFonts w:ascii="Wingdings 2" w:hAnsi="Wingdings 2" w:hint="default"/>
      </w:rPr>
    </w:lvl>
    <w:lvl w:ilvl="8" w:tplc="B7CA54A0"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B101367"/>
    <w:multiLevelType w:val="hybridMultilevel"/>
    <w:tmpl w:val="17741B76"/>
    <w:lvl w:ilvl="0" w:tplc="DF80F456">
      <w:start w:val="1"/>
      <w:numFmt w:val="bullet"/>
      <w:lvlText w:val=""/>
      <w:lvlJc w:val="left"/>
      <w:pPr>
        <w:tabs>
          <w:tab w:val="num" w:pos="720"/>
        </w:tabs>
        <w:ind w:left="720" w:hanging="360"/>
      </w:pPr>
      <w:rPr>
        <w:rFonts w:ascii="Wingdings 2" w:hAnsi="Wingdings 2" w:hint="default"/>
      </w:rPr>
    </w:lvl>
    <w:lvl w:ilvl="1" w:tplc="53042014">
      <w:start w:val="1"/>
      <w:numFmt w:val="bullet"/>
      <w:lvlText w:val=""/>
      <w:lvlJc w:val="left"/>
      <w:pPr>
        <w:tabs>
          <w:tab w:val="num" w:pos="1440"/>
        </w:tabs>
        <w:ind w:left="1440" w:hanging="360"/>
      </w:pPr>
      <w:rPr>
        <w:rFonts w:ascii="Wingdings 2" w:hAnsi="Wingdings 2" w:hint="default"/>
      </w:rPr>
    </w:lvl>
    <w:lvl w:ilvl="2" w:tplc="006230E4" w:tentative="1">
      <w:start w:val="1"/>
      <w:numFmt w:val="bullet"/>
      <w:lvlText w:val=""/>
      <w:lvlJc w:val="left"/>
      <w:pPr>
        <w:tabs>
          <w:tab w:val="num" w:pos="2160"/>
        </w:tabs>
        <w:ind w:left="2160" w:hanging="360"/>
      </w:pPr>
      <w:rPr>
        <w:rFonts w:ascii="Wingdings 2" w:hAnsi="Wingdings 2" w:hint="default"/>
      </w:rPr>
    </w:lvl>
    <w:lvl w:ilvl="3" w:tplc="E1840898" w:tentative="1">
      <w:start w:val="1"/>
      <w:numFmt w:val="bullet"/>
      <w:lvlText w:val=""/>
      <w:lvlJc w:val="left"/>
      <w:pPr>
        <w:tabs>
          <w:tab w:val="num" w:pos="2880"/>
        </w:tabs>
        <w:ind w:left="2880" w:hanging="360"/>
      </w:pPr>
      <w:rPr>
        <w:rFonts w:ascii="Wingdings 2" w:hAnsi="Wingdings 2" w:hint="default"/>
      </w:rPr>
    </w:lvl>
    <w:lvl w:ilvl="4" w:tplc="32EC15AC" w:tentative="1">
      <w:start w:val="1"/>
      <w:numFmt w:val="bullet"/>
      <w:lvlText w:val=""/>
      <w:lvlJc w:val="left"/>
      <w:pPr>
        <w:tabs>
          <w:tab w:val="num" w:pos="3600"/>
        </w:tabs>
        <w:ind w:left="3600" w:hanging="360"/>
      </w:pPr>
      <w:rPr>
        <w:rFonts w:ascii="Wingdings 2" w:hAnsi="Wingdings 2" w:hint="default"/>
      </w:rPr>
    </w:lvl>
    <w:lvl w:ilvl="5" w:tplc="B68CB386" w:tentative="1">
      <w:start w:val="1"/>
      <w:numFmt w:val="bullet"/>
      <w:lvlText w:val=""/>
      <w:lvlJc w:val="left"/>
      <w:pPr>
        <w:tabs>
          <w:tab w:val="num" w:pos="4320"/>
        </w:tabs>
        <w:ind w:left="4320" w:hanging="360"/>
      </w:pPr>
      <w:rPr>
        <w:rFonts w:ascii="Wingdings 2" w:hAnsi="Wingdings 2" w:hint="default"/>
      </w:rPr>
    </w:lvl>
    <w:lvl w:ilvl="6" w:tplc="C858727C" w:tentative="1">
      <w:start w:val="1"/>
      <w:numFmt w:val="bullet"/>
      <w:lvlText w:val=""/>
      <w:lvlJc w:val="left"/>
      <w:pPr>
        <w:tabs>
          <w:tab w:val="num" w:pos="5040"/>
        </w:tabs>
        <w:ind w:left="5040" w:hanging="360"/>
      </w:pPr>
      <w:rPr>
        <w:rFonts w:ascii="Wingdings 2" w:hAnsi="Wingdings 2" w:hint="default"/>
      </w:rPr>
    </w:lvl>
    <w:lvl w:ilvl="7" w:tplc="8D4AFBE8" w:tentative="1">
      <w:start w:val="1"/>
      <w:numFmt w:val="bullet"/>
      <w:lvlText w:val=""/>
      <w:lvlJc w:val="left"/>
      <w:pPr>
        <w:tabs>
          <w:tab w:val="num" w:pos="5760"/>
        </w:tabs>
        <w:ind w:left="5760" w:hanging="360"/>
      </w:pPr>
      <w:rPr>
        <w:rFonts w:ascii="Wingdings 2" w:hAnsi="Wingdings 2" w:hint="default"/>
      </w:rPr>
    </w:lvl>
    <w:lvl w:ilvl="8" w:tplc="9ED494B4"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1"/>
  </w:num>
  <w:num w:numId="4">
    <w:abstractNumId w:val="10"/>
  </w:num>
  <w:num w:numId="5">
    <w:abstractNumId w:val="0"/>
  </w:num>
  <w:num w:numId="6">
    <w:abstractNumId w:val="11"/>
  </w:num>
  <w:num w:numId="7">
    <w:abstractNumId w:val="9"/>
  </w:num>
  <w:num w:numId="8">
    <w:abstractNumId w:val="12"/>
  </w:num>
  <w:num w:numId="9">
    <w:abstractNumId w:val="6"/>
  </w:num>
  <w:num w:numId="10">
    <w:abstractNumId w:val="13"/>
  </w:num>
  <w:num w:numId="11">
    <w:abstractNumId w:val="4"/>
  </w:num>
  <w:num w:numId="12">
    <w:abstractNumId w:val="8"/>
  </w:num>
  <w:num w:numId="13">
    <w:abstractNumId w:val="4"/>
  </w:num>
  <w:num w:numId="14">
    <w:abstractNumId w:val="12"/>
  </w:num>
  <w:num w:numId="15">
    <w:abstractNumId w:val="6"/>
  </w:num>
  <w:num w:numId="16">
    <w:abstractNumId w:val="5"/>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lon E Sorge">
    <w15:presenceInfo w15:providerId="AD" w15:userId="S-1-5-21-1417001333-1614895754-725345543-12251"/>
  </w15:person>
  <w15:person w15:author="Jah, Moriba">
    <w15:presenceInfo w15:providerId="AD" w15:userId="S::moriba@utexas.edu::4ee13941-ad3a-4e74-8c45-06f70453d40f"/>
  </w15:person>
  <w15:person w15:author="Oltrogge, Daniel">
    <w15:presenceInfo w15:providerId="AD" w15:userId="S-1-5-21-110173463-321477493-1042822891-15140"/>
  </w15:person>
  <w15:person w15:author="robert rovetto">
    <w15:presenceInfo w15:providerId="None" w15:userId="robert rovetto"/>
  </w15:person>
  <w15:person w15:author="Francesco Santoro">
    <w15:presenceInfo w15:providerId="AD" w15:userId="S-1-5-21-1597585438-920690035-2477957328-1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F64"/>
    <w:rsid w:val="00011A04"/>
    <w:rsid w:val="0001429B"/>
    <w:rsid w:val="00087968"/>
    <w:rsid w:val="00091ECE"/>
    <w:rsid w:val="000B149D"/>
    <w:rsid w:val="000B4033"/>
    <w:rsid w:val="000C5D6B"/>
    <w:rsid w:val="000D05AD"/>
    <w:rsid w:val="000D7F0C"/>
    <w:rsid w:val="000E0538"/>
    <w:rsid w:val="000E35FA"/>
    <w:rsid w:val="00100C00"/>
    <w:rsid w:val="001040E5"/>
    <w:rsid w:val="00120AE8"/>
    <w:rsid w:val="00127F64"/>
    <w:rsid w:val="001407DF"/>
    <w:rsid w:val="001607F4"/>
    <w:rsid w:val="00166C43"/>
    <w:rsid w:val="001C5287"/>
    <w:rsid w:val="001D7FC2"/>
    <w:rsid w:val="001E4F32"/>
    <w:rsid w:val="001F5D1F"/>
    <w:rsid w:val="001F6057"/>
    <w:rsid w:val="0023474F"/>
    <w:rsid w:val="002517D7"/>
    <w:rsid w:val="002706D2"/>
    <w:rsid w:val="00271C48"/>
    <w:rsid w:val="00285331"/>
    <w:rsid w:val="002B3A6D"/>
    <w:rsid w:val="002B6163"/>
    <w:rsid w:val="002E1266"/>
    <w:rsid w:val="002E3990"/>
    <w:rsid w:val="002F2074"/>
    <w:rsid w:val="002F28B0"/>
    <w:rsid w:val="002F66E1"/>
    <w:rsid w:val="00370B7F"/>
    <w:rsid w:val="00376EC6"/>
    <w:rsid w:val="003A0AD3"/>
    <w:rsid w:val="003C6804"/>
    <w:rsid w:val="003E18AD"/>
    <w:rsid w:val="003F0F3E"/>
    <w:rsid w:val="00412736"/>
    <w:rsid w:val="004D5577"/>
    <w:rsid w:val="005020E2"/>
    <w:rsid w:val="0050437C"/>
    <w:rsid w:val="00561C89"/>
    <w:rsid w:val="00576548"/>
    <w:rsid w:val="005A211A"/>
    <w:rsid w:val="005A2573"/>
    <w:rsid w:val="005A26FF"/>
    <w:rsid w:val="005B4658"/>
    <w:rsid w:val="005C50C6"/>
    <w:rsid w:val="005F275C"/>
    <w:rsid w:val="005F42C8"/>
    <w:rsid w:val="00600C5C"/>
    <w:rsid w:val="00602740"/>
    <w:rsid w:val="00622556"/>
    <w:rsid w:val="0062317C"/>
    <w:rsid w:val="00627DA9"/>
    <w:rsid w:val="00643241"/>
    <w:rsid w:val="006579FD"/>
    <w:rsid w:val="00666583"/>
    <w:rsid w:val="006834A7"/>
    <w:rsid w:val="006915EF"/>
    <w:rsid w:val="006A00F3"/>
    <w:rsid w:val="006C4ED0"/>
    <w:rsid w:val="006D3BFD"/>
    <w:rsid w:val="006E1D63"/>
    <w:rsid w:val="00743BA5"/>
    <w:rsid w:val="007606E9"/>
    <w:rsid w:val="00762905"/>
    <w:rsid w:val="007822F2"/>
    <w:rsid w:val="00782DCA"/>
    <w:rsid w:val="00784AF3"/>
    <w:rsid w:val="007B0551"/>
    <w:rsid w:val="007B0A14"/>
    <w:rsid w:val="007B4539"/>
    <w:rsid w:val="007C17EE"/>
    <w:rsid w:val="00862328"/>
    <w:rsid w:val="0086666C"/>
    <w:rsid w:val="008B4E0D"/>
    <w:rsid w:val="008C443C"/>
    <w:rsid w:val="008C6DB9"/>
    <w:rsid w:val="008F5264"/>
    <w:rsid w:val="00911007"/>
    <w:rsid w:val="009200C4"/>
    <w:rsid w:val="009243E6"/>
    <w:rsid w:val="00940134"/>
    <w:rsid w:val="00957033"/>
    <w:rsid w:val="00992092"/>
    <w:rsid w:val="009E2FBD"/>
    <w:rsid w:val="00A05B19"/>
    <w:rsid w:val="00A160F9"/>
    <w:rsid w:val="00A20D85"/>
    <w:rsid w:val="00A31D58"/>
    <w:rsid w:val="00A41F31"/>
    <w:rsid w:val="00A72173"/>
    <w:rsid w:val="00A779C2"/>
    <w:rsid w:val="00AA3465"/>
    <w:rsid w:val="00AA40D4"/>
    <w:rsid w:val="00AE2B02"/>
    <w:rsid w:val="00B1235C"/>
    <w:rsid w:val="00B239FA"/>
    <w:rsid w:val="00B24841"/>
    <w:rsid w:val="00B328FC"/>
    <w:rsid w:val="00B4147F"/>
    <w:rsid w:val="00B50010"/>
    <w:rsid w:val="00B8456A"/>
    <w:rsid w:val="00BA1E74"/>
    <w:rsid w:val="00BA7D6D"/>
    <w:rsid w:val="00BB1DEC"/>
    <w:rsid w:val="00BB6821"/>
    <w:rsid w:val="00BC1697"/>
    <w:rsid w:val="00BD6426"/>
    <w:rsid w:val="00BE30C1"/>
    <w:rsid w:val="00C73A0B"/>
    <w:rsid w:val="00C9379D"/>
    <w:rsid w:val="00CB48A0"/>
    <w:rsid w:val="00CC152B"/>
    <w:rsid w:val="00D4158B"/>
    <w:rsid w:val="00D47D1B"/>
    <w:rsid w:val="00D52750"/>
    <w:rsid w:val="00D551DA"/>
    <w:rsid w:val="00D8658F"/>
    <w:rsid w:val="00D904F4"/>
    <w:rsid w:val="00D94560"/>
    <w:rsid w:val="00DA748C"/>
    <w:rsid w:val="00DC3C31"/>
    <w:rsid w:val="00DE2640"/>
    <w:rsid w:val="00E279F3"/>
    <w:rsid w:val="00E27C22"/>
    <w:rsid w:val="00E845A0"/>
    <w:rsid w:val="00EA7432"/>
    <w:rsid w:val="00EB7297"/>
    <w:rsid w:val="00ED1CC5"/>
    <w:rsid w:val="00EF06AB"/>
    <w:rsid w:val="00F02513"/>
    <w:rsid w:val="00F07F5D"/>
    <w:rsid w:val="00F21C36"/>
    <w:rsid w:val="00F33678"/>
    <w:rsid w:val="00F6389B"/>
    <w:rsid w:val="00F77C0B"/>
    <w:rsid w:val="00F82A47"/>
    <w:rsid w:val="00FB161C"/>
    <w:rsid w:val="00FC6DA5"/>
    <w:rsid w:val="00FE6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940C"/>
  <w15:chartTrackingRefBased/>
  <w15:docId w15:val="{A3D27C0A-4578-42A6-8C74-1F95FAC7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49D"/>
  </w:style>
  <w:style w:type="paragraph" w:styleId="Heading1">
    <w:name w:val="heading 1"/>
    <w:basedOn w:val="Normal"/>
    <w:next w:val="Normal"/>
    <w:link w:val="Heading1Char"/>
    <w:qFormat/>
    <w:rsid w:val="00D47D1B"/>
    <w:pPr>
      <w:keepNext/>
      <w:numPr>
        <w:numId w:val="1"/>
      </w:numPr>
      <w:spacing w:before="240" w:after="120"/>
      <w:ind w:right="567"/>
      <w:outlineLvl w:val="0"/>
    </w:pPr>
    <w:rPr>
      <w:rFonts w:eastAsiaTheme="majorEastAsia" w:cstheme="majorBidi"/>
      <w:b/>
      <w:bCs/>
      <w:sz w:val="28"/>
      <w:szCs w:val="28"/>
    </w:rPr>
  </w:style>
  <w:style w:type="paragraph" w:styleId="Heading2">
    <w:name w:val="heading 2"/>
    <w:basedOn w:val="Normal"/>
    <w:next w:val="Normal"/>
    <w:link w:val="Heading2Char"/>
    <w:qFormat/>
    <w:rsid w:val="00D47D1B"/>
    <w:pPr>
      <w:keepNext/>
      <w:numPr>
        <w:ilvl w:val="1"/>
        <w:numId w:val="1"/>
      </w:numPr>
      <w:spacing w:before="240" w:after="120"/>
      <w:ind w:right="142"/>
      <w:outlineLvl w:val="1"/>
    </w:pPr>
    <w:rPr>
      <w:b/>
      <w:bCs/>
      <w:caps/>
      <w:sz w:val="22"/>
    </w:rPr>
  </w:style>
  <w:style w:type="paragraph" w:styleId="Heading3">
    <w:name w:val="heading 3"/>
    <w:basedOn w:val="Normal"/>
    <w:next w:val="Normal"/>
    <w:link w:val="Heading3Char"/>
    <w:qFormat/>
    <w:rsid w:val="00D47D1B"/>
    <w:pPr>
      <w:keepNext/>
      <w:numPr>
        <w:ilvl w:val="2"/>
        <w:numId w:val="1"/>
      </w:numPr>
      <w:spacing w:before="240" w:after="120"/>
      <w:ind w:right="567"/>
      <w:outlineLvl w:val="2"/>
    </w:pPr>
    <w:rPr>
      <w:b/>
      <w:bCs/>
      <w:caps/>
      <w:sz w:val="22"/>
      <w:szCs w:val="22"/>
    </w:rPr>
  </w:style>
  <w:style w:type="paragraph" w:styleId="Heading4">
    <w:name w:val="heading 4"/>
    <w:basedOn w:val="Normal"/>
    <w:next w:val="Normal"/>
    <w:link w:val="Heading4Char"/>
    <w:qFormat/>
    <w:rsid w:val="00D47D1B"/>
    <w:pPr>
      <w:keepNext/>
      <w:numPr>
        <w:ilvl w:val="3"/>
        <w:numId w:val="1"/>
      </w:numPr>
      <w:spacing w:before="240" w:after="120"/>
      <w:ind w:right="567"/>
      <w:outlineLvl w:val="3"/>
    </w:pPr>
    <w:rPr>
      <w:b/>
      <w:bCs/>
      <w:i/>
      <w:iCs/>
      <w:caps/>
      <w:sz w:val="22"/>
      <w:szCs w:val="22"/>
    </w:rPr>
  </w:style>
  <w:style w:type="paragraph" w:styleId="Heading5">
    <w:name w:val="heading 5"/>
    <w:basedOn w:val="Normal"/>
    <w:next w:val="Normal"/>
    <w:link w:val="Heading5Char"/>
    <w:qFormat/>
    <w:rsid w:val="00D47D1B"/>
    <w:pPr>
      <w:keepNext/>
      <w:numPr>
        <w:ilvl w:val="4"/>
        <w:numId w:val="1"/>
      </w:numPr>
      <w:spacing w:before="240" w:after="120"/>
      <w:ind w:right="567"/>
      <w:outlineLvl w:val="4"/>
    </w:pPr>
    <w:rPr>
      <w:b/>
      <w:bCs/>
    </w:rPr>
  </w:style>
  <w:style w:type="paragraph" w:styleId="Heading6">
    <w:name w:val="heading 6"/>
    <w:basedOn w:val="Normal"/>
    <w:next w:val="Normal"/>
    <w:link w:val="Heading6Char"/>
    <w:uiPriority w:val="9"/>
    <w:semiHidden/>
    <w:unhideWhenUsed/>
    <w:rsid w:val="00D47D1B"/>
    <w:pPr>
      <w:keepNext/>
      <w:keepLines/>
      <w:spacing w:before="200"/>
      <w:outlineLvl w:val="5"/>
    </w:pPr>
    <w:rPr>
      <w:rFonts w:asciiTheme="majorHAnsi" w:eastAsiaTheme="majorEastAsia" w:hAnsiTheme="majorHAnsi" w:cstheme="majorBidi"/>
      <w:i/>
      <w:iCs/>
      <w:color w:val="0028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7D7"/>
    <w:rPr>
      <w:rFonts w:ascii="Tahoma" w:hAnsi="Tahoma" w:cs="Tahoma"/>
      <w:sz w:val="16"/>
      <w:szCs w:val="16"/>
    </w:rPr>
  </w:style>
  <w:style w:type="character" w:customStyle="1" w:styleId="BalloonTextChar">
    <w:name w:val="Balloon Text Char"/>
    <w:basedOn w:val="DefaultParagraphFont"/>
    <w:link w:val="BalloonText"/>
    <w:uiPriority w:val="99"/>
    <w:semiHidden/>
    <w:rsid w:val="002517D7"/>
    <w:rPr>
      <w:rFonts w:ascii="Tahoma" w:hAnsi="Tahoma" w:cs="Tahoma"/>
      <w:sz w:val="16"/>
      <w:szCs w:val="16"/>
    </w:rPr>
  </w:style>
  <w:style w:type="character" w:customStyle="1" w:styleId="Heading1Char">
    <w:name w:val="Heading 1 Char"/>
    <w:basedOn w:val="DefaultParagraphFont"/>
    <w:link w:val="Heading1"/>
    <w:rsid w:val="00D47D1B"/>
    <w:rPr>
      <w:rFonts w:ascii="Arial" w:eastAsiaTheme="majorEastAsia" w:hAnsi="Arial" w:cstheme="majorBidi"/>
      <w:b/>
      <w:bCs/>
      <w:sz w:val="28"/>
      <w:szCs w:val="28"/>
    </w:rPr>
  </w:style>
  <w:style w:type="character" w:customStyle="1" w:styleId="Heading2Char">
    <w:name w:val="Heading 2 Char"/>
    <w:basedOn w:val="DefaultParagraphFont"/>
    <w:link w:val="Heading2"/>
    <w:rsid w:val="00D47D1B"/>
    <w:rPr>
      <w:rFonts w:ascii="Arial" w:eastAsia="Times New Roman" w:hAnsi="Arial" w:cs="Arial"/>
      <w:b/>
      <w:bCs/>
      <w:caps/>
      <w:szCs w:val="20"/>
    </w:rPr>
  </w:style>
  <w:style w:type="character" w:customStyle="1" w:styleId="Heading3Char">
    <w:name w:val="Heading 3 Char"/>
    <w:basedOn w:val="DefaultParagraphFont"/>
    <w:link w:val="Heading3"/>
    <w:rsid w:val="00D47D1B"/>
    <w:rPr>
      <w:rFonts w:ascii="Arial" w:eastAsia="Times New Roman" w:hAnsi="Arial" w:cs="Arial"/>
      <w:b/>
      <w:bCs/>
      <w:caps/>
    </w:rPr>
  </w:style>
  <w:style w:type="character" w:customStyle="1" w:styleId="Heading4Char">
    <w:name w:val="Heading 4 Char"/>
    <w:basedOn w:val="DefaultParagraphFont"/>
    <w:link w:val="Heading4"/>
    <w:rsid w:val="00D47D1B"/>
    <w:rPr>
      <w:rFonts w:ascii="Arial" w:eastAsia="Times New Roman" w:hAnsi="Arial" w:cs="Arial"/>
      <w:b/>
      <w:bCs/>
      <w:i/>
      <w:iCs/>
      <w:caps/>
    </w:rPr>
  </w:style>
  <w:style w:type="character" w:customStyle="1" w:styleId="Heading5Char">
    <w:name w:val="Heading 5 Char"/>
    <w:basedOn w:val="DefaultParagraphFont"/>
    <w:link w:val="Heading5"/>
    <w:rsid w:val="00D47D1B"/>
    <w:rPr>
      <w:rFonts w:ascii="Arial" w:eastAsia="Times New Roman" w:hAnsi="Arial" w:cs="Arial"/>
      <w:b/>
      <w:bCs/>
      <w:sz w:val="20"/>
      <w:szCs w:val="20"/>
    </w:rPr>
  </w:style>
  <w:style w:type="paragraph" w:styleId="Header">
    <w:name w:val="header"/>
    <w:basedOn w:val="Normal"/>
    <w:link w:val="HeaderChar"/>
    <w:rsid w:val="008F5264"/>
    <w:pPr>
      <w:ind w:right="1134"/>
      <w:jc w:val="right"/>
    </w:pPr>
  </w:style>
  <w:style w:type="character" w:customStyle="1" w:styleId="HeaderChar">
    <w:name w:val="Header Char"/>
    <w:basedOn w:val="DefaultParagraphFont"/>
    <w:link w:val="Header"/>
    <w:rsid w:val="008F5264"/>
    <w:rPr>
      <w:rFonts w:ascii="Arial" w:eastAsia="Times New Roman" w:hAnsi="Arial" w:cs="Arial"/>
      <w:sz w:val="20"/>
      <w:szCs w:val="20"/>
    </w:rPr>
  </w:style>
  <w:style w:type="character" w:styleId="PageNumber">
    <w:name w:val="page number"/>
    <w:basedOn w:val="DefaultParagraphFont"/>
    <w:rsid w:val="008F5264"/>
  </w:style>
  <w:style w:type="paragraph" w:styleId="Footer">
    <w:name w:val="footer"/>
    <w:link w:val="FooterChar"/>
    <w:uiPriority w:val="99"/>
    <w:rsid w:val="008F5264"/>
    <w:rPr>
      <w:rFonts w:eastAsia="Times New Roman" w:cs="Arial"/>
      <w:sz w:val="10"/>
      <w:szCs w:val="10"/>
      <w:lang w:eastAsia="fr-FR"/>
    </w:rPr>
  </w:style>
  <w:style w:type="character" w:customStyle="1" w:styleId="FooterChar">
    <w:name w:val="Footer Char"/>
    <w:basedOn w:val="DefaultParagraphFont"/>
    <w:link w:val="Footer"/>
    <w:uiPriority w:val="99"/>
    <w:rsid w:val="008F5264"/>
    <w:rPr>
      <w:rFonts w:ascii="Arial" w:eastAsia="Times New Roman" w:hAnsi="Arial" w:cs="Arial"/>
      <w:sz w:val="10"/>
      <w:szCs w:val="10"/>
      <w:lang w:eastAsia="fr-FR"/>
    </w:rPr>
  </w:style>
  <w:style w:type="character" w:customStyle="1" w:styleId="Heading6Char">
    <w:name w:val="Heading 6 Char"/>
    <w:basedOn w:val="DefaultParagraphFont"/>
    <w:link w:val="Heading6"/>
    <w:uiPriority w:val="9"/>
    <w:semiHidden/>
    <w:rsid w:val="00D47D1B"/>
    <w:rPr>
      <w:rFonts w:asciiTheme="majorHAnsi" w:eastAsiaTheme="majorEastAsia" w:hAnsiTheme="majorHAnsi" w:cstheme="majorBidi"/>
      <w:i/>
      <w:iCs/>
      <w:color w:val="002848" w:themeColor="accent1" w:themeShade="7F"/>
      <w:sz w:val="20"/>
      <w:szCs w:val="20"/>
    </w:rPr>
  </w:style>
  <w:style w:type="paragraph" w:styleId="ListParagraph">
    <w:name w:val="List Paragraph"/>
    <w:basedOn w:val="Normal"/>
    <w:uiPriority w:val="34"/>
    <w:qFormat/>
    <w:rsid w:val="006A00F3"/>
    <w:pPr>
      <w:ind w:left="720"/>
      <w:contextualSpacing/>
    </w:pPr>
  </w:style>
  <w:style w:type="paragraph" w:styleId="NormalWeb">
    <w:name w:val="Normal (Web)"/>
    <w:basedOn w:val="Normal"/>
    <w:uiPriority w:val="99"/>
    <w:semiHidden/>
    <w:unhideWhenUsed/>
    <w:rsid w:val="006E1D63"/>
    <w:pPr>
      <w:spacing w:before="100" w:beforeAutospacing="1" w:after="100" w:afterAutospacing="1"/>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4D5577"/>
    <w:rPr>
      <w:sz w:val="16"/>
      <w:szCs w:val="16"/>
    </w:rPr>
  </w:style>
  <w:style w:type="paragraph" w:styleId="CommentText">
    <w:name w:val="annotation text"/>
    <w:basedOn w:val="Normal"/>
    <w:link w:val="CommentTextChar"/>
    <w:uiPriority w:val="99"/>
    <w:semiHidden/>
    <w:unhideWhenUsed/>
    <w:rsid w:val="004D5577"/>
  </w:style>
  <w:style w:type="character" w:customStyle="1" w:styleId="CommentTextChar">
    <w:name w:val="Comment Text Char"/>
    <w:basedOn w:val="DefaultParagraphFont"/>
    <w:link w:val="CommentText"/>
    <w:uiPriority w:val="99"/>
    <w:semiHidden/>
    <w:rsid w:val="004D5577"/>
  </w:style>
  <w:style w:type="paragraph" w:styleId="CommentSubject">
    <w:name w:val="annotation subject"/>
    <w:basedOn w:val="CommentText"/>
    <w:next w:val="CommentText"/>
    <w:link w:val="CommentSubjectChar"/>
    <w:uiPriority w:val="99"/>
    <w:semiHidden/>
    <w:unhideWhenUsed/>
    <w:rsid w:val="004D5577"/>
    <w:rPr>
      <w:b/>
      <w:bCs/>
    </w:rPr>
  </w:style>
  <w:style w:type="character" w:customStyle="1" w:styleId="CommentSubjectChar">
    <w:name w:val="Comment Subject Char"/>
    <w:basedOn w:val="CommentTextChar"/>
    <w:link w:val="CommentSubject"/>
    <w:uiPriority w:val="99"/>
    <w:semiHidden/>
    <w:rsid w:val="004D5577"/>
    <w:rPr>
      <w:b/>
      <w:bCs/>
    </w:rPr>
  </w:style>
  <w:style w:type="character" w:styleId="Hyperlink">
    <w:name w:val="Hyperlink"/>
    <w:basedOn w:val="DefaultParagraphFont"/>
    <w:uiPriority w:val="99"/>
    <w:unhideWhenUsed/>
    <w:rsid w:val="0050437C"/>
    <w:rPr>
      <w:color w:val="0000FF" w:themeColor="hyperlink"/>
      <w:u w:val="single"/>
    </w:rPr>
  </w:style>
  <w:style w:type="character" w:styleId="UnresolvedMention">
    <w:name w:val="Unresolved Mention"/>
    <w:basedOn w:val="DefaultParagraphFont"/>
    <w:uiPriority w:val="99"/>
    <w:semiHidden/>
    <w:unhideWhenUsed/>
    <w:rsid w:val="00504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17427">
      <w:bodyDiv w:val="1"/>
      <w:marLeft w:val="0"/>
      <w:marRight w:val="0"/>
      <w:marTop w:val="0"/>
      <w:marBottom w:val="0"/>
      <w:divBdr>
        <w:top w:val="none" w:sz="0" w:space="0" w:color="auto"/>
        <w:left w:val="none" w:sz="0" w:space="0" w:color="auto"/>
        <w:bottom w:val="none" w:sz="0" w:space="0" w:color="auto"/>
        <w:right w:val="none" w:sz="0" w:space="0" w:color="auto"/>
      </w:divBdr>
      <w:divsChild>
        <w:div w:id="414204902">
          <w:marLeft w:val="446"/>
          <w:marRight w:val="0"/>
          <w:marTop w:val="0"/>
          <w:marBottom w:val="0"/>
          <w:divBdr>
            <w:top w:val="none" w:sz="0" w:space="0" w:color="auto"/>
            <w:left w:val="none" w:sz="0" w:space="0" w:color="auto"/>
            <w:bottom w:val="none" w:sz="0" w:space="0" w:color="auto"/>
            <w:right w:val="none" w:sz="0" w:space="0" w:color="auto"/>
          </w:divBdr>
        </w:div>
        <w:div w:id="732704639">
          <w:marLeft w:val="1080"/>
          <w:marRight w:val="0"/>
          <w:marTop w:val="0"/>
          <w:marBottom w:val="0"/>
          <w:divBdr>
            <w:top w:val="none" w:sz="0" w:space="0" w:color="auto"/>
            <w:left w:val="none" w:sz="0" w:space="0" w:color="auto"/>
            <w:bottom w:val="none" w:sz="0" w:space="0" w:color="auto"/>
            <w:right w:val="none" w:sz="0" w:space="0" w:color="auto"/>
          </w:divBdr>
        </w:div>
        <w:div w:id="796334862">
          <w:marLeft w:val="1080"/>
          <w:marRight w:val="0"/>
          <w:marTop w:val="0"/>
          <w:marBottom w:val="0"/>
          <w:divBdr>
            <w:top w:val="none" w:sz="0" w:space="0" w:color="auto"/>
            <w:left w:val="none" w:sz="0" w:space="0" w:color="auto"/>
            <w:bottom w:val="none" w:sz="0" w:space="0" w:color="auto"/>
            <w:right w:val="none" w:sz="0" w:space="0" w:color="auto"/>
          </w:divBdr>
        </w:div>
        <w:div w:id="995645664">
          <w:marLeft w:val="1080"/>
          <w:marRight w:val="0"/>
          <w:marTop w:val="0"/>
          <w:marBottom w:val="0"/>
          <w:divBdr>
            <w:top w:val="none" w:sz="0" w:space="0" w:color="auto"/>
            <w:left w:val="none" w:sz="0" w:space="0" w:color="auto"/>
            <w:bottom w:val="none" w:sz="0" w:space="0" w:color="auto"/>
            <w:right w:val="none" w:sz="0" w:space="0" w:color="auto"/>
          </w:divBdr>
        </w:div>
        <w:div w:id="1548225541">
          <w:marLeft w:val="446"/>
          <w:marRight w:val="0"/>
          <w:marTop w:val="0"/>
          <w:marBottom w:val="0"/>
          <w:divBdr>
            <w:top w:val="none" w:sz="0" w:space="0" w:color="auto"/>
            <w:left w:val="none" w:sz="0" w:space="0" w:color="auto"/>
            <w:bottom w:val="none" w:sz="0" w:space="0" w:color="auto"/>
            <w:right w:val="none" w:sz="0" w:space="0" w:color="auto"/>
          </w:divBdr>
        </w:div>
        <w:div w:id="1728188207">
          <w:marLeft w:val="1080"/>
          <w:marRight w:val="0"/>
          <w:marTop w:val="0"/>
          <w:marBottom w:val="0"/>
          <w:divBdr>
            <w:top w:val="none" w:sz="0" w:space="0" w:color="auto"/>
            <w:left w:val="none" w:sz="0" w:space="0" w:color="auto"/>
            <w:bottom w:val="none" w:sz="0" w:space="0" w:color="auto"/>
            <w:right w:val="none" w:sz="0" w:space="0" w:color="auto"/>
          </w:divBdr>
        </w:div>
        <w:div w:id="755977354">
          <w:marLeft w:val="1080"/>
          <w:marRight w:val="0"/>
          <w:marTop w:val="0"/>
          <w:marBottom w:val="0"/>
          <w:divBdr>
            <w:top w:val="none" w:sz="0" w:space="0" w:color="auto"/>
            <w:left w:val="none" w:sz="0" w:space="0" w:color="auto"/>
            <w:bottom w:val="none" w:sz="0" w:space="0" w:color="auto"/>
            <w:right w:val="none" w:sz="0" w:space="0" w:color="auto"/>
          </w:divBdr>
        </w:div>
        <w:div w:id="1068191744">
          <w:marLeft w:val="1080"/>
          <w:marRight w:val="0"/>
          <w:marTop w:val="0"/>
          <w:marBottom w:val="0"/>
          <w:divBdr>
            <w:top w:val="none" w:sz="0" w:space="0" w:color="auto"/>
            <w:left w:val="none" w:sz="0" w:space="0" w:color="auto"/>
            <w:bottom w:val="none" w:sz="0" w:space="0" w:color="auto"/>
            <w:right w:val="none" w:sz="0" w:space="0" w:color="auto"/>
          </w:divBdr>
        </w:div>
        <w:div w:id="518083665">
          <w:marLeft w:val="1080"/>
          <w:marRight w:val="0"/>
          <w:marTop w:val="0"/>
          <w:marBottom w:val="0"/>
          <w:divBdr>
            <w:top w:val="none" w:sz="0" w:space="0" w:color="auto"/>
            <w:left w:val="none" w:sz="0" w:space="0" w:color="auto"/>
            <w:bottom w:val="none" w:sz="0" w:space="0" w:color="auto"/>
            <w:right w:val="none" w:sz="0" w:space="0" w:color="auto"/>
          </w:divBdr>
        </w:div>
        <w:div w:id="661586060">
          <w:marLeft w:val="446"/>
          <w:marRight w:val="0"/>
          <w:marTop w:val="0"/>
          <w:marBottom w:val="0"/>
          <w:divBdr>
            <w:top w:val="none" w:sz="0" w:space="0" w:color="auto"/>
            <w:left w:val="none" w:sz="0" w:space="0" w:color="auto"/>
            <w:bottom w:val="none" w:sz="0" w:space="0" w:color="auto"/>
            <w:right w:val="none" w:sz="0" w:space="0" w:color="auto"/>
          </w:divBdr>
        </w:div>
        <w:div w:id="495877373">
          <w:marLeft w:val="1080"/>
          <w:marRight w:val="0"/>
          <w:marTop w:val="0"/>
          <w:marBottom w:val="0"/>
          <w:divBdr>
            <w:top w:val="none" w:sz="0" w:space="0" w:color="auto"/>
            <w:left w:val="none" w:sz="0" w:space="0" w:color="auto"/>
            <w:bottom w:val="none" w:sz="0" w:space="0" w:color="auto"/>
            <w:right w:val="none" w:sz="0" w:space="0" w:color="auto"/>
          </w:divBdr>
        </w:div>
        <w:div w:id="1596478893">
          <w:marLeft w:val="1080"/>
          <w:marRight w:val="0"/>
          <w:marTop w:val="0"/>
          <w:marBottom w:val="0"/>
          <w:divBdr>
            <w:top w:val="none" w:sz="0" w:space="0" w:color="auto"/>
            <w:left w:val="none" w:sz="0" w:space="0" w:color="auto"/>
            <w:bottom w:val="none" w:sz="0" w:space="0" w:color="auto"/>
            <w:right w:val="none" w:sz="0" w:space="0" w:color="auto"/>
          </w:divBdr>
        </w:div>
        <w:div w:id="469328212">
          <w:marLeft w:val="1080"/>
          <w:marRight w:val="0"/>
          <w:marTop w:val="0"/>
          <w:marBottom w:val="0"/>
          <w:divBdr>
            <w:top w:val="none" w:sz="0" w:space="0" w:color="auto"/>
            <w:left w:val="none" w:sz="0" w:space="0" w:color="auto"/>
            <w:bottom w:val="none" w:sz="0" w:space="0" w:color="auto"/>
            <w:right w:val="none" w:sz="0" w:space="0" w:color="auto"/>
          </w:divBdr>
        </w:div>
        <w:div w:id="1099177609">
          <w:marLeft w:val="446"/>
          <w:marRight w:val="0"/>
          <w:marTop w:val="0"/>
          <w:marBottom w:val="0"/>
          <w:divBdr>
            <w:top w:val="none" w:sz="0" w:space="0" w:color="auto"/>
            <w:left w:val="none" w:sz="0" w:space="0" w:color="auto"/>
            <w:bottom w:val="none" w:sz="0" w:space="0" w:color="auto"/>
            <w:right w:val="none" w:sz="0" w:space="0" w:color="auto"/>
          </w:divBdr>
        </w:div>
        <w:div w:id="193084544">
          <w:marLeft w:val="1080"/>
          <w:marRight w:val="0"/>
          <w:marTop w:val="0"/>
          <w:marBottom w:val="0"/>
          <w:divBdr>
            <w:top w:val="none" w:sz="0" w:space="0" w:color="auto"/>
            <w:left w:val="none" w:sz="0" w:space="0" w:color="auto"/>
            <w:bottom w:val="none" w:sz="0" w:space="0" w:color="auto"/>
            <w:right w:val="none" w:sz="0" w:space="0" w:color="auto"/>
          </w:divBdr>
        </w:div>
        <w:div w:id="1997413760">
          <w:marLeft w:val="446"/>
          <w:marRight w:val="0"/>
          <w:marTop w:val="0"/>
          <w:marBottom w:val="0"/>
          <w:divBdr>
            <w:top w:val="none" w:sz="0" w:space="0" w:color="auto"/>
            <w:left w:val="none" w:sz="0" w:space="0" w:color="auto"/>
            <w:bottom w:val="none" w:sz="0" w:space="0" w:color="auto"/>
            <w:right w:val="none" w:sz="0" w:space="0" w:color="auto"/>
          </w:divBdr>
        </w:div>
        <w:div w:id="861169894">
          <w:marLeft w:val="1080"/>
          <w:marRight w:val="0"/>
          <w:marTop w:val="0"/>
          <w:marBottom w:val="0"/>
          <w:divBdr>
            <w:top w:val="none" w:sz="0" w:space="0" w:color="auto"/>
            <w:left w:val="none" w:sz="0" w:space="0" w:color="auto"/>
            <w:bottom w:val="none" w:sz="0" w:space="0" w:color="auto"/>
            <w:right w:val="none" w:sz="0" w:space="0" w:color="auto"/>
          </w:divBdr>
        </w:div>
        <w:div w:id="371657622">
          <w:marLeft w:val="1080"/>
          <w:marRight w:val="0"/>
          <w:marTop w:val="0"/>
          <w:marBottom w:val="0"/>
          <w:divBdr>
            <w:top w:val="none" w:sz="0" w:space="0" w:color="auto"/>
            <w:left w:val="none" w:sz="0" w:space="0" w:color="auto"/>
            <w:bottom w:val="none" w:sz="0" w:space="0" w:color="auto"/>
            <w:right w:val="none" w:sz="0" w:space="0" w:color="auto"/>
          </w:divBdr>
        </w:div>
      </w:divsChild>
    </w:div>
    <w:div w:id="174030019">
      <w:bodyDiv w:val="1"/>
      <w:marLeft w:val="0"/>
      <w:marRight w:val="0"/>
      <w:marTop w:val="0"/>
      <w:marBottom w:val="0"/>
      <w:divBdr>
        <w:top w:val="none" w:sz="0" w:space="0" w:color="auto"/>
        <w:left w:val="none" w:sz="0" w:space="0" w:color="auto"/>
        <w:bottom w:val="none" w:sz="0" w:space="0" w:color="auto"/>
        <w:right w:val="none" w:sz="0" w:space="0" w:color="auto"/>
      </w:divBdr>
    </w:div>
    <w:div w:id="188111162">
      <w:bodyDiv w:val="1"/>
      <w:marLeft w:val="0"/>
      <w:marRight w:val="0"/>
      <w:marTop w:val="0"/>
      <w:marBottom w:val="0"/>
      <w:divBdr>
        <w:top w:val="none" w:sz="0" w:space="0" w:color="auto"/>
        <w:left w:val="none" w:sz="0" w:space="0" w:color="auto"/>
        <w:bottom w:val="none" w:sz="0" w:space="0" w:color="auto"/>
        <w:right w:val="none" w:sz="0" w:space="0" w:color="auto"/>
      </w:divBdr>
      <w:divsChild>
        <w:div w:id="185875028">
          <w:marLeft w:val="446"/>
          <w:marRight w:val="0"/>
          <w:marTop w:val="0"/>
          <w:marBottom w:val="0"/>
          <w:divBdr>
            <w:top w:val="none" w:sz="0" w:space="0" w:color="auto"/>
            <w:left w:val="none" w:sz="0" w:space="0" w:color="auto"/>
            <w:bottom w:val="none" w:sz="0" w:space="0" w:color="auto"/>
            <w:right w:val="none" w:sz="0" w:space="0" w:color="auto"/>
          </w:divBdr>
        </w:div>
        <w:div w:id="1225868915">
          <w:marLeft w:val="1080"/>
          <w:marRight w:val="0"/>
          <w:marTop w:val="0"/>
          <w:marBottom w:val="0"/>
          <w:divBdr>
            <w:top w:val="none" w:sz="0" w:space="0" w:color="auto"/>
            <w:left w:val="none" w:sz="0" w:space="0" w:color="auto"/>
            <w:bottom w:val="none" w:sz="0" w:space="0" w:color="auto"/>
            <w:right w:val="none" w:sz="0" w:space="0" w:color="auto"/>
          </w:divBdr>
        </w:div>
        <w:div w:id="1964070099">
          <w:marLeft w:val="1080"/>
          <w:marRight w:val="0"/>
          <w:marTop w:val="0"/>
          <w:marBottom w:val="0"/>
          <w:divBdr>
            <w:top w:val="none" w:sz="0" w:space="0" w:color="auto"/>
            <w:left w:val="none" w:sz="0" w:space="0" w:color="auto"/>
            <w:bottom w:val="none" w:sz="0" w:space="0" w:color="auto"/>
            <w:right w:val="none" w:sz="0" w:space="0" w:color="auto"/>
          </w:divBdr>
        </w:div>
        <w:div w:id="1652170001">
          <w:marLeft w:val="1080"/>
          <w:marRight w:val="0"/>
          <w:marTop w:val="0"/>
          <w:marBottom w:val="0"/>
          <w:divBdr>
            <w:top w:val="none" w:sz="0" w:space="0" w:color="auto"/>
            <w:left w:val="none" w:sz="0" w:space="0" w:color="auto"/>
            <w:bottom w:val="none" w:sz="0" w:space="0" w:color="auto"/>
            <w:right w:val="none" w:sz="0" w:space="0" w:color="auto"/>
          </w:divBdr>
        </w:div>
        <w:div w:id="156112278">
          <w:marLeft w:val="446"/>
          <w:marRight w:val="0"/>
          <w:marTop w:val="0"/>
          <w:marBottom w:val="0"/>
          <w:divBdr>
            <w:top w:val="none" w:sz="0" w:space="0" w:color="auto"/>
            <w:left w:val="none" w:sz="0" w:space="0" w:color="auto"/>
            <w:bottom w:val="none" w:sz="0" w:space="0" w:color="auto"/>
            <w:right w:val="none" w:sz="0" w:space="0" w:color="auto"/>
          </w:divBdr>
        </w:div>
        <w:div w:id="221672835">
          <w:marLeft w:val="1080"/>
          <w:marRight w:val="0"/>
          <w:marTop w:val="0"/>
          <w:marBottom w:val="0"/>
          <w:divBdr>
            <w:top w:val="none" w:sz="0" w:space="0" w:color="auto"/>
            <w:left w:val="none" w:sz="0" w:space="0" w:color="auto"/>
            <w:bottom w:val="none" w:sz="0" w:space="0" w:color="auto"/>
            <w:right w:val="none" w:sz="0" w:space="0" w:color="auto"/>
          </w:divBdr>
        </w:div>
        <w:div w:id="1846165799">
          <w:marLeft w:val="1080"/>
          <w:marRight w:val="0"/>
          <w:marTop w:val="0"/>
          <w:marBottom w:val="0"/>
          <w:divBdr>
            <w:top w:val="none" w:sz="0" w:space="0" w:color="auto"/>
            <w:left w:val="none" w:sz="0" w:space="0" w:color="auto"/>
            <w:bottom w:val="none" w:sz="0" w:space="0" w:color="auto"/>
            <w:right w:val="none" w:sz="0" w:space="0" w:color="auto"/>
          </w:divBdr>
        </w:div>
        <w:div w:id="433132623">
          <w:marLeft w:val="1080"/>
          <w:marRight w:val="0"/>
          <w:marTop w:val="0"/>
          <w:marBottom w:val="0"/>
          <w:divBdr>
            <w:top w:val="none" w:sz="0" w:space="0" w:color="auto"/>
            <w:left w:val="none" w:sz="0" w:space="0" w:color="auto"/>
            <w:bottom w:val="none" w:sz="0" w:space="0" w:color="auto"/>
            <w:right w:val="none" w:sz="0" w:space="0" w:color="auto"/>
          </w:divBdr>
        </w:div>
        <w:div w:id="1934312481">
          <w:marLeft w:val="1080"/>
          <w:marRight w:val="0"/>
          <w:marTop w:val="0"/>
          <w:marBottom w:val="0"/>
          <w:divBdr>
            <w:top w:val="none" w:sz="0" w:space="0" w:color="auto"/>
            <w:left w:val="none" w:sz="0" w:space="0" w:color="auto"/>
            <w:bottom w:val="none" w:sz="0" w:space="0" w:color="auto"/>
            <w:right w:val="none" w:sz="0" w:space="0" w:color="auto"/>
          </w:divBdr>
        </w:div>
        <w:div w:id="1835608461">
          <w:marLeft w:val="446"/>
          <w:marRight w:val="0"/>
          <w:marTop w:val="0"/>
          <w:marBottom w:val="0"/>
          <w:divBdr>
            <w:top w:val="none" w:sz="0" w:space="0" w:color="auto"/>
            <w:left w:val="none" w:sz="0" w:space="0" w:color="auto"/>
            <w:bottom w:val="none" w:sz="0" w:space="0" w:color="auto"/>
            <w:right w:val="none" w:sz="0" w:space="0" w:color="auto"/>
          </w:divBdr>
        </w:div>
        <w:div w:id="882982950">
          <w:marLeft w:val="1080"/>
          <w:marRight w:val="0"/>
          <w:marTop w:val="0"/>
          <w:marBottom w:val="0"/>
          <w:divBdr>
            <w:top w:val="none" w:sz="0" w:space="0" w:color="auto"/>
            <w:left w:val="none" w:sz="0" w:space="0" w:color="auto"/>
            <w:bottom w:val="none" w:sz="0" w:space="0" w:color="auto"/>
            <w:right w:val="none" w:sz="0" w:space="0" w:color="auto"/>
          </w:divBdr>
        </w:div>
        <w:div w:id="1134758794">
          <w:marLeft w:val="1080"/>
          <w:marRight w:val="0"/>
          <w:marTop w:val="0"/>
          <w:marBottom w:val="0"/>
          <w:divBdr>
            <w:top w:val="none" w:sz="0" w:space="0" w:color="auto"/>
            <w:left w:val="none" w:sz="0" w:space="0" w:color="auto"/>
            <w:bottom w:val="none" w:sz="0" w:space="0" w:color="auto"/>
            <w:right w:val="none" w:sz="0" w:space="0" w:color="auto"/>
          </w:divBdr>
        </w:div>
        <w:div w:id="1697004364">
          <w:marLeft w:val="1080"/>
          <w:marRight w:val="0"/>
          <w:marTop w:val="0"/>
          <w:marBottom w:val="0"/>
          <w:divBdr>
            <w:top w:val="none" w:sz="0" w:space="0" w:color="auto"/>
            <w:left w:val="none" w:sz="0" w:space="0" w:color="auto"/>
            <w:bottom w:val="none" w:sz="0" w:space="0" w:color="auto"/>
            <w:right w:val="none" w:sz="0" w:space="0" w:color="auto"/>
          </w:divBdr>
        </w:div>
        <w:div w:id="490297282">
          <w:marLeft w:val="446"/>
          <w:marRight w:val="0"/>
          <w:marTop w:val="0"/>
          <w:marBottom w:val="0"/>
          <w:divBdr>
            <w:top w:val="none" w:sz="0" w:space="0" w:color="auto"/>
            <w:left w:val="none" w:sz="0" w:space="0" w:color="auto"/>
            <w:bottom w:val="none" w:sz="0" w:space="0" w:color="auto"/>
            <w:right w:val="none" w:sz="0" w:space="0" w:color="auto"/>
          </w:divBdr>
        </w:div>
        <w:div w:id="1233125651">
          <w:marLeft w:val="1080"/>
          <w:marRight w:val="0"/>
          <w:marTop w:val="0"/>
          <w:marBottom w:val="0"/>
          <w:divBdr>
            <w:top w:val="none" w:sz="0" w:space="0" w:color="auto"/>
            <w:left w:val="none" w:sz="0" w:space="0" w:color="auto"/>
            <w:bottom w:val="none" w:sz="0" w:space="0" w:color="auto"/>
            <w:right w:val="none" w:sz="0" w:space="0" w:color="auto"/>
          </w:divBdr>
        </w:div>
        <w:div w:id="559563300">
          <w:marLeft w:val="446"/>
          <w:marRight w:val="0"/>
          <w:marTop w:val="0"/>
          <w:marBottom w:val="0"/>
          <w:divBdr>
            <w:top w:val="none" w:sz="0" w:space="0" w:color="auto"/>
            <w:left w:val="none" w:sz="0" w:space="0" w:color="auto"/>
            <w:bottom w:val="none" w:sz="0" w:space="0" w:color="auto"/>
            <w:right w:val="none" w:sz="0" w:space="0" w:color="auto"/>
          </w:divBdr>
        </w:div>
        <w:div w:id="837768475">
          <w:marLeft w:val="1080"/>
          <w:marRight w:val="0"/>
          <w:marTop w:val="0"/>
          <w:marBottom w:val="0"/>
          <w:divBdr>
            <w:top w:val="none" w:sz="0" w:space="0" w:color="auto"/>
            <w:left w:val="none" w:sz="0" w:space="0" w:color="auto"/>
            <w:bottom w:val="none" w:sz="0" w:space="0" w:color="auto"/>
            <w:right w:val="none" w:sz="0" w:space="0" w:color="auto"/>
          </w:divBdr>
        </w:div>
        <w:div w:id="1061169445">
          <w:marLeft w:val="1080"/>
          <w:marRight w:val="0"/>
          <w:marTop w:val="0"/>
          <w:marBottom w:val="0"/>
          <w:divBdr>
            <w:top w:val="none" w:sz="0" w:space="0" w:color="auto"/>
            <w:left w:val="none" w:sz="0" w:space="0" w:color="auto"/>
            <w:bottom w:val="none" w:sz="0" w:space="0" w:color="auto"/>
            <w:right w:val="none" w:sz="0" w:space="0" w:color="auto"/>
          </w:divBdr>
        </w:div>
        <w:div w:id="533926350">
          <w:marLeft w:val="1080"/>
          <w:marRight w:val="0"/>
          <w:marTop w:val="0"/>
          <w:marBottom w:val="0"/>
          <w:divBdr>
            <w:top w:val="none" w:sz="0" w:space="0" w:color="auto"/>
            <w:left w:val="none" w:sz="0" w:space="0" w:color="auto"/>
            <w:bottom w:val="none" w:sz="0" w:space="0" w:color="auto"/>
            <w:right w:val="none" w:sz="0" w:space="0" w:color="auto"/>
          </w:divBdr>
        </w:div>
      </w:divsChild>
    </w:div>
    <w:div w:id="260644015">
      <w:bodyDiv w:val="1"/>
      <w:marLeft w:val="0"/>
      <w:marRight w:val="0"/>
      <w:marTop w:val="0"/>
      <w:marBottom w:val="0"/>
      <w:divBdr>
        <w:top w:val="none" w:sz="0" w:space="0" w:color="auto"/>
        <w:left w:val="none" w:sz="0" w:space="0" w:color="auto"/>
        <w:bottom w:val="none" w:sz="0" w:space="0" w:color="auto"/>
        <w:right w:val="none" w:sz="0" w:space="0" w:color="auto"/>
      </w:divBdr>
    </w:div>
    <w:div w:id="602304536">
      <w:bodyDiv w:val="1"/>
      <w:marLeft w:val="0"/>
      <w:marRight w:val="0"/>
      <w:marTop w:val="0"/>
      <w:marBottom w:val="0"/>
      <w:divBdr>
        <w:top w:val="none" w:sz="0" w:space="0" w:color="auto"/>
        <w:left w:val="none" w:sz="0" w:space="0" w:color="auto"/>
        <w:bottom w:val="none" w:sz="0" w:space="0" w:color="auto"/>
        <w:right w:val="none" w:sz="0" w:space="0" w:color="auto"/>
      </w:divBdr>
      <w:divsChild>
        <w:div w:id="1065296366">
          <w:marLeft w:val="446"/>
          <w:marRight w:val="0"/>
          <w:marTop w:val="0"/>
          <w:marBottom w:val="0"/>
          <w:divBdr>
            <w:top w:val="none" w:sz="0" w:space="0" w:color="auto"/>
            <w:left w:val="none" w:sz="0" w:space="0" w:color="auto"/>
            <w:bottom w:val="none" w:sz="0" w:space="0" w:color="auto"/>
            <w:right w:val="none" w:sz="0" w:space="0" w:color="auto"/>
          </w:divBdr>
        </w:div>
        <w:div w:id="976880370">
          <w:marLeft w:val="1080"/>
          <w:marRight w:val="0"/>
          <w:marTop w:val="0"/>
          <w:marBottom w:val="0"/>
          <w:divBdr>
            <w:top w:val="none" w:sz="0" w:space="0" w:color="auto"/>
            <w:left w:val="none" w:sz="0" w:space="0" w:color="auto"/>
            <w:bottom w:val="none" w:sz="0" w:space="0" w:color="auto"/>
            <w:right w:val="none" w:sz="0" w:space="0" w:color="auto"/>
          </w:divBdr>
        </w:div>
        <w:div w:id="412555992">
          <w:marLeft w:val="1080"/>
          <w:marRight w:val="0"/>
          <w:marTop w:val="0"/>
          <w:marBottom w:val="0"/>
          <w:divBdr>
            <w:top w:val="none" w:sz="0" w:space="0" w:color="auto"/>
            <w:left w:val="none" w:sz="0" w:space="0" w:color="auto"/>
            <w:bottom w:val="none" w:sz="0" w:space="0" w:color="auto"/>
            <w:right w:val="none" w:sz="0" w:space="0" w:color="auto"/>
          </w:divBdr>
        </w:div>
        <w:div w:id="1305115403">
          <w:marLeft w:val="446"/>
          <w:marRight w:val="0"/>
          <w:marTop w:val="0"/>
          <w:marBottom w:val="0"/>
          <w:divBdr>
            <w:top w:val="none" w:sz="0" w:space="0" w:color="auto"/>
            <w:left w:val="none" w:sz="0" w:space="0" w:color="auto"/>
            <w:bottom w:val="none" w:sz="0" w:space="0" w:color="auto"/>
            <w:right w:val="none" w:sz="0" w:space="0" w:color="auto"/>
          </w:divBdr>
        </w:div>
        <w:div w:id="638650821">
          <w:marLeft w:val="1080"/>
          <w:marRight w:val="0"/>
          <w:marTop w:val="0"/>
          <w:marBottom w:val="0"/>
          <w:divBdr>
            <w:top w:val="none" w:sz="0" w:space="0" w:color="auto"/>
            <w:left w:val="none" w:sz="0" w:space="0" w:color="auto"/>
            <w:bottom w:val="none" w:sz="0" w:space="0" w:color="auto"/>
            <w:right w:val="none" w:sz="0" w:space="0" w:color="auto"/>
          </w:divBdr>
        </w:div>
        <w:div w:id="1558082008">
          <w:marLeft w:val="446"/>
          <w:marRight w:val="0"/>
          <w:marTop w:val="0"/>
          <w:marBottom w:val="0"/>
          <w:divBdr>
            <w:top w:val="none" w:sz="0" w:space="0" w:color="auto"/>
            <w:left w:val="none" w:sz="0" w:space="0" w:color="auto"/>
            <w:bottom w:val="none" w:sz="0" w:space="0" w:color="auto"/>
            <w:right w:val="none" w:sz="0" w:space="0" w:color="auto"/>
          </w:divBdr>
        </w:div>
        <w:div w:id="619724994">
          <w:marLeft w:val="1080"/>
          <w:marRight w:val="0"/>
          <w:marTop w:val="0"/>
          <w:marBottom w:val="0"/>
          <w:divBdr>
            <w:top w:val="none" w:sz="0" w:space="0" w:color="auto"/>
            <w:left w:val="none" w:sz="0" w:space="0" w:color="auto"/>
            <w:bottom w:val="none" w:sz="0" w:space="0" w:color="auto"/>
            <w:right w:val="none" w:sz="0" w:space="0" w:color="auto"/>
          </w:divBdr>
        </w:div>
        <w:div w:id="2028479949">
          <w:marLeft w:val="1080"/>
          <w:marRight w:val="0"/>
          <w:marTop w:val="0"/>
          <w:marBottom w:val="0"/>
          <w:divBdr>
            <w:top w:val="none" w:sz="0" w:space="0" w:color="auto"/>
            <w:left w:val="none" w:sz="0" w:space="0" w:color="auto"/>
            <w:bottom w:val="none" w:sz="0" w:space="0" w:color="auto"/>
            <w:right w:val="none" w:sz="0" w:space="0" w:color="auto"/>
          </w:divBdr>
        </w:div>
        <w:div w:id="789401230">
          <w:marLeft w:val="1080"/>
          <w:marRight w:val="0"/>
          <w:marTop w:val="0"/>
          <w:marBottom w:val="0"/>
          <w:divBdr>
            <w:top w:val="none" w:sz="0" w:space="0" w:color="auto"/>
            <w:left w:val="none" w:sz="0" w:space="0" w:color="auto"/>
            <w:bottom w:val="none" w:sz="0" w:space="0" w:color="auto"/>
            <w:right w:val="none" w:sz="0" w:space="0" w:color="auto"/>
          </w:divBdr>
        </w:div>
        <w:div w:id="1106538406">
          <w:marLeft w:val="446"/>
          <w:marRight w:val="0"/>
          <w:marTop w:val="0"/>
          <w:marBottom w:val="0"/>
          <w:divBdr>
            <w:top w:val="none" w:sz="0" w:space="0" w:color="auto"/>
            <w:left w:val="none" w:sz="0" w:space="0" w:color="auto"/>
            <w:bottom w:val="none" w:sz="0" w:space="0" w:color="auto"/>
            <w:right w:val="none" w:sz="0" w:space="0" w:color="auto"/>
          </w:divBdr>
        </w:div>
        <w:div w:id="1178428566">
          <w:marLeft w:val="1080"/>
          <w:marRight w:val="0"/>
          <w:marTop w:val="0"/>
          <w:marBottom w:val="0"/>
          <w:divBdr>
            <w:top w:val="none" w:sz="0" w:space="0" w:color="auto"/>
            <w:left w:val="none" w:sz="0" w:space="0" w:color="auto"/>
            <w:bottom w:val="none" w:sz="0" w:space="0" w:color="auto"/>
            <w:right w:val="none" w:sz="0" w:space="0" w:color="auto"/>
          </w:divBdr>
        </w:div>
        <w:div w:id="1826704597">
          <w:marLeft w:val="446"/>
          <w:marRight w:val="0"/>
          <w:marTop w:val="0"/>
          <w:marBottom w:val="0"/>
          <w:divBdr>
            <w:top w:val="none" w:sz="0" w:space="0" w:color="auto"/>
            <w:left w:val="none" w:sz="0" w:space="0" w:color="auto"/>
            <w:bottom w:val="none" w:sz="0" w:space="0" w:color="auto"/>
            <w:right w:val="none" w:sz="0" w:space="0" w:color="auto"/>
          </w:divBdr>
        </w:div>
        <w:div w:id="1864318346">
          <w:marLeft w:val="1080"/>
          <w:marRight w:val="0"/>
          <w:marTop w:val="0"/>
          <w:marBottom w:val="0"/>
          <w:divBdr>
            <w:top w:val="none" w:sz="0" w:space="0" w:color="auto"/>
            <w:left w:val="none" w:sz="0" w:space="0" w:color="auto"/>
            <w:bottom w:val="none" w:sz="0" w:space="0" w:color="auto"/>
            <w:right w:val="none" w:sz="0" w:space="0" w:color="auto"/>
          </w:divBdr>
        </w:div>
        <w:div w:id="922228655">
          <w:marLeft w:val="1080"/>
          <w:marRight w:val="0"/>
          <w:marTop w:val="0"/>
          <w:marBottom w:val="0"/>
          <w:divBdr>
            <w:top w:val="none" w:sz="0" w:space="0" w:color="auto"/>
            <w:left w:val="none" w:sz="0" w:space="0" w:color="auto"/>
            <w:bottom w:val="none" w:sz="0" w:space="0" w:color="auto"/>
            <w:right w:val="none" w:sz="0" w:space="0" w:color="auto"/>
          </w:divBdr>
        </w:div>
      </w:divsChild>
    </w:div>
    <w:div w:id="767197015">
      <w:bodyDiv w:val="1"/>
      <w:marLeft w:val="0"/>
      <w:marRight w:val="0"/>
      <w:marTop w:val="0"/>
      <w:marBottom w:val="0"/>
      <w:divBdr>
        <w:top w:val="none" w:sz="0" w:space="0" w:color="auto"/>
        <w:left w:val="none" w:sz="0" w:space="0" w:color="auto"/>
        <w:bottom w:val="none" w:sz="0" w:space="0" w:color="auto"/>
        <w:right w:val="none" w:sz="0" w:space="0" w:color="auto"/>
      </w:divBdr>
    </w:div>
    <w:div w:id="852184544">
      <w:bodyDiv w:val="1"/>
      <w:marLeft w:val="0"/>
      <w:marRight w:val="0"/>
      <w:marTop w:val="0"/>
      <w:marBottom w:val="0"/>
      <w:divBdr>
        <w:top w:val="none" w:sz="0" w:space="0" w:color="auto"/>
        <w:left w:val="none" w:sz="0" w:space="0" w:color="auto"/>
        <w:bottom w:val="none" w:sz="0" w:space="0" w:color="auto"/>
        <w:right w:val="none" w:sz="0" w:space="0" w:color="auto"/>
      </w:divBdr>
      <w:divsChild>
        <w:div w:id="216553229">
          <w:marLeft w:val="446"/>
          <w:marRight w:val="0"/>
          <w:marTop w:val="0"/>
          <w:marBottom w:val="0"/>
          <w:divBdr>
            <w:top w:val="none" w:sz="0" w:space="0" w:color="auto"/>
            <w:left w:val="none" w:sz="0" w:space="0" w:color="auto"/>
            <w:bottom w:val="none" w:sz="0" w:space="0" w:color="auto"/>
            <w:right w:val="none" w:sz="0" w:space="0" w:color="auto"/>
          </w:divBdr>
        </w:div>
        <w:div w:id="1571230450">
          <w:marLeft w:val="1080"/>
          <w:marRight w:val="0"/>
          <w:marTop w:val="0"/>
          <w:marBottom w:val="0"/>
          <w:divBdr>
            <w:top w:val="none" w:sz="0" w:space="0" w:color="auto"/>
            <w:left w:val="none" w:sz="0" w:space="0" w:color="auto"/>
            <w:bottom w:val="none" w:sz="0" w:space="0" w:color="auto"/>
            <w:right w:val="none" w:sz="0" w:space="0" w:color="auto"/>
          </w:divBdr>
        </w:div>
        <w:div w:id="140123803">
          <w:marLeft w:val="1080"/>
          <w:marRight w:val="0"/>
          <w:marTop w:val="0"/>
          <w:marBottom w:val="0"/>
          <w:divBdr>
            <w:top w:val="none" w:sz="0" w:space="0" w:color="auto"/>
            <w:left w:val="none" w:sz="0" w:space="0" w:color="auto"/>
            <w:bottom w:val="none" w:sz="0" w:space="0" w:color="auto"/>
            <w:right w:val="none" w:sz="0" w:space="0" w:color="auto"/>
          </w:divBdr>
        </w:div>
        <w:div w:id="1967007977">
          <w:marLeft w:val="605"/>
          <w:marRight w:val="0"/>
          <w:marTop w:val="0"/>
          <w:marBottom w:val="0"/>
          <w:divBdr>
            <w:top w:val="none" w:sz="0" w:space="0" w:color="auto"/>
            <w:left w:val="none" w:sz="0" w:space="0" w:color="auto"/>
            <w:bottom w:val="none" w:sz="0" w:space="0" w:color="auto"/>
            <w:right w:val="none" w:sz="0" w:space="0" w:color="auto"/>
          </w:divBdr>
        </w:div>
        <w:div w:id="648170659">
          <w:marLeft w:val="1224"/>
          <w:marRight w:val="0"/>
          <w:marTop w:val="0"/>
          <w:marBottom w:val="0"/>
          <w:divBdr>
            <w:top w:val="none" w:sz="0" w:space="0" w:color="auto"/>
            <w:left w:val="none" w:sz="0" w:space="0" w:color="auto"/>
            <w:bottom w:val="none" w:sz="0" w:space="0" w:color="auto"/>
            <w:right w:val="none" w:sz="0" w:space="0" w:color="auto"/>
          </w:divBdr>
        </w:div>
        <w:div w:id="229343104">
          <w:marLeft w:val="1224"/>
          <w:marRight w:val="0"/>
          <w:marTop w:val="0"/>
          <w:marBottom w:val="0"/>
          <w:divBdr>
            <w:top w:val="none" w:sz="0" w:space="0" w:color="auto"/>
            <w:left w:val="none" w:sz="0" w:space="0" w:color="auto"/>
            <w:bottom w:val="none" w:sz="0" w:space="0" w:color="auto"/>
            <w:right w:val="none" w:sz="0" w:space="0" w:color="auto"/>
          </w:divBdr>
        </w:div>
        <w:div w:id="1863468348">
          <w:marLeft w:val="1224"/>
          <w:marRight w:val="0"/>
          <w:marTop w:val="0"/>
          <w:marBottom w:val="0"/>
          <w:divBdr>
            <w:top w:val="none" w:sz="0" w:space="0" w:color="auto"/>
            <w:left w:val="none" w:sz="0" w:space="0" w:color="auto"/>
            <w:bottom w:val="none" w:sz="0" w:space="0" w:color="auto"/>
            <w:right w:val="none" w:sz="0" w:space="0" w:color="auto"/>
          </w:divBdr>
        </w:div>
        <w:div w:id="225723681">
          <w:marLeft w:val="605"/>
          <w:marRight w:val="0"/>
          <w:marTop w:val="0"/>
          <w:marBottom w:val="0"/>
          <w:divBdr>
            <w:top w:val="none" w:sz="0" w:space="0" w:color="auto"/>
            <w:left w:val="none" w:sz="0" w:space="0" w:color="auto"/>
            <w:bottom w:val="none" w:sz="0" w:space="0" w:color="auto"/>
            <w:right w:val="none" w:sz="0" w:space="0" w:color="auto"/>
          </w:divBdr>
        </w:div>
        <w:div w:id="1448042724">
          <w:marLeft w:val="1224"/>
          <w:marRight w:val="0"/>
          <w:marTop w:val="0"/>
          <w:marBottom w:val="0"/>
          <w:divBdr>
            <w:top w:val="none" w:sz="0" w:space="0" w:color="auto"/>
            <w:left w:val="none" w:sz="0" w:space="0" w:color="auto"/>
            <w:bottom w:val="none" w:sz="0" w:space="0" w:color="auto"/>
            <w:right w:val="none" w:sz="0" w:space="0" w:color="auto"/>
          </w:divBdr>
        </w:div>
        <w:div w:id="1654482207">
          <w:marLeft w:val="1224"/>
          <w:marRight w:val="0"/>
          <w:marTop w:val="0"/>
          <w:marBottom w:val="0"/>
          <w:divBdr>
            <w:top w:val="none" w:sz="0" w:space="0" w:color="auto"/>
            <w:left w:val="none" w:sz="0" w:space="0" w:color="auto"/>
            <w:bottom w:val="none" w:sz="0" w:space="0" w:color="auto"/>
            <w:right w:val="none" w:sz="0" w:space="0" w:color="auto"/>
          </w:divBdr>
        </w:div>
        <w:div w:id="78212218">
          <w:marLeft w:val="1224"/>
          <w:marRight w:val="0"/>
          <w:marTop w:val="0"/>
          <w:marBottom w:val="0"/>
          <w:divBdr>
            <w:top w:val="none" w:sz="0" w:space="0" w:color="auto"/>
            <w:left w:val="none" w:sz="0" w:space="0" w:color="auto"/>
            <w:bottom w:val="none" w:sz="0" w:space="0" w:color="auto"/>
            <w:right w:val="none" w:sz="0" w:space="0" w:color="auto"/>
          </w:divBdr>
        </w:div>
      </w:divsChild>
    </w:div>
    <w:div w:id="1028095065">
      <w:bodyDiv w:val="1"/>
      <w:marLeft w:val="0"/>
      <w:marRight w:val="0"/>
      <w:marTop w:val="0"/>
      <w:marBottom w:val="0"/>
      <w:divBdr>
        <w:top w:val="none" w:sz="0" w:space="0" w:color="auto"/>
        <w:left w:val="none" w:sz="0" w:space="0" w:color="auto"/>
        <w:bottom w:val="none" w:sz="0" w:space="0" w:color="auto"/>
        <w:right w:val="none" w:sz="0" w:space="0" w:color="auto"/>
      </w:divBdr>
    </w:div>
    <w:div w:id="1164709203">
      <w:bodyDiv w:val="1"/>
      <w:marLeft w:val="0"/>
      <w:marRight w:val="0"/>
      <w:marTop w:val="0"/>
      <w:marBottom w:val="0"/>
      <w:divBdr>
        <w:top w:val="none" w:sz="0" w:space="0" w:color="auto"/>
        <w:left w:val="none" w:sz="0" w:space="0" w:color="auto"/>
        <w:bottom w:val="none" w:sz="0" w:space="0" w:color="auto"/>
        <w:right w:val="none" w:sz="0" w:space="0" w:color="auto"/>
      </w:divBdr>
      <w:divsChild>
        <w:div w:id="307319061">
          <w:marLeft w:val="446"/>
          <w:marRight w:val="0"/>
          <w:marTop w:val="0"/>
          <w:marBottom w:val="0"/>
          <w:divBdr>
            <w:top w:val="none" w:sz="0" w:space="0" w:color="auto"/>
            <w:left w:val="none" w:sz="0" w:space="0" w:color="auto"/>
            <w:bottom w:val="none" w:sz="0" w:space="0" w:color="auto"/>
            <w:right w:val="none" w:sz="0" w:space="0" w:color="auto"/>
          </w:divBdr>
        </w:div>
        <w:div w:id="1259412574">
          <w:marLeft w:val="1080"/>
          <w:marRight w:val="0"/>
          <w:marTop w:val="0"/>
          <w:marBottom w:val="0"/>
          <w:divBdr>
            <w:top w:val="none" w:sz="0" w:space="0" w:color="auto"/>
            <w:left w:val="none" w:sz="0" w:space="0" w:color="auto"/>
            <w:bottom w:val="none" w:sz="0" w:space="0" w:color="auto"/>
            <w:right w:val="none" w:sz="0" w:space="0" w:color="auto"/>
          </w:divBdr>
        </w:div>
        <w:div w:id="381371655">
          <w:marLeft w:val="1080"/>
          <w:marRight w:val="0"/>
          <w:marTop w:val="0"/>
          <w:marBottom w:val="0"/>
          <w:divBdr>
            <w:top w:val="none" w:sz="0" w:space="0" w:color="auto"/>
            <w:left w:val="none" w:sz="0" w:space="0" w:color="auto"/>
            <w:bottom w:val="none" w:sz="0" w:space="0" w:color="auto"/>
            <w:right w:val="none" w:sz="0" w:space="0" w:color="auto"/>
          </w:divBdr>
        </w:div>
        <w:div w:id="578829108">
          <w:marLeft w:val="1080"/>
          <w:marRight w:val="0"/>
          <w:marTop w:val="0"/>
          <w:marBottom w:val="0"/>
          <w:divBdr>
            <w:top w:val="none" w:sz="0" w:space="0" w:color="auto"/>
            <w:left w:val="none" w:sz="0" w:space="0" w:color="auto"/>
            <w:bottom w:val="none" w:sz="0" w:space="0" w:color="auto"/>
            <w:right w:val="none" w:sz="0" w:space="0" w:color="auto"/>
          </w:divBdr>
        </w:div>
        <w:div w:id="105008273">
          <w:marLeft w:val="446"/>
          <w:marRight w:val="0"/>
          <w:marTop w:val="0"/>
          <w:marBottom w:val="0"/>
          <w:divBdr>
            <w:top w:val="none" w:sz="0" w:space="0" w:color="auto"/>
            <w:left w:val="none" w:sz="0" w:space="0" w:color="auto"/>
            <w:bottom w:val="none" w:sz="0" w:space="0" w:color="auto"/>
            <w:right w:val="none" w:sz="0" w:space="0" w:color="auto"/>
          </w:divBdr>
        </w:div>
        <w:div w:id="149951045">
          <w:marLeft w:val="1080"/>
          <w:marRight w:val="0"/>
          <w:marTop w:val="0"/>
          <w:marBottom w:val="0"/>
          <w:divBdr>
            <w:top w:val="none" w:sz="0" w:space="0" w:color="auto"/>
            <w:left w:val="none" w:sz="0" w:space="0" w:color="auto"/>
            <w:bottom w:val="none" w:sz="0" w:space="0" w:color="auto"/>
            <w:right w:val="none" w:sz="0" w:space="0" w:color="auto"/>
          </w:divBdr>
        </w:div>
        <w:div w:id="659235425">
          <w:marLeft w:val="1080"/>
          <w:marRight w:val="0"/>
          <w:marTop w:val="0"/>
          <w:marBottom w:val="0"/>
          <w:divBdr>
            <w:top w:val="none" w:sz="0" w:space="0" w:color="auto"/>
            <w:left w:val="none" w:sz="0" w:space="0" w:color="auto"/>
            <w:bottom w:val="none" w:sz="0" w:space="0" w:color="auto"/>
            <w:right w:val="none" w:sz="0" w:space="0" w:color="auto"/>
          </w:divBdr>
        </w:div>
        <w:div w:id="170488573">
          <w:marLeft w:val="1080"/>
          <w:marRight w:val="0"/>
          <w:marTop w:val="0"/>
          <w:marBottom w:val="0"/>
          <w:divBdr>
            <w:top w:val="none" w:sz="0" w:space="0" w:color="auto"/>
            <w:left w:val="none" w:sz="0" w:space="0" w:color="auto"/>
            <w:bottom w:val="none" w:sz="0" w:space="0" w:color="auto"/>
            <w:right w:val="none" w:sz="0" w:space="0" w:color="auto"/>
          </w:divBdr>
        </w:div>
        <w:div w:id="2089308854">
          <w:marLeft w:val="1080"/>
          <w:marRight w:val="0"/>
          <w:marTop w:val="0"/>
          <w:marBottom w:val="0"/>
          <w:divBdr>
            <w:top w:val="none" w:sz="0" w:space="0" w:color="auto"/>
            <w:left w:val="none" w:sz="0" w:space="0" w:color="auto"/>
            <w:bottom w:val="none" w:sz="0" w:space="0" w:color="auto"/>
            <w:right w:val="none" w:sz="0" w:space="0" w:color="auto"/>
          </w:divBdr>
        </w:div>
        <w:div w:id="596980129">
          <w:marLeft w:val="446"/>
          <w:marRight w:val="0"/>
          <w:marTop w:val="0"/>
          <w:marBottom w:val="0"/>
          <w:divBdr>
            <w:top w:val="none" w:sz="0" w:space="0" w:color="auto"/>
            <w:left w:val="none" w:sz="0" w:space="0" w:color="auto"/>
            <w:bottom w:val="none" w:sz="0" w:space="0" w:color="auto"/>
            <w:right w:val="none" w:sz="0" w:space="0" w:color="auto"/>
          </w:divBdr>
        </w:div>
        <w:div w:id="1765614086">
          <w:marLeft w:val="1080"/>
          <w:marRight w:val="0"/>
          <w:marTop w:val="0"/>
          <w:marBottom w:val="0"/>
          <w:divBdr>
            <w:top w:val="none" w:sz="0" w:space="0" w:color="auto"/>
            <w:left w:val="none" w:sz="0" w:space="0" w:color="auto"/>
            <w:bottom w:val="none" w:sz="0" w:space="0" w:color="auto"/>
            <w:right w:val="none" w:sz="0" w:space="0" w:color="auto"/>
          </w:divBdr>
        </w:div>
        <w:div w:id="1055275988">
          <w:marLeft w:val="1080"/>
          <w:marRight w:val="0"/>
          <w:marTop w:val="0"/>
          <w:marBottom w:val="0"/>
          <w:divBdr>
            <w:top w:val="none" w:sz="0" w:space="0" w:color="auto"/>
            <w:left w:val="none" w:sz="0" w:space="0" w:color="auto"/>
            <w:bottom w:val="none" w:sz="0" w:space="0" w:color="auto"/>
            <w:right w:val="none" w:sz="0" w:space="0" w:color="auto"/>
          </w:divBdr>
        </w:div>
        <w:div w:id="932472077">
          <w:marLeft w:val="1080"/>
          <w:marRight w:val="0"/>
          <w:marTop w:val="0"/>
          <w:marBottom w:val="0"/>
          <w:divBdr>
            <w:top w:val="none" w:sz="0" w:space="0" w:color="auto"/>
            <w:left w:val="none" w:sz="0" w:space="0" w:color="auto"/>
            <w:bottom w:val="none" w:sz="0" w:space="0" w:color="auto"/>
            <w:right w:val="none" w:sz="0" w:space="0" w:color="auto"/>
          </w:divBdr>
        </w:div>
        <w:div w:id="120803701">
          <w:marLeft w:val="446"/>
          <w:marRight w:val="0"/>
          <w:marTop w:val="0"/>
          <w:marBottom w:val="0"/>
          <w:divBdr>
            <w:top w:val="none" w:sz="0" w:space="0" w:color="auto"/>
            <w:left w:val="none" w:sz="0" w:space="0" w:color="auto"/>
            <w:bottom w:val="none" w:sz="0" w:space="0" w:color="auto"/>
            <w:right w:val="none" w:sz="0" w:space="0" w:color="auto"/>
          </w:divBdr>
        </w:div>
        <w:div w:id="736173531">
          <w:marLeft w:val="1080"/>
          <w:marRight w:val="0"/>
          <w:marTop w:val="0"/>
          <w:marBottom w:val="0"/>
          <w:divBdr>
            <w:top w:val="none" w:sz="0" w:space="0" w:color="auto"/>
            <w:left w:val="none" w:sz="0" w:space="0" w:color="auto"/>
            <w:bottom w:val="none" w:sz="0" w:space="0" w:color="auto"/>
            <w:right w:val="none" w:sz="0" w:space="0" w:color="auto"/>
          </w:divBdr>
        </w:div>
        <w:div w:id="734012214">
          <w:marLeft w:val="446"/>
          <w:marRight w:val="0"/>
          <w:marTop w:val="0"/>
          <w:marBottom w:val="0"/>
          <w:divBdr>
            <w:top w:val="none" w:sz="0" w:space="0" w:color="auto"/>
            <w:left w:val="none" w:sz="0" w:space="0" w:color="auto"/>
            <w:bottom w:val="none" w:sz="0" w:space="0" w:color="auto"/>
            <w:right w:val="none" w:sz="0" w:space="0" w:color="auto"/>
          </w:divBdr>
        </w:div>
        <w:div w:id="720708066">
          <w:marLeft w:val="1080"/>
          <w:marRight w:val="0"/>
          <w:marTop w:val="0"/>
          <w:marBottom w:val="0"/>
          <w:divBdr>
            <w:top w:val="none" w:sz="0" w:space="0" w:color="auto"/>
            <w:left w:val="none" w:sz="0" w:space="0" w:color="auto"/>
            <w:bottom w:val="none" w:sz="0" w:space="0" w:color="auto"/>
            <w:right w:val="none" w:sz="0" w:space="0" w:color="auto"/>
          </w:divBdr>
        </w:div>
        <w:div w:id="1965185232">
          <w:marLeft w:val="1080"/>
          <w:marRight w:val="0"/>
          <w:marTop w:val="0"/>
          <w:marBottom w:val="0"/>
          <w:divBdr>
            <w:top w:val="none" w:sz="0" w:space="0" w:color="auto"/>
            <w:left w:val="none" w:sz="0" w:space="0" w:color="auto"/>
            <w:bottom w:val="none" w:sz="0" w:space="0" w:color="auto"/>
            <w:right w:val="none" w:sz="0" w:space="0" w:color="auto"/>
          </w:divBdr>
        </w:div>
      </w:divsChild>
    </w:div>
    <w:div w:id="1261259420">
      <w:bodyDiv w:val="1"/>
      <w:marLeft w:val="0"/>
      <w:marRight w:val="0"/>
      <w:marTop w:val="0"/>
      <w:marBottom w:val="0"/>
      <w:divBdr>
        <w:top w:val="none" w:sz="0" w:space="0" w:color="auto"/>
        <w:left w:val="none" w:sz="0" w:space="0" w:color="auto"/>
        <w:bottom w:val="none" w:sz="0" w:space="0" w:color="auto"/>
        <w:right w:val="none" w:sz="0" w:space="0" w:color="auto"/>
      </w:divBdr>
    </w:div>
    <w:div w:id="1401514955">
      <w:bodyDiv w:val="1"/>
      <w:marLeft w:val="0"/>
      <w:marRight w:val="0"/>
      <w:marTop w:val="0"/>
      <w:marBottom w:val="0"/>
      <w:divBdr>
        <w:top w:val="none" w:sz="0" w:space="0" w:color="auto"/>
        <w:left w:val="none" w:sz="0" w:space="0" w:color="auto"/>
        <w:bottom w:val="none" w:sz="0" w:space="0" w:color="auto"/>
        <w:right w:val="none" w:sz="0" w:space="0" w:color="auto"/>
      </w:divBdr>
    </w:div>
    <w:div w:id="1853642412">
      <w:bodyDiv w:val="1"/>
      <w:marLeft w:val="0"/>
      <w:marRight w:val="0"/>
      <w:marTop w:val="0"/>
      <w:marBottom w:val="0"/>
      <w:divBdr>
        <w:top w:val="none" w:sz="0" w:space="0" w:color="auto"/>
        <w:left w:val="none" w:sz="0" w:space="0" w:color="auto"/>
        <w:bottom w:val="none" w:sz="0" w:space="0" w:color="auto"/>
        <w:right w:val="none" w:sz="0" w:space="0" w:color="auto"/>
      </w:divBdr>
    </w:div>
    <w:div w:id="1864395651">
      <w:bodyDiv w:val="1"/>
      <w:marLeft w:val="0"/>
      <w:marRight w:val="0"/>
      <w:marTop w:val="0"/>
      <w:marBottom w:val="0"/>
      <w:divBdr>
        <w:top w:val="none" w:sz="0" w:space="0" w:color="auto"/>
        <w:left w:val="none" w:sz="0" w:space="0" w:color="auto"/>
        <w:bottom w:val="none" w:sz="0" w:space="0" w:color="auto"/>
        <w:right w:val="none" w:sz="0" w:space="0" w:color="auto"/>
      </w:divBdr>
    </w:div>
    <w:div w:id="18740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rrovetto.github.io/Orbital-Space-Ontology-Project/" TargetMode="External"/><Relationship Id="rId2" Type="http://schemas.openxmlformats.org/officeDocument/2006/relationships/hyperlink" Target="https://scholar.google.com/citations?user=jTkGEiMAAAAJ&amp;hl=en&amp;oi=sra" TargetMode="External"/><Relationship Id="rId1" Type="http://schemas.openxmlformats.org/officeDocument/2006/relationships/hyperlink" Target="mailto:rrovetto@terpalum.umd.edu" TargetMode="External"/><Relationship Id="rId4" Type="http://schemas.openxmlformats.org/officeDocument/2006/relationships/hyperlink" Target="https://purl.org/space-ontolog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EE157-3328-440E-98B0-FDB0E7E5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1800</Words>
  <Characters>10263</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CNES</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Bonnal Christophe</dc:creator>
  <cp:keywords/>
  <dc:description/>
  <cp:lastModifiedBy>robert rovetto</cp:lastModifiedBy>
  <cp:revision>8</cp:revision>
  <dcterms:created xsi:type="dcterms:W3CDTF">2020-04-01T22:17:00Z</dcterms:created>
  <dcterms:modified xsi:type="dcterms:W3CDTF">2020-04-01T22:59:00Z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dcdf563-9c50-447a-ad1c-b13367e97c6b_Enabled">
    <vt:lpwstr>true</vt:lpwstr>
  </property>
  <property fmtid="{D5CDD505-2E9C-101B-9397-08002B2CF9AE}" pid="3" name="MSIP_Label_1dcdf563-9c50-447a-ad1c-b13367e97c6b_SetDate">
    <vt:lpwstr>2020-04-01T00:29:50Z</vt:lpwstr>
  </property>
  <property fmtid="{D5CDD505-2E9C-101B-9397-08002B2CF9AE}" pid="4" name="MSIP_Label_1dcdf563-9c50-447a-ad1c-b13367e97c6b_Method">
    <vt:lpwstr>Standard</vt:lpwstr>
  </property>
  <property fmtid="{D5CDD505-2E9C-101B-9397-08002B2CF9AE}" pid="5" name="MSIP_Label_1dcdf563-9c50-447a-ad1c-b13367e97c6b_Name">
    <vt:lpwstr>Public</vt:lpwstr>
  </property>
  <property fmtid="{D5CDD505-2E9C-101B-9397-08002B2CF9AE}" pid="6" name="MSIP_Label_1dcdf563-9c50-447a-ad1c-b13367e97c6b_SiteId">
    <vt:lpwstr>e9c974a7-6e14-4451-bfa0-d39600243e2f</vt:lpwstr>
  </property>
  <property fmtid="{D5CDD505-2E9C-101B-9397-08002B2CF9AE}" pid="7" name="MSIP_Label_1dcdf563-9c50-447a-ad1c-b13367e97c6b_ActionId">
    <vt:lpwstr>fa6886d8-ec83-4d9f-a075-a4a37fa657cc</vt:lpwstr>
  </property>
  <property fmtid="{D5CDD505-2E9C-101B-9397-08002B2CF9AE}" pid="8" name="MSIP_Label_1dcdf563-9c50-447a-ad1c-b13367e97c6b_ContentBits">
    <vt:lpwstr>0</vt:lpwstr>
  </property>
</Properties>
</file>